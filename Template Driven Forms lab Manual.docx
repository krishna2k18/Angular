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8E0" w:rsidRPr="00C778E0" w:rsidRDefault="00C778E0" w:rsidP="00C778E0">
      <w:pPr>
        <w:shd w:val="clear" w:color="auto" w:fill="FFFFFF"/>
        <w:spacing w:after="0" w:line="285" w:lineRule="atLeast"/>
        <w:rPr>
          <w:rFonts w:ascii="Consolas" w:eastAsia="Times New Roman" w:hAnsi="Consolas" w:cs="Times New Roman"/>
          <w:b/>
          <w:i/>
          <w:color w:val="8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800000"/>
          <w:sz w:val="32"/>
          <w:szCs w:val="32"/>
          <w:u w:val="single"/>
        </w:rPr>
      </w:pPr>
      <w:r w:rsidRPr="00C778E0">
        <w:rPr>
          <w:rFonts w:ascii="Consolas" w:eastAsia="Times New Roman" w:hAnsi="Consolas" w:cs="Times New Roman"/>
          <w:color w:val="800000"/>
          <w:sz w:val="32"/>
          <w:szCs w:val="32"/>
          <w:u w:val="single"/>
        </w:rPr>
        <w:t>Template Driven Forms lab Manual</w:t>
      </w:r>
    </w:p>
    <w:p w:rsidR="00C778E0" w:rsidRDefault="00C778E0" w:rsidP="00C778E0">
      <w:pPr>
        <w:shd w:val="clear" w:color="auto" w:fill="FFFFFF"/>
        <w:spacing w:after="0" w:line="285" w:lineRule="atLeast"/>
        <w:rPr>
          <w:rFonts w:ascii="Consolas" w:eastAsia="Times New Roman" w:hAnsi="Consolas" w:cs="Times New Roman"/>
          <w:color w:val="800000"/>
          <w:sz w:val="32"/>
          <w:szCs w:val="32"/>
          <w:u w:val="single"/>
        </w:rPr>
      </w:pPr>
      <w:r>
        <w:rPr>
          <w:rFonts w:ascii="Consolas" w:eastAsia="Times New Roman" w:hAnsi="Consolas" w:cs="Times New Roman"/>
          <w:color w:val="800000"/>
          <w:sz w:val="32"/>
          <w:szCs w:val="32"/>
          <w:u w:val="single"/>
        </w:rPr>
        <w:t>Create a new project</w:t>
      </w:r>
    </w:p>
    <w:p w:rsidR="00C778E0" w:rsidRDefault="00C778E0" w:rsidP="00C778E0">
      <w:pPr>
        <w:shd w:val="clear" w:color="auto" w:fill="FFFFFF"/>
        <w:spacing w:after="0" w:line="285" w:lineRule="atLeast"/>
        <w:rPr>
          <w:rFonts w:ascii="Consolas" w:eastAsia="Times New Roman" w:hAnsi="Consolas" w:cs="Times New Roman"/>
          <w:color w:val="800000"/>
          <w:sz w:val="32"/>
          <w:szCs w:val="32"/>
        </w:rPr>
      </w:pPr>
      <w:proofErr w:type="gramStart"/>
      <w:r>
        <w:rPr>
          <w:rFonts w:ascii="Consolas" w:eastAsia="Times New Roman" w:hAnsi="Consolas" w:cs="Times New Roman"/>
          <w:color w:val="800000"/>
          <w:sz w:val="32"/>
          <w:szCs w:val="32"/>
        </w:rPr>
        <w:t>Ng  new</w:t>
      </w:r>
      <w:proofErr w:type="gramEnd"/>
      <w:r>
        <w:rPr>
          <w:rFonts w:ascii="Consolas" w:eastAsia="Times New Roman" w:hAnsi="Consolas" w:cs="Times New Roman"/>
          <w:color w:val="800000"/>
          <w:sz w:val="32"/>
          <w:szCs w:val="32"/>
        </w:rPr>
        <w:t xml:space="preserve"> </w:t>
      </w:r>
      <w:proofErr w:type="spellStart"/>
      <w:r>
        <w:rPr>
          <w:rFonts w:ascii="Consolas" w:eastAsia="Times New Roman" w:hAnsi="Consolas" w:cs="Times New Roman"/>
          <w:color w:val="800000"/>
          <w:sz w:val="32"/>
          <w:szCs w:val="32"/>
        </w:rPr>
        <w:t>ngforms</w:t>
      </w:r>
      <w:proofErr w:type="spellEnd"/>
    </w:p>
    <w:p w:rsidR="00C778E0" w:rsidRDefault="00C778E0" w:rsidP="00C778E0">
      <w:pPr>
        <w:shd w:val="clear" w:color="auto" w:fill="FFFFFF"/>
        <w:spacing w:after="0" w:line="285" w:lineRule="atLeast"/>
        <w:rPr>
          <w:rFonts w:ascii="Consolas" w:eastAsia="Times New Roman" w:hAnsi="Consolas" w:cs="Times New Roman"/>
          <w:color w:val="800000"/>
          <w:sz w:val="32"/>
          <w:szCs w:val="32"/>
        </w:rPr>
      </w:pPr>
      <w:r>
        <w:rPr>
          <w:rFonts w:ascii="Consolas" w:eastAsia="Times New Roman" w:hAnsi="Consolas" w:cs="Times New Roman"/>
          <w:color w:val="800000"/>
          <w:sz w:val="32"/>
          <w:szCs w:val="32"/>
        </w:rPr>
        <w:t xml:space="preserve">Cd </w:t>
      </w:r>
      <w:proofErr w:type="spellStart"/>
      <w:r>
        <w:rPr>
          <w:rFonts w:ascii="Consolas" w:eastAsia="Times New Roman" w:hAnsi="Consolas" w:cs="Times New Roman"/>
          <w:color w:val="800000"/>
          <w:sz w:val="32"/>
          <w:szCs w:val="32"/>
        </w:rPr>
        <w:t>ngforms</w:t>
      </w:r>
      <w:proofErr w:type="spellEnd"/>
    </w:p>
    <w:p w:rsidR="00C778E0" w:rsidRDefault="00C778E0" w:rsidP="00C778E0">
      <w:pPr>
        <w:shd w:val="clear" w:color="auto" w:fill="FFFFFF"/>
        <w:spacing w:after="0" w:line="285" w:lineRule="atLeast"/>
        <w:rPr>
          <w:rFonts w:ascii="Consolas" w:eastAsia="Times New Roman" w:hAnsi="Consolas" w:cs="Times New Roman"/>
          <w:color w:val="800000"/>
          <w:sz w:val="32"/>
          <w:szCs w:val="32"/>
        </w:rPr>
      </w:pPr>
      <w:r>
        <w:rPr>
          <w:rFonts w:ascii="Consolas" w:eastAsia="Times New Roman" w:hAnsi="Consolas" w:cs="Times New Roman"/>
          <w:color w:val="800000"/>
          <w:sz w:val="32"/>
          <w:szCs w:val="32"/>
        </w:rPr>
        <w:t>Ng serve –open</w:t>
      </w:r>
    </w:p>
    <w:p w:rsidR="00C778E0" w:rsidRPr="00C778E0" w:rsidRDefault="00C778E0" w:rsidP="00C778E0">
      <w:pPr>
        <w:shd w:val="clear" w:color="auto" w:fill="FFFFFF"/>
        <w:spacing w:after="0" w:line="285" w:lineRule="atLeast"/>
        <w:rPr>
          <w:rFonts w:ascii="Consolas" w:eastAsia="Times New Roman" w:hAnsi="Consolas" w:cs="Times New Roman"/>
          <w:color w:val="800000"/>
          <w:sz w:val="32"/>
          <w:szCs w:val="32"/>
        </w:rPr>
      </w:pPr>
    </w:p>
    <w:p w:rsidR="00C778E0" w:rsidRPr="00C778E0" w:rsidRDefault="00C778E0" w:rsidP="00C778E0">
      <w:pPr>
        <w:shd w:val="clear" w:color="auto" w:fill="FFFFFF"/>
        <w:spacing w:after="0" w:line="285" w:lineRule="atLeast"/>
        <w:rPr>
          <w:rFonts w:ascii="Consolas" w:eastAsia="Times New Roman" w:hAnsi="Consolas" w:cs="Times New Roman"/>
          <w:color w:val="800000"/>
          <w:sz w:val="36"/>
          <w:szCs w:val="36"/>
        </w:rPr>
      </w:pPr>
      <w:r w:rsidRPr="00C778E0">
        <w:rPr>
          <w:rFonts w:ascii="Consolas" w:eastAsia="Times New Roman" w:hAnsi="Consolas" w:cs="Times New Roman"/>
          <w:color w:val="800000"/>
          <w:sz w:val="36"/>
          <w:szCs w:val="36"/>
        </w:rPr>
        <w:t xml:space="preserve">Install bootstrap </w:t>
      </w:r>
    </w:p>
    <w:p w:rsidR="00C778E0" w:rsidRPr="00C778E0" w:rsidRDefault="00C778E0" w:rsidP="00C778E0">
      <w:pPr>
        <w:pStyle w:val="ListParagraph"/>
        <w:numPr>
          <w:ilvl w:val="0"/>
          <w:numId w:val="1"/>
        </w:numPr>
        <w:shd w:val="clear" w:color="auto" w:fill="FFFFFF"/>
        <w:spacing w:after="0" w:line="285" w:lineRule="atLeast"/>
        <w:rPr>
          <w:rFonts w:ascii="Consolas" w:eastAsia="Times New Roman" w:hAnsi="Consolas" w:cs="Times New Roman"/>
          <w:color w:val="800000"/>
          <w:sz w:val="32"/>
          <w:szCs w:val="32"/>
        </w:rPr>
      </w:pPr>
      <w:proofErr w:type="spellStart"/>
      <w:r w:rsidRPr="00C778E0">
        <w:rPr>
          <w:rFonts w:ascii="Consolas" w:eastAsia="Times New Roman" w:hAnsi="Consolas" w:cs="Times New Roman"/>
          <w:color w:val="800000"/>
          <w:sz w:val="32"/>
          <w:szCs w:val="32"/>
        </w:rPr>
        <w:t>Npm</w:t>
      </w:r>
      <w:proofErr w:type="spellEnd"/>
      <w:r w:rsidRPr="00C778E0">
        <w:rPr>
          <w:rFonts w:ascii="Consolas" w:eastAsia="Times New Roman" w:hAnsi="Consolas" w:cs="Times New Roman"/>
          <w:color w:val="800000"/>
          <w:sz w:val="32"/>
          <w:szCs w:val="32"/>
        </w:rPr>
        <w:t xml:space="preserve"> install </w:t>
      </w:r>
      <w:proofErr w:type="spellStart"/>
      <w:r w:rsidRPr="00C778E0">
        <w:rPr>
          <w:rFonts w:ascii="Consolas" w:eastAsia="Times New Roman" w:hAnsi="Consolas" w:cs="Times New Roman"/>
          <w:color w:val="800000"/>
          <w:sz w:val="32"/>
          <w:szCs w:val="32"/>
        </w:rPr>
        <w:t>boostrap</w:t>
      </w:r>
      <w:proofErr w:type="spellEnd"/>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r w:rsidRPr="00C778E0">
        <w:rPr>
          <w:rFonts w:ascii="Consolas" w:eastAsia="Times New Roman" w:hAnsi="Consolas" w:cs="Times New Roman"/>
          <w:color w:val="800000"/>
          <w:sz w:val="21"/>
          <w:szCs w:val="21"/>
          <w:highlight w:val="yellow"/>
        </w:rPr>
        <w:t>Step</w:t>
      </w:r>
      <w:proofErr w:type="gramStart"/>
      <w:r w:rsidRPr="00C778E0">
        <w:rPr>
          <w:rFonts w:ascii="Consolas" w:eastAsia="Times New Roman" w:hAnsi="Consolas" w:cs="Times New Roman"/>
          <w:color w:val="800000"/>
          <w:sz w:val="21"/>
          <w:szCs w:val="21"/>
          <w:highlight w:val="yellow"/>
        </w:rPr>
        <w:t>:1</w:t>
      </w:r>
      <w:proofErr w:type="gramEnd"/>
      <w:r w:rsidRPr="00C778E0">
        <w:rPr>
          <w:rFonts w:ascii="Consolas" w:eastAsia="Times New Roman" w:hAnsi="Consolas" w:cs="Times New Roman"/>
          <w:color w:val="800000"/>
          <w:sz w:val="21"/>
          <w:szCs w:val="21"/>
          <w:highlight w:val="yellow"/>
        </w:rPr>
        <w:t xml:space="preserve"> import forms module in </w:t>
      </w:r>
      <w:proofErr w:type="spellStart"/>
      <w:r w:rsidRPr="00C778E0">
        <w:rPr>
          <w:rFonts w:ascii="Consolas" w:eastAsia="Times New Roman" w:hAnsi="Consolas" w:cs="Times New Roman"/>
          <w:color w:val="800000"/>
          <w:sz w:val="21"/>
          <w:szCs w:val="21"/>
          <w:highlight w:val="yellow"/>
        </w:rPr>
        <w:t>rootmodeule</w:t>
      </w:r>
      <w:proofErr w:type="spell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NgModule</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'@angular/core'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FormsModule</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'@angular/forms'</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BrowserModule</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'@angular/platform-browser'</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AppRoutingModule</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'./app-</w:t>
      </w:r>
      <w:proofErr w:type="spellStart"/>
      <w:r w:rsidRPr="00C778E0">
        <w:rPr>
          <w:rFonts w:ascii="Consolas" w:eastAsia="Times New Roman" w:hAnsi="Consolas" w:cs="Times New Roman"/>
          <w:color w:val="A31515"/>
          <w:sz w:val="21"/>
          <w:szCs w:val="21"/>
        </w:rPr>
        <w:t>routing.module</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AppComponent</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A31515"/>
          <w:sz w:val="21"/>
          <w:szCs w:val="21"/>
        </w:rPr>
        <w:t>app.component</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267F99"/>
          <w:sz w:val="21"/>
          <w:szCs w:val="21"/>
        </w:rPr>
        <w:t>NgModule</w:t>
      </w:r>
      <w:proofErr w:type="spellEnd"/>
      <w:r w:rsidRPr="00C778E0">
        <w:rPr>
          <w:rFonts w:ascii="Consolas" w:eastAsia="Times New Roman" w:hAnsi="Consolas" w:cs="Times New Roman"/>
          <w:color w:val="000000"/>
          <w:sz w:val="21"/>
          <w:szCs w:val="21"/>
        </w:rPr>
        <w:t>({</w:t>
      </w:r>
      <w:proofErr w:type="gram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declarations</w:t>
      </w:r>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AppComponent</w:t>
      </w:r>
      <w:proofErr w:type="spell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imports</w:t>
      </w:r>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BrowserModule</w:t>
      </w:r>
      <w:proofErr w:type="spellEnd"/>
      <w:r w:rsidRPr="00C778E0">
        <w:rPr>
          <w:rFonts w:ascii="Consolas" w:eastAsia="Times New Roman" w:hAnsi="Consolas" w:cs="Times New Roman"/>
          <w:color w:val="000000"/>
          <w:sz w:val="21"/>
          <w:szCs w:val="21"/>
        </w:rPr>
        <w:t>,</w:t>
      </w:r>
    </w:p>
    <w:p w:rsid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AppRoutingModule</w:t>
      </w:r>
      <w:proofErr w:type="spellEnd"/>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36"/>
          <w:szCs w:val="36"/>
        </w:rPr>
      </w:pPr>
      <w:proofErr w:type="spellStart"/>
      <w:r w:rsidRPr="00C778E0">
        <w:rPr>
          <w:rFonts w:ascii="Consolas" w:eastAsia="Times New Roman" w:hAnsi="Consolas" w:cs="Times New Roman"/>
          <w:color w:val="267F99"/>
          <w:sz w:val="36"/>
          <w:szCs w:val="36"/>
          <w:highlight w:val="yellow"/>
        </w:rPr>
        <w:t>FormsModule</w:t>
      </w:r>
      <w:proofErr w:type="spell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providers</w:t>
      </w:r>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bootstrap</w:t>
      </w:r>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AppComponent</w:t>
      </w:r>
      <w:proofErr w:type="spellEnd"/>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export</w:t>
      </w:r>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00FF"/>
          <w:sz w:val="21"/>
          <w:szCs w:val="21"/>
        </w:rPr>
        <w:t>class</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AppModule</w:t>
      </w:r>
      <w:proofErr w:type="spellEnd"/>
      <w:r w:rsidRPr="00C778E0">
        <w:rPr>
          <w:rFonts w:ascii="Consolas" w:eastAsia="Times New Roman" w:hAnsi="Consolas" w:cs="Times New Roman"/>
          <w:color w:val="000000"/>
          <w:sz w:val="21"/>
          <w:szCs w:val="21"/>
        </w:rPr>
        <w:t xml:space="preserve"> {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 xml:space="preserve"> Go to app.component.html</w:t>
      </w: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 xml:space="preserve">And </w:t>
      </w: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Type</w:t>
      </w: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 xml:space="preserve">B4$ and press tab we get all </w:t>
      </w:r>
      <w:proofErr w:type="spellStart"/>
      <w:r>
        <w:rPr>
          <w:rFonts w:ascii="Consolas" w:eastAsia="Times New Roman" w:hAnsi="Consolas" w:cs="Times New Roman"/>
          <w:color w:val="800000"/>
          <w:sz w:val="21"/>
          <w:szCs w:val="21"/>
        </w:rPr>
        <w:t>booststrap</w:t>
      </w:r>
      <w:proofErr w:type="spellEnd"/>
      <w:r>
        <w:rPr>
          <w:rFonts w:ascii="Consolas" w:eastAsia="Times New Roman" w:hAnsi="Consolas" w:cs="Times New Roman"/>
          <w:color w:val="800000"/>
          <w:sz w:val="21"/>
          <w:szCs w:val="21"/>
        </w:rPr>
        <w:t xml:space="preserve"> ready made</w:t>
      </w: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8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800000"/>
          <w:sz w:val="21"/>
          <w:szCs w:val="21"/>
          <w:u w:val="single"/>
        </w:rPr>
      </w:pPr>
      <w:r w:rsidRPr="00C778E0">
        <w:rPr>
          <w:rFonts w:ascii="Consolas" w:eastAsia="Times New Roman" w:hAnsi="Consolas" w:cs="Times New Roman"/>
          <w:color w:val="800000"/>
          <w:sz w:val="21"/>
          <w:szCs w:val="21"/>
          <w:u w:val="single"/>
        </w:rPr>
        <w:t>App.component.html</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800000"/>
          <w:sz w:val="21"/>
          <w:szCs w:val="21"/>
        </w:rPr>
        <w:t>&lt;!</w:t>
      </w:r>
      <w:proofErr w:type="spellStart"/>
      <w:r w:rsidRPr="00C778E0">
        <w:rPr>
          <w:rFonts w:ascii="Consolas" w:eastAsia="Times New Roman" w:hAnsi="Consolas" w:cs="Times New Roman"/>
          <w:color w:val="800000"/>
          <w:sz w:val="21"/>
          <w:szCs w:val="21"/>
        </w:rPr>
        <w:t>doctype</w:t>
      </w:r>
      <w:proofErr w:type="spellEnd"/>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html</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&lt;html</w:t>
      </w: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FF0000"/>
          <w:sz w:val="21"/>
          <w:szCs w:val="21"/>
        </w:rPr>
        <w:t>lang</w:t>
      </w:r>
      <w:proofErr w:type="spellEnd"/>
      <w:proofErr w:type="gram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en</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w:t>
      </w:r>
      <w:proofErr w:type="gramStart"/>
      <w:r w:rsidRPr="00C778E0">
        <w:rPr>
          <w:rFonts w:ascii="Consolas" w:eastAsia="Times New Roman" w:hAnsi="Consolas" w:cs="Times New Roman"/>
          <w:color w:val="800000"/>
          <w:sz w:val="21"/>
          <w:szCs w:val="21"/>
        </w:rPr>
        <w:t>head</w:t>
      </w:r>
      <w:proofErr w:type="gram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w:t>
      </w:r>
      <w:proofErr w:type="gramStart"/>
      <w:r w:rsidRPr="00C778E0">
        <w:rPr>
          <w:rFonts w:ascii="Consolas" w:eastAsia="Times New Roman" w:hAnsi="Consolas" w:cs="Times New Roman"/>
          <w:color w:val="800000"/>
          <w:sz w:val="21"/>
          <w:szCs w:val="21"/>
        </w:rPr>
        <w:t>title&gt;</w:t>
      </w:r>
      <w:proofErr w:type="gramEnd"/>
      <w:r w:rsidRPr="00C778E0">
        <w:rPr>
          <w:rFonts w:ascii="Consolas" w:eastAsia="Times New Roman" w:hAnsi="Consolas" w:cs="Times New Roman"/>
          <w:color w:val="000000"/>
          <w:sz w:val="21"/>
          <w:szCs w:val="21"/>
        </w:rPr>
        <w:t>Title</w:t>
      </w:r>
      <w:r w:rsidRPr="00C778E0">
        <w:rPr>
          <w:rFonts w:ascii="Consolas" w:eastAsia="Times New Roman" w:hAnsi="Consolas" w:cs="Times New Roman"/>
          <w:color w:val="800000"/>
          <w:sz w:val="21"/>
          <w:szCs w:val="21"/>
        </w:rPr>
        <w:t>&lt;/title&gt;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8000"/>
          <w:sz w:val="21"/>
          <w:szCs w:val="21"/>
        </w:rPr>
        <w:t>&lt;!--</w:t>
      </w:r>
      <w:proofErr w:type="gramEnd"/>
      <w:r w:rsidRPr="00C778E0">
        <w:rPr>
          <w:rFonts w:ascii="Consolas" w:eastAsia="Times New Roman" w:hAnsi="Consolas" w:cs="Times New Roman"/>
          <w:color w:val="008000"/>
          <w:sz w:val="21"/>
          <w:szCs w:val="21"/>
        </w:rPr>
        <w:t xml:space="preserve"> Required meta tags --&gt;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w:t>
      </w:r>
      <w:proofErr w:type="gramStart"/>
      <w:r w:rsidRPr="00C778E0">
        <w:rPr>
          <w:rFonts w:ascii="Consolas" w:eastAsia="Times New Roman" w:hAnsi="Consolas" w:cs="Times New Roman"/>
          <w:color w:val="800000"/>
          <w:sz w:val="21"/>
          <w:szCs w:val="21"/>
        </w:rPr>
        <w:t>meta</w:t>
      </w:r>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charset</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"utf-8"</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w:t>
      </w:r>
      <w:proofErr w:type="gramStart"/>
      <w:r w:rsidRPr="00C778E0">
        <w:rPr>
          <w:rFonts w:ascii="Consolas" w:eastAsia="Times New Roman" w:hAnsi="Consolas" w:cs="Times New Roman"/>
          <w:color w:val="800000"/>
          <w:sz w:val="21"/>
          <w:szCs w:val="21"/>
        </w:rPr>
        <w:t>meta</w:t>
      </w:r>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"viewport"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content</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"width=device-width, initial-scale=1, shrink-to-fit=no"</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8000"/>
          <w:sz w:val="21"/>
          <w:szCs w:val="21"/>
        </w:rPr>
        <w:t>&lt;!--</w:t>
      </w:r>
      <w:proofErr w:type="gramEnd"/>
      <w:r w:rsidRPr="00C778E0">
        <w:rPr>
          <w:rFonts w:ascii="Consolas" w:eastAsia="Times New Roman" w:hAnsi="Consolas" w:cs="Times New Roman"/>
          <w:color w:val="008000"/>
          <w:sz w:val="21"/>
          <w:szCs w:val="21"/>
        </w:rPr>
        <w:t xml:space="preserve"> Bootstrap CSS --&gt;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&lt;link</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rel</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"stylesheet"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href</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"https://stackpath.bootstrapcdn.com/bootstrap/4.3.1/css/bootstrap.min.css"</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integrity</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"sha384-ggOyR0iXCbMQv3Xipma34MD+dH/1fQ784/j6cY/iJTQUOhcWr7x9JvoRxT2MZw1T"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crossorigin</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"anonymous"</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&lt;/head&gt;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w:t>
      </w:r>
      <w:proofErr w:type="gramStart"/>
      <w:r w:rsidRPr="00C778E0">
        <w:rPr>
          <w:rFonts w:ascii="Consolas" w:eastAsia="Times New Roman" w:hAnsi="Consolas" w:cs="Times New Roman"/>
          <w:color w:val="800000"/>
          <w:sz w:val="21"/>
          <w:szCs w:val="21"/>
        </w:rPr>
        <w:t>body</w:t>
      </w:r>
      <w:proofErr w:type="gram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8000"/>
          <w:sz w:val="21"/>
          <w:szCs w:val="21"/>
        </w:rPr>
        <w:t>&lt;!--</w:t>
      </w:r>
      <w:proofErr w:type="gramEnd"/>
      <w:r w:rsidRPr="00C778E0">
        <w:rPr>
          <w:rFonts w:ascii="Consolas" w:eastAsia="Times New Roman" w:hAnsi="Consolas" w:cs="Times New Roman"/>
          <w:color w:val="008000"/>
          <w:sz w:val="21"/>
          <w:szCs w:val="21"/>
        </w:rPr>
        <w:t xml:space="preserve"> Optional JavaScript --&gt;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8000"/>
          <w:sz w:val="21"/>
          <w:szCs w:val="21"/>
        </w:rPr>
        <w:t>&lt;!--</w:t>
      </w:r>
      <w:proofErr w:type="gramEnd"/>
      <w:r w:rsidRPr="00C778E0">
        <w:rPr>
          <w:rFonts w:ascii="Consolas" w:eastAsia="Times New Roman" w:hAnsi="Consolas" w:cs="Times New Roman"/>
          <w:color w:val="008000"/>
          <w:sz w:val="21"/>
          <w:szCs w:val="21"/>
        </w:rPr>
        <w:t xml:space="preserve"> jQuery first, then Popper.js, then Bootstrap JS --&gt;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&lt;script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src</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"https://code.jquery.com/jquery-3.3.1.slim.min.js"</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integrity</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"sha384-q8i/X+965DzO0rT7abK41JStQIAqVgRVzpbzo5smXKp4YfRvH+8abtTE1Pi6jizo"</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crossorigin</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"anonymous"</w:t>
      </w:r>
      <w:r w:rsidRPr="00C778E0">
        <w:rPr>
          <w:rFonts w:ascii="Consolas" w:eastAsia="Times New Roman" w:hAnsi="Consolas" w:cs="Times New Roman"/>
          <w:color w:val="800000"/>
          <w:sz w:val="21"/>
          <w:szCs w:val="21"/>
        </w:rPr>
        <w:t>&gt;&lt;/script&gt;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&lt;script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src</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"https://cdnjs.cloudflare.com/ajax/libs/popper.js/1.14.7/umd/popper.min.js"</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integrity</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"sha384-UO2eT0CpHqdSJQ6hJty5KVphtPhzWj9WO1clHTMGa3JDZwrnQq4sF86dIHNDz0W1"</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crossorigin</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"anonymous"</w:t>
      </w:r>
      <w:r w:rsidRPr="00C778E0">
        <w:rPr>
          <w:rFonts w:ascii="Consolas" w:eastAsia="Times New Roman" w:hAnsi="Consolas" w:cs="Times New Roman"/>
          <w:color w:val="800000"/>
          <w:sz w:val="21"/>
          <w:szCs w:val="21"/>
        </w:rPr>
        <w:t>&gt;&lt;/script&gt;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&lt;script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src</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"https://stackpath.bootstrapcdn.com/bootstrap/4.3.1/js/bootstrap.min.js"</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integrity</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"sha384-JjSmVgyd0p3pXB1rRibZUAYoIIy6OrQ6VrjIEaFf/nJGzIxFDsf4x0xIM+B07jRM"</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crossorigin</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"anonymous"</w:t>
      </w:r>
      <w:r w:rsidRPr="00C778E0">
        <w:rPr>
          <w:rFonts w:ascii="Consolas" w:eastAsia="Times New Roman" w:hAnsi="Consolas" w:cs="Times New Roman"/>
          <w:color w:val="800000"/>
          <w:sz w:val="21"/>
          <w:szCs w:val="21"/>
        </w:rPr>
        <w:t>&gt;&lt;/script&gt;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w:t>
      </w:r>
      <w:proofErr w:type="spellStart"/>
      <w:r w:rsidRPr="00C778E0">
        <w:rPr>
          <w:rFonts w:ascii="Consolas" w:eastAsia="Times New Roman" w:hAnsi="Consolas" w:cs="Times New Roman"/>
          <w:color w:val="800000"/>
          <w:sz w:val="21"/>
          <w:szCs w:val="21"/>
        </w:rPr>
        <w:t>br</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w:t>
      </w:r>
      <w:proofErr w:type="spellStart"/>
      <w:r w:rsidRPr="00C778E0">
        <w:rPr>
          <w:rFonts w:ascii="Consolas" w:eastAsia="Times New Roman" w:hAnsi="Consolas" w:cs="Times New Roman"/>
          <w:color w:val="800000"/>
          <w:sz w:val="21"/>
          <w:szCs w:val="21"/>
        </w:rPr>
        <w:t>br</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"container"</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"row"</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w:t>
      </w:r>
      <w:proofErr w:type="spellStart"/>
      <w:r w:rsidRPr="00C778E0">
        <w:rPr>
          <w:rFonts w:ascii="Consolas" w:eastAsia="Times New Roman" w:hAnsi="Consolas" w:cs="Times New Roman"/>
          <w:color w:val="0000FF"/>
          <w:sz w:val="21"/>
          <w:szCs w:val="21"/>
        </w:rPr>
        <w:t>bg</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&lt;form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w:t>
      </w:r>
      <w:proofErr w:type="spellStart"/>
      <w:r w:rsidRPr="00C778E0">
        <w:rPr>
          <w:rFonts w:ascii="Consolas" w:eastAsia="Times New Roman" w:hAnsi="Consolas" w:cs="Times New Roman"/>
          <w:color w:val="FF0000"/>
          <w:sz w:val="21"/>
          <w:szCs w:val="21"/>
        </w:rPr>
        <w:t>studentForm</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ngForm</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w:t>
      </w:r>
      <w:proofErr w:type="spellStart"/>
      <w:r w:rsidRPr="00C778E0">
        <w:rPr>
          <w:rFonts w:ascii="Consolas" w:eastAsia="Times New Roman" w:hAnsi="Consolas" w:cs="Times New Roman"/>
          <w:color w:val="FF0000"/>
          <w:sz w:val="21"/>
          <w:szCs w:val="21"/>
        </w:rPr>
        <w:t>ngSubmit</w:t>
      </w:r>
      <w:proofErr w:type="spellEnd"/>
      <w:proofErr w:type="gramStart"/>
      <w:r w:rsidRPr="00C778E0">
        <w:rPr>
          <w:rFonts w:ascii="Consolas" w:eastAsia="Times New Roman" w:hAnsi="Consolas" w:cs="Times New Roman"/>
          <w:color w:val="FF0000"/>
          <w:sz w:val="21"/>
          <w:szCs w:val="21"/>
        </w:rPr>
        <w:t>)</w:t>
      </w:r>
      <w:r w:rsidRPr="00C778E0">
        <w:rPr>
          <w:rFonts w:ascii="Consolas" w:eastAsia="Times New Roman" w:hAnsi="Consolas" w:cs="Times New Roman"/>
          <w:color w:val="000000"/>
          <w:sz w:val="21"/>
          <w:szCs w:val="21"/>
        </w:rPr>
        <w:t>=</w:t>
      </w:r>
      <w:proofErr w:type="gramEnd"/>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795E26"/>
          <w:sz w:val="21"/>
          <w:szCs w:val="21"/>
        </w:rPr>
        <w:t>RegisterStudent</w:t>
      </w:r>
      <w:proofErr w:type="spellEnd"/>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001080"/>
          <w:sz w:val="21"/>
          <w:szCs w:val="21"/>
        </w:rPr>
        <w:t>studentForm</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"panel panel-primary"</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"panel-heading"</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&lt;h3</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"panel-title"</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Student Registration</w:t>
      </w:r>
      <w:r w:rsidRPr="00C778E0">
        <w:rPr>
          <w:rFonts w:ascii="Consolas" w:eastAsia="Times New Roman" w:hAnsi="Consolas" w:cs="Times New Roman"/>
          <w:color w:val="800000"/>
          <w:sz w:val="21"/>
          <w:szCs w:val="21"/>
        </w:rPr>
        <w:t>&lt;/h3&gt;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lastRenderedPageBreak/>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"panel-body"</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&lt;label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for</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firstName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First Name</w:t>
      </w:r>
      <w:r w:rsidRPr="00C778E0">
        <w:rPr>
          <w:rFonts w:ascii="Consolas" w:eastAsia="Times New Roman" w:hAnsi="Consolas" w:cs="Times New Roman"/>
          <w:color w:val="800000"/>
          <w:sz w:val="21"/>
          <w:szCs w:val="21"/>
        </w:rPr>
        <w:t>&lt;/label&gt;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id</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firstName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"text"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"form-control"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firstName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&lt;label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for</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lastName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Last Name</w:t>
      </w:r>
      <w:r w:rsidRPr="00C778E0">
        <w:rPr>
          <w:rFonts w:ascii="Consolas" w:eastAsia="Times New Roman" w:hAnsi="Consolas" w:cs="Times New Roman"/>
          <w:color w:val="800000"/>
          <w:sz w:val="21"/>
          <w:szCs w:val="21"/>
        </w:rPr>
        <w:t>&lt;/label&gt;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id</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lastName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"text"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"form-control"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lastName</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&lt;label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for</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"email"</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Email</w:t>
      </w:r>
      <w:r w:rsidRPr="00C778E0">
        <w:rPr>
          <w:rFonts w:ascii="Consolas" w:eastAsia="Times New Roman" w:hAnsi="Consolas" w:cs="Times New Roman"/>
          <w:color w:val="800000"/>
          <w:sz w:val="21"/>
          <w:szCs w:val="21"/>
        </w:rPr>
        <w:t>&lt;/label&gt;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id</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"email"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"text"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"form-control"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"email"</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&lt;label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for</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"Gender"</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Gender</w:t>
      </w:r>
      <w:r w:rsidRPr="00C778E0">
        <w:rPr>
          <w:rFonts w:ascii="Consolas" w:eastAsia="Times New Roman" w:hAnsi="Consolas" w:cs="Times New Roman"/>
          <w:color w:val="800000"/>
          <w:sz w:val="21"/>
          <w:szCs w:val="21"/>
        </w:rPr>
        <w:t>&lt;/label&gt;&lt;</w:t>
      </w:r>
      <w:proofErr w:type="spellStart"/>
      <w:r w:rsidRPr="00C778E0">
        <w:rPr>
          <w:rFonts w:ascii="Consolas" w:eastAsia="Times New Roman" w:hAnsi="Consolas" w:cs="Times New Roman"/>
          <w:color w:val="800000"/>
          <w:sz w:val="21"/>
          <w:szCs w:val="21"/>
        </w:rPr>
        <w:t>br</w:t>
      </w:r>
      <w:proofErr w:type="spellEnd"/>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"radio"</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"gender"</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value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"male"</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checked</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FF0000"/>
          <w:sz w:val="21"/>
          <w:szCs w:val="21"/>
        </w:rPr>
        <w:t>)</w:t>
      </w:r>
      <w:proofErr w:type="gramStart"/>
      <w:r w:rsidRPr="00C778E0">
        <w:rPr>
          <w:rFonts w:ascii="Consolas" w:eastAsia="Times New Roman" w:hAnsi="Consolas" w:cs="Times New Roman"/>
          <w:color w:val="FF0000"/>
          <w:sz w:val="21"/>
          <w:szCs w:val="21"/>
        </w:rPr>
        <w:t>]</w:t>
      </w:r>
      <w:r w:rsidRPr="00C778E0">
        <w:rPr>
          <w:rFonts w:ascii="Consolas" w:eastAsia="Times New Roman" w:hAnsi="Consolas" w:cs="Times New Roman"/>
          <w:color w:val="000000"/>
          <w:sz w:val="21"/>
          <w:szCs w:val="21"/>
        </w:rPr>
        <w:t>=</w:t>
      </w:r>
      <w:proofErr w:type="gram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1080"/>
          <w:sz w:val="21"/>
          <w:szCs w:val="21"/>
        </w:rPr>
        <w:t>gender</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Male</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"radio"</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"gender"</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value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"female"</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FF0000"/>
          <w:sz w:val="21"/>
          <w:szCs w:val="21"/>
        </w:rPr>
        <w:t>)</w:t>
      </w:r>
      <w:proofErr w:type="gramStart"/>
      <w:r w:rsidRPr="00C778E0">
        <w:rPr>
          <w:rFonts w:ascii="Consolas" w:eastAsia="Times New Roman" w:hAnsi="Consolas" w:cs="Times New Roman"/>
          <w:color w:val="FF0000"/>
          <w:sz w:val="21"/>
          <w:szCs w:val="21"/>
        </w:rPr>
        <w:t>]</w:t>
      </w:r>
      <w:r w:rsidRPr="00C778E0">
        <w:rPr>
          <w:rFonts w:ascii="Consolas" w:eastAsia="Times New Roman" w:hAnsi="Consolas" w:cs="Times New Roman"/>
          <w:color w:val="000000"/>
          <w:sz w:val="21"/>
          <w:szCs w:val="21"/>
        </w:rPr>
        <w:t>=</w:t>
      </w:r>
      <w:proofErr w:type="gram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1080"/>
          <w:sz w:val="21"/>
          <w:szCs w:val="21"/>
        </w:rPr>
        <w:t>gender</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 xml:space="preserve">Female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w:t>
      </w:r>
      <w:proofErr w:type="spellStart"/>
      <w:r w:rsidRPr="00C778E0">
        <w:rPr>
          <w:rFonts w:ascii="Consolas" w:eastAsia="Times New Roman" w:hAnsi="Consolas" w:cs="Times New Roman"/>
          <w:color w:val="0000FF"/>
          <w:sz w:val="21"/>
          <w:szCs w:val="21"/>
        </w:rPr>
        <w:t>controlf</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&lt;label</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"checkbox-inline"</w:t>
      </w:r>
      <w:r w:rsidRPr="00C778E0">
        <w:rPr>
          <w:rFonts w:ascii="Consolas" w:eastAsia="Times New Roman" w:hAnsi="Consolas" w:cs="Times New Roman"/>
          <w:color w:val="800000"/>
          <w:sz w:val="21"/>
          <w:szCs w:val="21"/>
        </w:rPr>
        <w:t>&gt;&lt;/label&gt;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&lt;input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"checkbox"</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isaccepted</w:t>
      </w:r>
      <w:proofErr w:type="spellEnd"/>
      <w:r w:rsidRPr="00C778E0">
        <w:rPr>
          <w:rFonts w:ascii="Consolas" w:eastAsia="Times New Roman" w:hAnsi="Consolas" w:cs="Times New Roman"/>
          <w:color w:val="0000FF"/>
          <w:sz w:val="21"/>
          <w:szCs w:val="21"/>
        </w:rPr>
        <w:t>"</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800000"/>
          <w:sz w:val="21"/>
          <w:szCs w:val="21"/>
        </w:rPr>
        <w:t>&gt;</w:t>
      </w:r>
      <w:proofErr w:type="spellStart"/>
      <w:r w:rsidRPr="00C778E0">
        <w:rPr>
          <w:rFonts w:ascii="Consolas" w:eastAsia="Times New Roman" w:hAnsi="Consolas" w:cs="Times New Roman"/>
          <w:color w:val="000000"/>
          <w:sz w:val="21"/>
          <w:szCs w:val="21"/>
        </w:rPr>
        <w:t>AcceptTerms</w:t>
      </w:r>
      <w:proofErr w:type="spellEnd"/>
      <w:r w:rsidRPr="00C778E0">
        <w:rPr>
          <w:rFonts w:ascii="Consolas" w:eastAsia="Times New Roman" w:hAnsi="Consolas" w:cs="Times New Roman"/>
          <w:color w:val="000000"/>
          <w:sz w:val="21"/>
          <w:szCs w:val="21"/>
        </w:rPr>
        <w:t xml:space="preserve"> and Condition</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"form-group"</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"form-control"</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&lt;select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name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"branch"</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id</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"branch"</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FF0000"/>
          <w:sz w:val="21"/>
          <w:szCs w:val="21"/>
        </w:rPr>
        <w:t>ngModel</w:t>
      </w:r>
      <w:proofErr w:type="spell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"form-control"</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8000"/>
          <w:sz w:val="21"/>
          <w:szCs w:val="21"/>
        </w:rPr>
        <w:t>&lt;!--</w:t>
      </w:r>
      <w:proofErr w:type="gramEnd"/>
      <w:r w:rsidRPr="00C778E0">
        <w:rPr>
          <w:rFonts w:ascii="Consolas" w:eastAsia="Times New Roman" w:hAnsi="Consolas" w:cs="Times New Roman"/>
          <w:color w:val="008000"/>
          <w:sz w:val="21"/>
          <w:szCs w:val="21"/>
        </w:rPr>
        <w:t xml:space="preserve"> &lt;option value="1"&gt;</w:t>
      </w:r>
      <w:proofErr w:type="spellStart"/>
      <w:r w:rsidRPr="00C778E0">
        <w:rPr>
          <w:rFonts w:ascii="Consolas" w:eastAsia="Times New Roman" w:hAnsi="Consolas" w:cs="Times New Roman"/>
          <w:color w:val="008000"/>
          <w:sz w:val="21"/>
          <w:szCs w:val="21"/>
        </w:rPr>
        <w:t>ComputerScience</w:t>
      </w:r>
      <w:proofErr w:type="spellEnd"/>
      <w:r w:rsidRPr="00C778E0">
        <w:rPr>
          <w:rFonts w:ascii="Consolas" w:eastAsia="Times New Roman" w:hAnsi="Consolas" w:cs="Times New Roman"/>
          <w:color w:val="008000"/>
          <w:sz w:val="21"/>
          <w:szCs w:val="21"/>
        </w:rPr>
        <w:t>&lt;/option&gt;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8000"/>
          <w:sz w:val="21"/>
          <w:szCs w:val="21"/>
        </w:rPr>
        <w:t>                                        &lt;option value="2"&gt;Mechanical&lt;/option&gt;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8000"/>
          <w:sz w:val="21"/>
          <w:szCs w:val="21"/>
        </w:rPr>
        <w:t>                                        &lt;option value="3"&gt;</w:t>
      </w:r>
      <w:proofErr w:type="spellStart"/>
      <w:r w:rsidRPr="00C778E0">
        <w:rPr>
          <w:rFonts w:ascii="Consolas" w:eastAsia="Times New Roman" w:hAnsi="Consolas" w:cs="Times New Roman"/>
          <w:color w:val="008000"/>
          <w:sz w:val="21"/>
          <w:szCs w:val="21"/>
        </w:rPr>
        <w:t>ai</w:t>
      </w:r>
      <w:proofErr w:type="spellEnd"/>
      <w:r w:rsidRPr="00C778E0">
        <w:rPr>
          <w:rFonts w:ascii="Consolas" w:eastAsia="Times New Roman" w:hAnsi="Consolas" w:cs="Times New Roman"/>
          <w:color w:val="008000"/>
          <w:sz w:val="21"/>
          <w:szCs w:val="21"/>
        </w:rPr>
        <w:t xml:space="preserve"> and ml&lt;/option&gt;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8000"/>
          <w:sz w:val="21"/>
          <w:szCs w:val="21"/>
        </w:rPr>
        <w:t>                                        &lt;option value="4"&gt;Electrical and Electronics&lt;/option&gt;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8000"/>
          <w:sz w:val="21"/>
          <w:szCs w:val="21"/>
        </w:rPr>
        <w:lastRenderedPageBreak/>
        <w:t>                                        &lt;option value="5"&gt;Electronics and Communication&lt;/option&gt; --&gt;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r w:rsidRPr="00C778E0">
        <w:rPr>
          <w:rFonts w:ascii="Consolas" w:eastAsia="Times New Roman" w:hAnsi="Consolas" w:cs="Times New Roman"/>
          <w:color w:val="800000"/>
          <w:sz w:val="21"/>
          <w:szCs w:val="21"/>
        </w:rPr>
        <w:t>&lt;option</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w:t>
      </w:r>
      <w:proofErr w:type="spellStart"/>
      <w:r w:rsidRPr="00C778E0">
        <w:rPr>
          <w:rFonts w:ascii="Consolas" w:eastAsia="Times New Roman" w:hAnsi="Consolas" w:cs="Times New Roman"/>
          <w:color w:val="FF0000"/>
          <w:sz w:val="21"/>
          <w:szCs w:val="21"/>
        </w:rPr>
        <w:t>ngFor</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FF"/>
          <w:sz w:val="21"/>
          <w:szCs w:val="21"/>
        </w:rPr>
        <w:t>let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1080"/>
          <w:sz w:val="21"/>
          <w:szCs w:val="21"/>
        </w:rPr>
        <w:t>branch</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00FF"/>
          <w:sz w:val="21"/>
          <w:szCs w:val="21"/>
        </w:rPr>
        <w:t>of</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1080"/>
          <w:sz w:val="21"/>
          <w:szCs w:val="21"/>
        </w:rPr>
        <w:t>Branches</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[value</w:t>
      </w:r>
      <w:proofErr w:type="gramStart"/>
      <w:r w:rsidRPr="00C778E0">
        <w:rPr>
          <w:rFonts w:ascii="Consolas" w:eastAsia="Times New Roman" w:hAnsi="Consolas" w:cs="Times New Roman"/>
          <w:color w:val="FF0000"/>
          <w:sz w:val="21"/>
          <w:szCs w:val="21"/>
        </w:rPr>
        <w:t>]</w:t>
      </w:r>
      <w:r w:rsidRPr="00C778E0">
        <w:rPr>
          <w:rFonts w:ascii="Consolas" w:eastAsia="Times New Roman" w:hAnsi="Consolas" w:cs="Times New Roman"/>
          <w:color w:val="000000"/>
          <w:sz w:val="21"/>
          <w:szCs w:val="21"/>
        </w:rPr>
        <w:t>=</w:t>
      </w:r>
      <w:proofErr w:type="gram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1080"/>
          <w:sz w:val="21"/>
          <w:szCs w:val="21"/>
        </w:rPr>
        <w:t>branch</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r w:rsidRPr="00C778E0">
        <w:rPr>
          <w:rFonts w:ascii="Consolas" w:eastAsia="Times New Roman" w:hAnsi="Consolas" w:cs="Times New Roman"/>
          <w:color w:val="001080"/>
          <w:sz w:val="21"/>
          <w:szCs w:val="21"/>
        </w:rPr>
        <w:t>branch</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&lt;/option&gt;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&lt;/select&gt;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 panel-footer "</w:t>
      </w:r>
      <w:r w:rsidRPr="00C778E0">
        <w:rPr>
          <w:rFonts w:ascii="Consolas" w:eastAsia="Times New Roman" w:hAnsi="Consolas" w:cs="Times New Roman"/>
          <w:color w:val="800000"/>
          <w:sz w:val="21"/>
          <w:szCs w:val="21"/>
        </w:rPr>
        <w:t>&gt;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&lt;button</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class</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w:t>
      </w:r>
      <w:proofErr w:type="spellStart"/>
      <w:r w:rsidRPr="00C778E0">
        <w:rPr>
          <w:rFonts w:ascii="Consolas" w:eastAsia="Times New Roman" w:hAnsi="Consolas" w:cs="Times New Roman"/>
          <w:color w:val="0000FF"/>
          <w:sz w:val="21"/>
          <w:szCs w:val="21"/>
        </w:rPr>
        <w:t>btn</w:t>
      </w:r>
      <w:proofErr w:type="spellEnd"/>
      <w:r w:rsidRPr="00C778E0">
        <w:rPr>
          <w:rFonts w:ascii="Consolas" w:eastAsia="Times New Roman" w:hAnsi="Consolas" w:cs="Times New Roman"/>
          <w:color w:val="0000FF"/>
          <w:sz w:val="21"/>
          <w:szCs w:val="21"/>
        </w:rPr>
        <w:t xml:space="preserve"> </w:t>
      </w:r>
      <w:proofErr w:type="spellStart"/>
      <w:r w:rsidRPr="00C778E0">
        <w:rPr>
          <w:rFonts w:ascii="Consolas" w:eastAsia="Times New Roman" w:hAnsi="Consolas" w:cs="Times New Roman"/>
          <w:color w:val="0000FF"/>
          <w:sz w:val="21"/>
          <w:szCs w:val="21"/>
        </w:rPr>
        <w:t>btn</w:t>
      </w:r>
      <w:proofErr w:type="spellEnd"/>
      <w:r w:rsidRPr="00C778E0">
        <w:rPr>
          <w:rFonts w:ascii="Consolas" w:eastAsia="Times New Roman" w:hAnsi="Consolas" w:cs="Times New Roman"/>
          <w:color w:val="0000FF"/>
          <w:sz w:val="21"/>
          <w:szCs w:val="21"/>
        </w:rPr>
        <w:t>-</w:t>
      </w:r>
      <w:proofErr w:type="gramStart"/>
      <w:r w:rsidRPr="00C778E0">
        <w:rPr>
          <w:rFonts w:ascii="Consolas" w:eastAsia="Times New Roman" w:hAnsi="Consolas" w:cs="Times New Roman"/>
          <w:color w:val="0000FF"/>
          <w:sz w:val="21"/>
          <w:szCs w:val="21"/>
        </w:rPr>
        <w:t>primary "</w:t>
      </w:r>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FF0000"/>
          <w:sz w:val="21"/>
          <w:szCs w:val="21"/>
        </w:rPr>
        <w:t>type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00FF"/>
          <w:sz w:val="21"/>
          <w:szCs w:val="21"/>
        </w:rPr>
        <w:t>"submit "</w:t>
      </w:r>
      <w:r w:rsidRPr="00C778E0">
        <w:rPr>
          <w:rFonts w:ascii="Consolas" w:eastAsia="Times New Roman" w:hAnsi="Consolas" w:cs="Times New Roman"/>
          <w:color w:val="800000"/>
          <w:sz w:val="21"/>
          <w:szCs w:val="21"/>
        </w:rPr>
        <w:t>&gt;</w:t>
      </w:r>
      <w:r w:rsidRPr="00C778E0">
        <w:rPr>
          <w:rFonts w:ascii="Consolas" w:eastAsia="Times New Roman" w:hAnsi="Consolas" w:cs="Times New Roman"/>
          <w:color w:val="000000"/>
          <w:sz w:val="21"/>
          <w:szCs w:val="21"/>
        </w:rPr>
        <w:t>Submit</w:t>
      </w:r>
      <w:r w:rsidRPr="00C778E0">
        <w:rPr>
          <w:rFonts w:ascii="Consolas" w:eastAsia="Times New Roman" w:hAnsi="Consolas" w:cs="Times New Roman"/>
          <w:color w:val="800000"/>
          <w:sz w:val="21"/>
          <w:szCs w:val="21"/>
        </w:rPr>
        <w:t>&lt;/button&gt;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&lt;/form&gt;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800000"/>
          <w:sz w:val="21"/>
          <w:szCs w:val="21"/>
        </w:rPr>
        <w:t>&lt;/div&gt;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&lt;/body&gt;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800000"/>
          <w:sz w:val="21"/>
          <w:szCs w:val="21"/>
        </w:rPr>
        <w:t>&lt;/html&gt;</w:t>
      </w:r>
    </w:p>
    <w:p w:rsidR="00C778E0" w:rsidRDefault="00C778E0" w:rsidP="00C778E0">
      <w:pPr>
        <w:shd w:val="clear" w:color="auto" w:fill="FFFFFF"/>
        <w:spacing w:after="0" w:line="285" w:lineRule="atLeast"/>
        <w:rPr>
          <w:rFonts w:ascii="Consolas" w:eastAsia="Times New Roman" w:hAnsi="Consolas" w:cs="Times New Roman"/>
          <w:b/>
          <w:color w:val="AF00DB"/>
          <w:sz w:val="21"/>
          <w:szCs w:val="21"/>
          <w:u w:val="single"/>
        </w:rPr>
      </w:pPr>
    </w:p>
    <w:p w:rsidR="00C778E0" w:rsidRPr="00C778E0" w:rsidRDefault="00C778E0" w:rsidP="00C778E0">
      <w:pPr>
        <w:shd w:val="clear" w:color="auto" w:fill="FFFFFF"/>
        <w:spacing w:after="0" w:line="285" w:lineRule="atLeast"/>
        <w:rPr>
          <w:rFonts w:ascii="Consolas" w:eastAsia="Times New Roman" w:hAnsi="Consolas" w:cs="Times New Roman"/>
          <w:b/>
          <w:color w:val="AF00DB"/>
          <w:sz w:val="21"/>
          <w:szCs w:val="21"/>
          <w:u w:val="single"/>
        </w:rPr>
      </w:pPr>
      <w:proofErr w:type="spellStart"/>
      <w:r w:rsidRPr="00C778E0">
        <w:rPr>
          <w:rFonts w:ascii="Consolas" w:eastAsia="Times New Roman" w:hAnsi="Consolas" w:cs="Times New Roman"/>
          <w:b/>
          <w:color w:val="AF00DB"/>
          <w:sz w:val="21"/>
          <w:szCs w:val="21"/>
          <w:u w:val="single"/>
        </w:rPr>
        <w:t>Appcomponent.html.ts</w:t>
      </w:r>
      <w:proofErr w:type="spell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001080"/>
          <w:sz w:val="21"/>
          <w:szCs w:val="21"/>
        </w:rPr>
        <w:t>Component</w:t>
      </w:r>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'@angular/core'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import</w:t>
      </w:r>
      <w:proofErr w:type="gramEnd"/>
      <w:r w:rsidRPr="00C778E0">
        <w:rPr>
          <w:rFonts w:ascii="Consolas" w:eastAsia="Times New Roman" w:hAnsi="Consolas" w:cs="Times New Roman"/>
          <w:color w:val="000000"/>
          <w:sz w:val="21"/>
          <w:szCs w:val="21"/>
        </w:rPr>
        <w:t xml:space="preserve"> { </w:t>
      </w:r>
      <w:proofErr w:type="spellStart"/>
      <w:r w:rsidRPr="00C778E0">
        <w:rPr>
          <w:rFonts w:ascii="Consolas" w:eastAsia="Times New Roman" w:hAnsi="Consolas" w:cs="Times New Roman"/>
          <w:color w:val="001080"/>
          <w:sz w:val="21"/>
          <w:szCs w:val="21"/>
        </w:rPr>
        <w:t>NgForm</w:t>
      </w:r>
      <w:proofErr w:type="spell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F00DB"/>
          <w:sz w:val="21"/>
          <w:szCs w:val="21"/>
        </w:rPr>
        <w:t>from</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'@angular/forms'</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267F99"/>
          <w:sz w:val="21"/>
          <w:szCs w:val="21"/>
        </w:rPr>
        <w:t>Component</w:t>
      </w:r>
      <w:r w:rsidRPr="00C778E0">
        <w:rPr>
          <w:rFonts w:ascii="Consolas" w:eastAsia="Times New Roman" w:hAnsi="Consolas" w:cs="Times New Roman"/>
          <w:color w:val="000000"/>
          <w:sz w:val="21"/>
          <w:szCs w:val="21"/>
        </w:rPr>
        <w:t>({</w:t>
      </w:r>
      <w:proofErr w:type="gramEnd"/>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selector</w:t>
      </w:r>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'app-root'</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1080"/>
          <w:sz w:val="21"/>
          <w:szCs w:val="21"/>
        </w:rPr>
        <w:t>templateUrl</w:t>
      </w:r>
      <w:proofErr w:type="spellEnd"/>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'./app.component.html'</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1080"/>
          <w:sz w:val="21"/>
          <w:szCs w:val="21"/>
        </w:rPr>
        <w:t>styleUrls</w:t>
      </w:r>
      <w:proofErr w:type="spellEnd"/>
      <w:proofErr w:type="gramEnd"/>
      <w:r w:rsidRPr="00C778E0">
        <w:rPr>
          <w:rFonts w:ascii="Consolas" w:eastAsia="Times New Roman" w:hAnsi="Consolas" w:cs="Times New Roman"/>
          <w:color w:val="001080"/>
          <w:sz w:val="21"/>
          <w:szCs w:val="21"/>
        </w:rPr>
        <w:t>:</w:t>
      </w:r>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A31515"/>
          <w:sz w:val="21"/>
          <w:szCs w:val="21"/>
        </w:rPr>
        <w:t>'./app.component.css'</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roofErr w:type="gramStart"/>
      <w:r w:rsidRPr="00C778E0">
        <w:rPr>
          <w:rFonts w:ascii="Consolas" w:eastAsia="Times New Roman" w:hAnsi="Consolas" w:cs="Times New Roman"/>
          <w:color w:val="AF00DB"/>
          <w:sz w:val="21"/>
          <w:szCs w:val="21"/>
        </w:rPr>
        <w:t>export</w:t>
      </w:r>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00FF"/>
          <w:sz w:val="21"/>
          <w:szCs w:val="21"/>
        </w:rPr>
        <w:t>class</w:t>
      </w: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267F99"/>
          <w:sz w:val="21"/>
          <w:szCs w:val="21"/>
        </w:rPr>
        <w:t>AppComponent</w:t>
      </w:r>
      <w:proofErr w:type="spellEnd"/>
      <w:r w:rsidRPr="00C778E0">
        <w:rPr>
          <w:rFonts w:ascii="Consolas" w:eastAsia="Times New Roman" w:hAnsi="Consolas" w:cs="Times New Roman"/>
          <w:color w:val="000000"/>
          <w:sz w:val="21"/>
          <w:szCs w:val="21"/>
        </w:rPr>
        <w:t xml:space="preserve">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title</w:t>
      </w:r>
      <w:proofErr w:type="gramEnd"/>
      <w:r w:rsidRPr="00C778E0">
        <w:rPr>
          <w:rFonts w:ascii="Consolas" w:eastAsia="Times New Roman" w:hAnsi="Consolas" w:cs="Times New Roman"/>
          <w:color w:val="000000"/>
          <w:sz w:val="21"/>
          <w:szCs w:val="21"/>
        </w:rPr>
        <w:t xml:space="preserve"> = </w:t>
      </w:r>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A31515"/>
          <w:sz w:val="21"/>
          <w:szCs w:val="21"/>
        </w:rPr>
        <w:t>ngforms</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spellStart"/>
      <w:proofErr w:type="gramStart"/>
      <w:r w:rsidRPr="00C778E0">
        <w:rPr>
          <w:rFonts w:ascii="Consolas" w:eastAsia="Times New Roman" w:hAnsi="Consolas" w:cs="Times New Roman"/>
          <w:color w:val="001080"/>
          <w:sz w:val="21"/>
          <w:szCs w:val="21"/>
        </w:rPr>
        <w:t>gender</w:t>
      </w:r>
      <w:r w:rsidRPr="00C778E0">
        <w:rPr>
          <w:rFonts w:ascii="Consolas" w:eastAsia="Times New Roman" w:hAnsi="Consolas" w:cs="Times New Roman"/>
          <w:color w:val="000000"/>
          <w:sz w:val="21"/>
          <w:szCs w:val="21"/>
        </w:rPr>
        <w:t>:</w:t>
      </w:r>
      <w:proofErr w:type="gramEnd"/>
      <w:r w:rsidRPr="00C778E0">
        <w:rPr>
          <w:rFonts w:ascii="Consolas" w:eastAsia="Times New Roman" w:hAnsi="Consolas" w:cs="Times New Roman"/>
          <w:color w:val="267F99"/>
          <w:sz w:val="21"/>
          <w:szCs w:val="21"/>
        </w:rPr>
        <w:t>string</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795E26"/>
          <w:sz w:val="21"/>
          <w:szCs w:val="21"/>
        </w:rPr>
        <w:t>RegisterStudent</w:t>
      </w:r>
      <w:proofErr w:type="spellEnd"/>
      <w:r w:rsidRPr="00C778E0">
        <w:rPr>
          <w:rFonts w:ascii="Consolas" w:eastAsia="Times New Roman" w:hAnsi="Consolas" w:cs="Times New Roman"/>
          <w:color w:val="000000"/>
          <w:sz w:val="21"/>
          <w:szCs w:val="21"/>
        </w:rPr>
        <w:t>(</w:t>
      </w:r>
      <w:proofErr w:type="spellStart"/>
      <w:proofErr w:type="gramEnd"/>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267F99"/>
          <w:sz w:val="21"/>
          <w:szCs w:val="21"/>
        </w:rPr>
        <w:t>NgForm</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267F99"/>
          <w:sz w:val="21"/>
          <w:szCs w:val="21"/>
        </w:rPr>
        <w:t>void</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00FF"/>
          <w:sz w:val="21"/>
          <w:szCs w:val="21"/>
        </w:rPr>
        <w:t>var</w:t>
      </w:r>
      <w:proofErr w:type="spellEnd"/>
      <w:proofErr w:type="gramEnd"/>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001080"/>
          <w:sz w:val="21"/>
          <w:szCs w:val="21"/>
        </w:rPr>
        <w:t>firstname</w:t>
      </w:r>
      <w:proofErr w:type="spellEnd"/>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controls</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A31515"/>
          <w:sz w:val="21"/>
          <w:szCs w:val="21"/>
        </w:rPr>
        <w:t>firstName</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70C1"/>
          <w:sz w:val="21"/>
          <w:szCs w:val="21"/>
        </w:rPr>
        <w:t>value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00FF"/>
          <w:sz w:val="21"/>
          <w:szCs w:val="21"/>
        </w:rPr>
        <w:t>var</w:t>
      </w:r>
      <w:proofErr w:type="spellEnd"/>
      <w:proofErr w:type="gramEnd"/>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001080"/>
          <w:sz w:val="21"/>
          <w:szCs w:val="21"/>
        </w:rPr>
        <w:t>lastname</w:t>
      </w:r>
      <w:proofErr w:type="spellEnd"/>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controls</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A31515"/>
          <w:sz w:val="21"/>
          <w:szCs w:val="21"/>
        </w:rPr>
        <w:t>lastName</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70C1"/>
          <w:sz w:val="21"/>
          <w:szCs w:val="21"/>
        </w:rPr>
        <w:t>value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00FF"/>
          <w:sz w:val="21"/>
          <w:szCs w:val="21"/>
        </w:rPr>
        <w:t>var</w:t>
      </w:r>
      <w:proofErr w:type="spellEnd"/>
      <w:proofErr w:type="gramEnd"/>
      <w:r w:rsidRPr="00C778E0">
        <w:rPr>
          <w:rFonts w:ascii="Consolas" w:eastAsia="Times New Roman" w:hAnsi="Consolas" w:cs="Times New Roman"/>
          <w:color w:val="000000"/>
          <w:sz w:val="21"/>
          <w:szCs w:val="21"/>
        </w:rPr>
        <w:t xml:space="preserve"> </w:t>
      </w:r>
      <w:r w:rsidRPr="00C778E0">
        <w:rPr>
          <w:rFonts w:ascii="Consolas" w:eastAsia="Times New Roman" w:hAnsi="Consolas" w:cs="Times New Roman"/>
          <w:color w:val="001080"/>
          <w:sz w:val="21"/>
          <w:szCs w:val="21"/>
        </w:rPr>
        <w:t>email</w:t>
      </w:r>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controls</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'email'</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70C1"/>
          <w:sz w:val="21"/>
          <w:szCs w:val="21"/>
        </w:rPr>
        <w:t>value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00FF"/>
          <w:sz w:val="21"/>
          <w:szCs w:val="21"/>
        </w:rPr>
        <w:t>this</w:t>
      </w:r>
      <w:proofErr w:type="gramEnd"/>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gender</w:t>
      </w:r>
      <w:r w:rsidRPr="00C778E0">
        <w:rPr>
          <w:rFonts w:ascii="Consolas" w:eastAsia="Times New Roman" w:hAnsi="Consolas" w:cs="Times New Roman"/>
          <w:color w:val="000000"/>
          <w:sz w:val="21"/>
          <w:szCs w:val="21"/>
        </w:rPr>
        <w:t>=</w:t>
      </w:r>
      <w:proofErr w:type="spellStart"/>
      <w:proofErr w:type="gramEnd"/>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controls</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'gender'</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70C1"/>
          <w:sz w:val="21"/>
          <w:szCs w:val="21"/>
        </w:rPr>
        <w:t>value</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proofErr w:type="gramStart"/>
      <w:r w:rsidRPr="00C778E0">
        <w:rPr>
          <w:rFonts w:ascii="Consolas" w:eastAsia="Times New Roman" w:hAnsi="Consolas" w:cs="Times New Roman"/>
          <w:color w:val="0000FF"/>
          <w:sz w:val="21"/>
          <w:szCs w:val="21"/>
        </w:rPr>
        <w:t>var</w:t>
      </w:r>
      <w:proofErr w:type="spellEnd"/>
      <w:proofErr w:type="gramEnd"/>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001080"/>
          <w:sz w:val="21"/>
          <w:szCs w:val="21"/>
        </w:rPr>
        <w:t>isaccepted</w:t>
      </w:r>
      <w:proofErr w:type="spellEnd"/>
      <w:r w:rsidRPr="00C778E0">
        <w:rPr>
          <w:rFonts w:ascii="Consolas" w:eastAsia="Times New Roman" w:hAnsi="Consolas" w:cs="Times New Roman"/>
          <w:color w:val="000000"/>
          <w:sz w:val="21"/>
          <w:szCs w:val="21"/>
        </w:rPr>
        <w:t>=</w:t>
      </w:r>
      <w:proofErr w:type="spellStart"/>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controls</w:t>
      </w:r>
      <w:proofErr w:type="spellEnd"/>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A31515"/>
          <w:sz w:val="21"/>
          <w:szCs w:val="21"/>
        </w:rPr>
        <w:t>'</w:t>
      </w:r>
      <w:proofErr w:type="spellStart"/>
      <w:r w:rsidRPr="00C778E0">
        <w:rPr>
          <w:rFonts w:ascii="Consolas" w:eastAsia="Times New Roman" w:hAnsi="Consolas" w:cs="Times New Roman"/>
          <w:color w:val="A31515"/>
          <w:sz w:val="21"/>
          <w:szCs w:val="21"/>
        </w:rPr>
        <w:t>isaccepted</w:t>
      </w:r>
      <w:proofErr w:type="spellEnd"/>
      <w:r w:rsidRPr="00C778E0">
        <w:rPr>
          <w:rFonts w:ascii="Consolas" w:eastAsia="Times New Roman" w:hAnsi="Consolas" w:cs="Times New Roman"/>
          <w:color w:val="A31515"/>
          <w:sz w:val="21"/>
          <w:szCs w:val="21"/>
        </w:rPr>
        <w:t>'</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70C1"/>
          <w:sz w:val="21"/>
          <w:szCs w:val="21"/>
        </w:rPr>
        <w:t>value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gramStart"/>
      <w:r w:rsidRPr="00C778E0">
        <w:rPr>
          <w:rFonts w:ascii="Consolas" w:eastAsia="Times New Roman" w:hAnsi="Consolas" w:cs="Times New Roman"/>
          <w:color w:val="001080"/>
          <w:sz w:val="21"/>
          <w:szCs w:val="21"/>
        </w:rPr>
        <w:t>console</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795E26"/>
          <w:sz w:val="21"/>
          <w:szCs w:val="21"/>
        </w:rPr>
        <w:t>log</w:t>
      </w:r>
      <w:r w:rsidRPr="00C778E0">
        <w:rPr>
          <w:rFonts w:ascii="Consolas" w:eastAsia="Times New Roman" w:hAnsi="Consolas" w:cs="Times New Roman"/>
          <w:color w:val="000000"/>
          <w:sz w:val="21"/>
          <w:szCs w:val="21"/>
        </w:rPr>
        <w:t>(</w:t>
      </w:r>
      <w:proofErr w:type="spellStart"/>
      <w:proofErr w:type="gramEnd"/>
      <w:r w:rsidRPr="00C778E0">
        <w:rPr>
          <w:rFonts w:ascii="Consolas" w:eastAsia="Times New Roman" w:hAnsi="Consolas" w:cs="Times New Roman"/>
          <w:color w:val="001080"/>
          <w:sz w:val="21"/>
          <w:szCs w:val="21"/>
        </w:rPr>
        <w:t>studentForm</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value</w:t>
      </w:r>
      <w:proofErr w:type="spellEnd"/>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Generally we get data from backend but we are writing here in a </w:t>
      </w:r>
      <w:proofErr w:type="spellStart"/>
      <w:r>
        <w:rPr>
          <w:rFonts w:ascii="Consolas" w:eastAsia="Times New Roman" w:hAnsi="Consolas" w:cs="Times New Roman"/>
          <w:color w:val="000000"/>
          <w:sz w:val="21"/>
          <w:szCs w:val="21"/>
        </w:rPr>
        <w:t>arry</w:t>
      </w:r>
      <w:proofErr w:type="spellEnd"/>
      <w:r>
        <w:rPr>
          <w:rFonts w:ascii="Consolas" w:eastAsia="Times New Roman" w:hAnsi="Consolas" w:cs="Times New Roman"/>
          <w:color w:val="000000"/>
          <w:sz w:val="21"/>
          <w:szCs w:val="21"/>
        </w:rPr>
        <w:t xml:space="preserve"> and binding </w:t>
      </w:r>
      <w:proofErr w:type="gramStart"/>
      <w:r>
        <w:rPr>
          <w:rFonts w:ascii="Consolas" w:eastAsia="Times New Roman" w:hAnsi="Consolas" w:cs="Times New Roman"/>
          <w:color w:val="000000"/>
          <w:sz w:val="21"/>
          <w:szCs w:val="21"/>
        </w:rPr>
        <w:t>to  a</w:t>
      </w:r>
      <w:proofErr w:type="gramEnd"/>
      <w:r>
        <w:rPr>
          <w:rFonts w:ascii="Consolas" w:eastAsia="Times New Roman" w:hAnsi="Consolas" w:cs="Times New Roman"/>
          <w:color w:val="000000"/>
          <w:sz w:val="21"/>
          <w:szCs w:val="21"/>
        </w:rPr>
        <w:t xml:space="preserve"> dropdown</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xml:space="preserve">  </w:t>
      </w:r>
      <w:proofErr w:type="spellStart"/>
      <w:r w:rsidRPr="00C778E0">
        <w:rPr>
          <w:rFonts w:ascii="Consolas" w:eastAsia="Times New Roman" w:hAnsi="Consolas" w:cs="Times New Roman"/>
          <w:color w:val="001080"/>
          <w:sz w:val="21"/>
          <w:szCs w:val="21"/>
        </w:rPr>
        <w:t>Branches</w:t>
      </w:r>
      <w:proofErr w:type="gramStart"/>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267F99"/>
          <w:sz w:val="21"/>
          <w:szCs w:val="21"/>
        </w:rPr>
        <w:t>any</w:t>
      </w:r>
      <w:proofErr w:type="spellEnd"/>
      <w:proofErr w:type="gramEnd"/>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gramStart"/>
      <w:r w:rsidRPr="00C778E0">
        <w:rPr>
          <w:rFonts w:ascii="Consolas" w:eastAsia="Times New Roman" w:hAnsi="Consolas" w:cs="Times New Roman"/>
          <w:color w:val="001080"/>
          <w:sz w:val="21"/>
          <w:szCs w:val="21"/>
        </w:rPr>
        <w:t>id:</w:t>
      </w:r>
      <w:proofErr w:type="gramEnd"/>
      <w:r w:rsidRPr="00C778E0">
        <w:rPr>
          <w:rFonts w:ascii="Consolas" w:eastAsia="Times New Roman" w:hAnsi="Consolas" w:cs="Times New Roman"/>
          <w:color w:val="098658"/>
          <w:sz w:val="21"/>
          <w:szCs w:val="21"/>
        </w:rPr>
        <w:t>1</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'computerscience'</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gramStart"/>
      <w:r w:rsidRPr="00C778E0">
        <w:rPr>
          <w:rFonts w:ascii="Consolas" w:eastAsia="Times New Roman" w:hAnsi="Consolas" w:cs="Times New Roman"/>
          <w:color w:val="001080"/>
          <w:sz w:val="21"/>
          <w:szCs w:val="21"/>
        </w:rPr>
        <w:t>id:</w:t>
      </w:r>
      <w:proofErr w:type="gramEnd"/>
      <w:r w:rsidRPr="00C778E0">
        <w:rPr>
          <w:rFonts w:ascii="Consolas" w:eastAsia="Times New Roman" w:hAnsi="Consolas" w:cs="Times New Roman"/>
          <w:color w:val="098658"/>
          <w:sz w:val="21"/>
          <w:szCs w:val="21"/>
        </w:rPr>
        <w:t>3</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'Mechanical'</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gramStart"/>
      <w:r w:rsidRPr="00C778E0">
        <w:rPr>
          <w:rFonts w:ascii="Consolas" w:eastAsia="Times New Roman" w:hAnsi="Consolas" w:cs="Times New Roman"/>
          <w:color w:val="001080"/>
          <w:sz w:val="21"/>
          <w:szCs w:val="21"/>
        </w:rPr>
        <w:t>id:</w:t>
      </w:r>
      <w:proofErr w:type="gramEnd"/>
      <w:r w:rsidRPr="00C778E0">
        <w:rPr>
          <w:rFonts w:ascii="Consolas" w:eastAsia="Times New Roman" w:hAnsi="Consolas" w:cs="Times New Roman"/>
          <w:color w:val="098658"/>
          <w:sz w:val="21"/>
          <w:szCs w:val="21"/>
        </w:rPr>
        <w:t>3</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 xml:space="preserve">'Ai </w:t>
      </w:r>
      <w:proofErr w:type="spellStart"/>
      <w:r w:rsidRPr="00C778E0">
        <w:rPr>
          <w:rFonts w:ascii="Consolas" w:eastAsia="Times New Roman" w:hAnsi="Consolas" w:cs="Times New Roman"/>
          <w:color w:val="A31515"/>
          <w:sz w:val="21"/>
          <w:szCs w:val="21"/>
        </w:rPr>
        <w:t>amd</w:t>
      </w:r>
      <w:proofErr w:type="spellEnd"/>
      <w:r w:rsidRPr="00C778E0">
        <w:rPr>
          <w:rFonts w:ascii="Consolas" w:eastAsia="Times New Roman" w:hAnsi="Consolas" w:cs="Times New Roman"/>
          <w:color w:val="A31515"/>
          <w:sz w:val="21"/>
          <w:szCs w:val="21"/>
        </w:rPr>
        <w:t xml:space="preserve"> ML'</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gramStart"/>
      <w:r w:rsidRPr="00C778E0">
        <w:rPr>
          <w:rFonts w:ascii="Consolas" w:eastAsia="Times New Roman" w:hAnsi="Consolas" w:cs="Times New Roman"/>
          <w:color w:val="001080"/>
          <w:sz w:val="21"/>
          <w:szCs w:val="21"/>
        </w:rPr>
        <w:t>id:</w:t>
      </w:r>
      <w:proofErr w:type="gramEnd"/>
      <w:r w:rsidRPr="00C778E0">
        <w:rPr>
          <w:rFonts w:ascii="Consolas" w:eastAsia="Times New Roman" w:hAnsi="Consolas" w:cs="Times New Roman"/>
          <w:color w:val="098658"/>
          <w:sz w:val="21"/>
          <w:szCs w:val="21"/>
        </w:rPr>
        <w:t>4</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'Electrical and Electronics'</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roofErr w:type="gramStart"/>
      <w:r w:rsidRPr="00C778E0">
        <w:rPr>
          <w:rFonts w:ascii="Consolas" w:eastAsia="Times New Roman" w:hAnsi="Consolas" w:cs="Times New Roman"/>
          <w:color w:val="001080"/>
          <w:sz w:val="21"/>
          <w:szCs w:val="21"/>
        </w:rPr>
        <w:t>id:</w:t>
      </w:r>
      <w:proofErr w:type="gramEnd"/>
      <w:r w:rsidRPr="00C778E0">
        <w:rPr>
          <w:rFonts w:ascii="Consolas" w:eastAsia="Times New Roman" w:hAnsi="Consolas" w:cs="Times New Roman"/>
          <w:color w:val="098658"/>
          <w:sz w:val="21"/>
          <w:szCs w:val="21"/>
        </w:rPr>
        <w:t>5</w:t>
      </w:r>
      <w:r w:rsidRPr="00C778E0">
        <w:rPr>
          <w:rFonts w:ascii="Consolas" w:eastAsia="Times New Roman" w:hAnsi="Consolas" w:cs="Times New Roman"/>
          <w:color w:val="000000"/>
          <w:sz w:val="21"/>
          <w:szCs w:val="21"/>
        </w:rPr>
        <w:t>,</w:t>
      </w:r>
      <w:r w:rsidRPr="00C778E0">
        <w:rPr>
          <w:rFonts w:ascii="Consolas" w:eastAsia="Times New Roman" w:hAnsi="Consolas" w:cs="Times New Roman"/>
          <w:color w:val="001080"/>
          <w:sz w:val="21"/>
          <w:szCs w:val="21"/>
        </w:rPr>
        <w:t>name:</w:t>
      </w:r>
      <w:r w:rsidRPr="00C778E0">
        <w:rPr>
          <w:rFonts w:ascii="Consolas" w:eastAsia="Times New Roman" w:hAnsi="Consolas" w:cs="Times New Roman"/>
          <w:color w:val="A31515"/>
          <w:sz w:val="21"/>
          <w:szCs w:val="21"/>
        </w:rPr>
        <w:t>'Electronics and Communication'</w:t>
      </w: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  ]</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r w:rsidRPr="00C778E0">
        <w:rPr>
          <w:rFonts w:ascii="Consolas" w:eastAsia="Times New Roman" w:hAnsi="Consolas" w:cs="Times New Roman"/>
          <w:color w:val="000000"/>
          <w:sz w:val="21"/>
          <w:szCs w:val="21"/>
        </w:rPr>
        <w:t>}</w:t>
      </w:r>
    </w:p>
    <w:p w:rsidR="00C778E0" w:rsidRPr="00C778E0" w:rsidRDefault="00C778E0" w:rsidP="00C778E0">
      <w:pPr>
        <w:shd w:val="clear" w:color="auto" w:fill="FFFFFF"/>
        <w:spacing w:after="0" w:line="285" w:lineRule="atLeast"/>
        <w:rPr>
          <w:rFonts w:ascii="Consolas" w:eastAsia="Times New Roman" w:hAnsi="Consolas" w:cs="Times New Roman"/>
          <w:color w:val="000000"/>
          <w:sz w:val="21"/>
          <w:szCs w:val="21"/>
        </w:rPr>
      </w:pPr>
    </w:p>
    <w:p w:rsidR="00E84F7E" w:rsidRPr="00E84F7E" w:rsidRDefault="00E84F7E" w:rsidP="00E84F7E">
      <w:pPr>
        <w:spacing w:after="100" w:afterAutospacing="1" w:line="240" w:lineRule="auto"/>
        <w:outlineLvl w:val="0"/>
        <w:rPr>
          <w:rFonts w:ascii="crimson text" w:eastAsia="Times New Roman" w:hAnsi="crimson text" w:cs="Times New Roman"/>
          <w:b/>
          <w:bCs/>
          <w:kern w:val="36"/>
          <w:sz w:val="48"/>
          <w:szCs w:val="48"/>
        </w:rPr>
      </w:pPr>
      <w:r w:rsidRPr="00E84F7E">
        <w:rPr>
          <w:rFonts w:ascii="crimson text" w:eastAsia="Times New Roman" w:hAnsi="crimson text" w:cs="Times New Roman"/>
          <w:b/>
          <w:bCs/>
          <w:kern w:val="36"/>
          <w:sz w:val="48"/>
          <w:szCs w:val="48"/>
        </w:rPr>
        <w:t>Angular 11/10 Multi Select Dropdown Example</w:t>
      </w:r>
    </w:p>
    <w:p w:rsidR="00E84F7E" w:rsidRPr="00E84F7E" w:rsidRDefault="00E84F7E" w:rsidP="00E84F7E">
      <w:pPr>
        <w:shd w:val="clear" w:color="auto" w:fill="1E5792"/>
        <w:spacing w:after="0" w:line="240" w:lineRule="auto"/>
        <w:rPr>
          <w:rFonts w:ascii="crimson text" w:eastAsia="Times New Roman" w:hAnsi="crimson text" w:cs="Times New Roman"/>
          <w:color w:val="FFFFFF"/>
          <w:sz w:val="24"/>
          <w:szCs w:val="24"/>
        </w:rPr>
      </w:pPr>
      <w:r w:rsidRPr="00E84F7E">
        <w:rPr>
          <w:rFonts w:ascii="crimson text" w:eastAsia="Times New Roman" w:hAnsi="crimson text" w:cs="Times New Roman"/>
          <w:color w:val="FFFFFF"/>
          <w:sz w:val="24"/>
          <w:szCs w:val="24"/>
        </w:rPr>
        <w:t xml:space="preserve">By </w:t>
      </w:r>
      <w:proofErr w:type="spellStart"/>
      <w:r w:rsidRPr="00E84F7E">
        <w:rPr>
          <w:rFonts w:ascii="crimson text" w:eastAsia="Times New Roman" w:hAnsi="crimson text" w:cs="Times New Roman"/>
          <w:color w:val="FFFFFF"/>
          <w:sz w:val="24"/>
          <w:szCs w:val="24"/>
        </w:rPr>
        <w:t>Hardik</w:t>
      </w:r>
      <w:proofErr w:type="spellEnd"/>
      <w:r w:rsidRPr="00E84F7E">
        <w:rPr>
          <w:rFonts w:ascii="crimson text" w:eastAsia="Times New Roman" w:hAnsi="crimson text" w:cs="Times New Roman"/>
          <w:color w:val="FFFFFF"/>
          <w:sz w:val="24"/>
          <w:szCs w:val="24"/>
        </w:rPr>
        <w:t xml:space="preserve"> </w:t>
      </w:r>
      <w:proofErr w:type="spellStart"/>
      <w:r w:rsidRPr="00E84F7E">
        <w:rPr>
          <w:rFonts w:ascii="crimson text" w:eastAsia="Times New Roman" w:hAnsi="crimson text" w:cs="Times New Roman"/>
          <w:color w:val="FFFFFF"/>
          <w:sz w:val="24"/>
          <w:szCs w:val="24"/>
        </w:rPr>
        <w:t>Savani</w:t>
      </w:r>
      <w:proofErr w:type="spellEnd"/>
      <w:r w:rsidRPr="00E84F7E">
        <w:rPr>
          <w:rFonts w:ascii="crimson text" w:eastAsia="Times New Roman" w:hAnsi="crimson text" w:cs="Times New Roman"/>
          <w:color w:val="FFFFFF"/>
          <w:sz w:val="24"/>
          <w:szCs w:val="24"/>
        </w:rPr>
        <w:t> August 31, 2020 </w:t>
      </w:r>
      <w:proofErr w:type="gramStart"/>
      <w:r w:rsidRPr="00E84F7E">
        <w:rPr>
          <w:rFonts w:ascii="crimson text" w:eastAsia="Times New Roman" w:hAnsi="crimson text" w:cs="Times New Roman"/>
          <w:color w:val="FFFFFF"/>
          <w:sz w:val="24"/>
          <w:szCs w:val="24"/>
        </w:rPr>
        <w:t>Category :</w:t>
      </w:r>
      <w:proofErr w:type="gramEnd"/>
      <w:r w:rsidRPr="00E84F7E">
        <w:rPr>
          <w:rFonts w:ascii="crimson text" w:eastAsia="Times New Roman" w:hAnsi="crimson text" w:cs="Times New Roman"/>
          <w:color w:val="FFFFFF"/>
          <w:sz w:val="24"/>
          <w:szCs w:val="24"/>
        </w:rPr>
        <w:t> Angular</w:t>
      </w:r>
    </w:p>
    <w:p w:rsidR="00E84F7E" w:rsidRPr="00E84F7E" w:rsidRDefault="00E84F7E" w:rsidP="00E84F7E">
      <w:pPr>
        <w:spacing w:after="0" w:line="240" w:lineRule="auto"/>
        <w:rPr>
          <w:rFonts w:ascii="crimson text" w:eastAsia="Times New Roman" w:hAnsi="crimson text" w:cs="Times New Roman"/>
          <w:sz w:val="24"/>
          <w:szCs w:val="24"/>
        </w:rPr>
      </w:pPr>
      <w:r>
        <w:rPr>
          <w:rFonts w:ascii="crimson text" w:eastAsia="Times New Roman" w:hAnsi="crimson text" w:cs="Times New Roman"/>
          <w:noProof/>
          <w:sz w:val="24"/>
          <w:szCs w:val="24"/>
        </w:rPr>
        <mc:AlternateContent>
          <mc:Choice Requires="wps">
            <w:drawing>
              <wp:inline distT="0" distB="0" distL="0" distR="0">
                <wp:extent cx="306705" cy="306705"/>
                <wp:effectExtent l="0" t="0" r="0" b="0"/>
                <wp:docPr id="3" name="Rectangle 3" descr="https://a.vdo.ai/core/assets/img/cros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a.vdo.ai/core/assets/img/cross.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" filled="f" stroked="f">
                <o:lock v:ext="edit" aspectratio="t"/>
                <w10:anchorlock/>
              </v:rect>
            </w:pict>
          </mc:Fallback>
        </mc:AlternateContent>
      </w:r>
    </w:p>
    <w:p w:rsidR="00E84F7E" w:rsidRPr="00E84F7E" w:rsidRDefault="00E84F7E" w:rsidP="00E84F7E">
      <w:pPr>
        <w:spacing w:after="0" w:line="240" w:lineRule="auto"/>
        <w:rPr>
          <w:rFonts w:ascii="crimson text" w:eastAsia="Times New Roman" w:hAnsi="crimson text" w:cs="Times New Roman"/>
          <w:sz w:val="24"/>
          <w:szCs w:val="24"/>
        </w:rPr>
      </w:pPr>
      <w:r w:rsidRPr="00E84F7E">
        <w:rPr>
          <w:rFonts w:ascii="crimson text" w:eastAsia="Times New Roman" w:hAnsi="crimson text" w:cs="Times New Roman"/>
          <w:sz w:val="24"/>
          <w:szCs w:val="24"/>
          <w:bdr w:val="none" w:sz="0" w:space="0" w:color="auto" w:frame="1"/>
        </w:rPr>
        <w:t>Video Player is loading.</w:t>
      </w:r>
    </w:p>
    <w:p w:rsidR="00E84F7E" w:rsidRPr="00E84F7E" w:rsidRDefault="00E84F7E" w:rsidP="00E84F7E">
      <w:pPr>
        <w:spacing w:after="0" w:line="240" w:lineRule="auto"/>
        <w:rPr>
          <w:rFonts w:ascii="crimson text" w:eastAsia="Times New Roman" w:hAnsi="crimson text" w:cs="Times New Roman"/>
          <w:sz w:val="24"/>
          <w:szCs w:val="24"/>
        </w:rPr>
      </w:pPr>
      <w:r w:rsidRPr="00E84F7E">
        <w:rPr>
          <w:rFonts w:ascii="crimson text" w:eastAsia="Times New Roman" w:hAnsi="crimson text" w:cs="Times New Roman"/>
          <w:sz w:val="24"/>
          <w:szCs w:val="24"/>
          <w:bdr w:val="none" w:sz="0" w:space="0" w:color="auto" w:frame="1"/>
        </w:rPr>
        <w:t>Pause</w:t>
      </w:r>
    </w:p>
    <w:p w:rsidR="00E84F7E" w:rsidRPr="00E84F7E" w:rsidRDefault="00E84F7E" w:rsidP="00E84F7E">
      <w:pPr>
        <w:spacing w:after="0" w:line="240" w:lineRule="auto"/>
        <w:jc w:val="center"/>
        <w:rPr>
          <w:rFonts w:ascii="crimson text" w:eastAsia="Times New Roman" w:hAnsi="crimson text" w:cs="Times New Roman"/>
          <w:sz w:val="24"/>
          <w:szCs w:val="24"/>
        </w:rPr>
      </w:pPr>
      <w:r w:rsidRPr="00E84F7E">
        <w:rPr>
          <w:rFonts w:ascii="crimson text" w:eastAsia="Times New Roman" w:hAnsi="crimson text" w:cs="Times New Roman"/>
          <w:sz w:val="24"/>
          <w:szCs w:val="24"/>
          <w:bdr w:val="none" w:sz="0" w:space="0" w:color="auto" w:frame="1"/>
        </w:rPr>
        <w:t>Unmute</w:t>
      </w:r>
    </w:p>
    <w:p w:rsidR="00E84F7E" w:rsidRPr="00E84F7E" w:rsidRDefault="00E84F7E" w:rsidP="00E84F7E">
      <w:pPr>
        <w:spacing w:after="0" w:line="240" w:lineRule="auto"/>
        <w:jc w:val="center"/>
        <w:rPr>
          <w:rFonts w:ascii="crimson text" w:eastAsia="Times New Roman" w:hAnsi="crimson text" w:cs="Times New Roman"/>
          <w:sz w:val="24"/>
          <w:szCs w:val="24"/>
        </w:rPr>
      </w:pPr>
      <w:r w:rsidRPr="00E84F7E">
        <w:rPr>
          <w:rFonts w:ascii="crimson text" w:eastAsia="Times New Roman" w:hAnsi="crimson text" w:cs="Times New Roman"/>
          <w:sz w:val="24"/>
          <w:szCs w:val="24"/>
          <w:bdr w:val="none" w:sz="0" w:space="0" w:color="auto" w:frame="1"/>
        </w:rPr>
        <w:t>Loaded: 0.51%</w:t>
      </w:r>
    </w:p>
    <w:p w:rsidR="00E84F7E" w:rsidRPr="00E84F7E" w:rsidRDefault="00E84F7E" w:rsidP="00E84F7E">
      <w:pPr>
        <w:spacing w:after="0" w:line="240" w:lineRule="auto"/>
        <w:rPr>
          <w:rFonts w:ascii="crimson text" w:eastAsia="Times New Roman" w:hAnsi="crimson text" w:cs="Times New Roman"/>
          <w:sz w:val="24"/>
          <w:szCs w:val="24"/>
        </w:rPr>
      </w:pPr>
      <w:proofErr w:type="spellStart"/>
      <w:r w:rsidRPr="00E84F7E">
        <w:rPr>
          <w:rFonts w:ascii="crimson text" w:eastAsia="Times New Roman" w:hAnsi="crimson text" w:cs="Times New Roman"/>
          <w:sz w:val="24"/>
          <w:szCs w:val="24"/>
          <w:bdr w:val="none" w:sz="0" w:space="0" w:color="auto" w:frame="1"/>
        </w:rPr>
        <w:t>Fullscreen</w:t>
      </w:r>
      <w:proofErr w:type="spellEnd"/>
    </w:p>
    <w:p w:rsidR="00E84F7E" w:rsidRPr="00E84F7E" w:rsidRDefault="00E84F7E" w:rsidP="00E84F7E">
      <w:pPr>
        <w:spacing w:after="0" w:line="240" w:lineRule="auto"/>
        <w:rPr>
          <w:rFonts w:ascii="crimson text" w:eastAsia="Times New Roman" w:hAnsi="crimson text" w:cs="Times New Roman"/>
          <w:sz w:val="24"/>
          <w:szCs w:val="24"/>
        </w:rPr>
      </w:pPr>
      <w:r>
        <w:rPr>
          <w:rFonts w:ascii="crimson text" w:eastAsia="Times New Roman" w:hAnsi="crimson text" w:cs="Times New Roman"/>
          <w:noProof/>
          <w:color w:val="0D6EFD"/>
          <w:sz w:val="15"/>
          <w:szCs w:val="15"/>
        </w:rPr>
        <mc:AlternateContent>
          <mc:Choice Requires="wps">
            <w:drawing>
              <wp:inline distT="0" distB="0" distL="0" distR="0">
                <wp:extent cx="306705" cy="306705"/>
                <wp:effectExtent l="0" t="0" r="0" b="0"/>
                <wp:docPr id="2" name="Rectangle 2" descr="VDO.AI">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VDO.AI" href="https://vdo.ai/?utm_medium=video&amp;utm_term=itsolutionstuff.com&amp;utm_source=vdoai_logo"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" o:button="t" filled="f" stroked="f">
                <v:fill o:detectmouseclick="t"/>
                <o:lock v:ext="edit" aspectratio="t"/>
                <w10:anchorlock/>
              </v:rect>
            </w:pict>
          </mc:Fallback>
        </mc:AlternateContent>
      </w:r>
    </w:p>
    <w:p w:rsidR="00E84F7E" w:rsidRPr="00E84F7E" w:rsidRDefault="00E84F7E" w:rsidP="00E84F7E">
      <w:pPr>
        <w:spacing w:after="0" w:line="240" w:lineRule="auto"/>
        <w:rPr>
          <w:rFonts w:ascii="crimson text" w:eastAsia="Times New Roman" w:hAnsi="crimson text" w:cs="Times New Roman"/>
          <w:sz w:val="24"/>
          <w:szCs w:val="24"/>
        </w:rPr>
      </w:pPr>
      <w:r w:rsidRPr="00E84F7E">
        <w:rPr>
          <w:rFonts w:ascii="crimson text" w:eastAsia="Times New Roman" w:hAnsi="crimson text" w:cs="Times New Roman"/>
          <w:sz w:val="24"/>
          <w:szCs w:val="24"/>
        </w:rPr>
        <w:t xml:space="preserve">In this </w:t>
      </w:r>
      <w:proofErr w:type="spellStart"/>
      <w:r w:rsidRPr="00E84F7E">
        <w:rPr>
          <w:rFonts w:ascii="crimson text" w:eastAsia="Times New Roman" w:hAnsi="crimson text" w:cs="Times New Roman"/>
          <w:sz w:val="24"/>
          <w:szCs w:val="24"/>
        </w:rPr>
        <w:t>tute</w:t>
      </w:r>
      <w:proofErr w:type="spellEnd"/>
      <w:r w:rsidRPr="00E84F7E">
        <w:rPr>
          <w:rFonts w:ascii="crimson text" w:eastAsia="Times New Roman" w:hAnsi="crimson text" w:cs="Times New Roman"/>
          <w:sz w:val="24"/>
          <w:szCs w:val="24"/>
        </w:rPr>
        <w:t xml:space="preserve">, we will discuss angular 10 multiple select dropdown. </w:t>
      </w:r>
      <w:proofErr w:type="gramStart"/>
      <w:r w:rsidRPr="00E84F7E">
        <w:rPr>
          <w:rFonts w:ascii="crimson text" w:eastAsia="Times New Roman" w:hAnsi="crimson text" w:cs="Times New Roman"/>
          <w:sz w:val="24"/>
          <w:szCs w:val="24"/>
        </w:rPr>
        <w:t>step</w:t>
      </w:r>
      <w:proofErr w:type="gramEnd"/>
      <w:r w:rsidRPr="00E84F7E">
        <w:rPr>
          <w:rFonts w:ascii="crimson text" w:eastAsia="Times New Roman" w:hAnsi="crimson text" w:cs="Times New Roman"/>
          <w:sz w:val="24"/>
          <w:szCs w:val="24"/>
        </w:rPr>
        <w:t xml:space="preserve"> by step explain angular 11/10 multi select dropdown. </w:t>
      </w:r>
      <w:proofErr w:type="gramStart"/>
      <w:r w:rsidRPr="00E84F7E">
        <w:rPr>
          <w:rFonts w:ascii="crimson text" w:eastAsia="Times New Roman" w:hAnsi="crimson text" w:cs="Times New Roman"/>
          <w:sz w:val="24"/>
          <w:szCs w:val="24"/>
        </w:rPr>
        <w:t>you</w:t>
      </w:r>
      <w:proofErr w:type="gramEnd"/>
      <w:r w:rsidRPr="00E84F7E">
        <w:rPr>
          <w:rFonts w:ascii="crimson text" w:eastAsia="Times New Roman" w:hAnsi="crimson text" w:cs="Times New Roman"/>
          <w:sz w:val="24"/>
          <w:szCs w:val="24"/>
        </w:rPr>
        <w:t xml:space="preserve"> can understand a concept of multi select dropdown in angular 10. </w:t>
      </w:r>
      <w:proofErr w:type="gramStart"/>
      <w:r w:rsidRPr="00E84F7E">
        <w:rPr>
          <w:rFonts w:ascii="crimson text" w:eastAsia="Times New Roman" w:hAnsi="crimson text" w:cs="Times New Roman"/>
          <w:sz w:val="24"/>
          <w:szCs w:val="24"/>
        </w:rPr>
        <w:t>if</w:t>
      </w:r>
      <w:proofErr w:type="gramEnd"/>
      <w:r w:rsidRPr="00E84F7E">
        <w:rPr>
          <w:rFonts w:ascii="crimson text" w:eastAsia="Times New Roman" w:hAnsi="crimson text" w:cs="Times New Roman"/>
          <w:sz w:val="24"/>
          <w:szCs w:val="24"/>
        </w:rPr>
        <w:t xml:space="preserve"> you have question about how to use multi select dropdown in angular 10 then </w:t>
      </w:r>
      <w:proofErr w:type="spellStart"/>
      <w:r w:rsidRPr="00E84F7E">
        <w:rPr>
          <w:rFonts w:ascii="crimson text" w:eastAsia="Times New Roman" w:hAnsi="crimson text" w:cs="Times New Roman"/>
          <w:sz w:val="24"/>
          <w:szCs w:val="24"/>
        </w:rPr>
        <w:t>i</w:t>
      </w:r>
      <w:proofErr w:type="spellEnd"/>
      <w:r w:rsidRPr="00E84F7E">
        <w:rPr>
          <w:rFonts w:ascii="crimson text" w:eastAsia="Times New Roman" w:hAnsi="crimson text" w:cs="Times New Roman"/>
          <w:sz w:val="24"/>
          <w:szCs w:val="24"/>
        </w:rPr>
        <w:t xml:space="preserve"> will give simple example with solution.</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 xml:space="preserve">If you are looking for good example of </w:t>
      </w:r>
      <w:proofErr w:type="spellStart"/>
      <w:r w:rsidRPr="00E84F7E">
        <w:rPr>
          <w:rFonts w:ascii="crimson text" w:eastAsia="Times New Roman" w:hAnsi="crimson text" w:cs="Times New Roman"/>
          <w:color w:val="373737"/>
          <w:sz w:val="27"/>
          <w:szCs w:val="27"/>
        </w:rPr>
        <w:t>multiselect</w:t>
      </w:r>
      <w:proofErr w:type="spellEnd"/>
      <w:r w:rsidRPr="00E84F7E">
        <w:rPr>
          <w:rFonts w:ascii="crimson text" w:eastAsia="Times New Roman" w:hAnsi="crimson text" w:cs="Times New Roman"/>
          <w:color w:val="373737"/>
          <w:sz w:val="27"/>
          <w:szCs w:val="27"/>
        </w:rPr>
        <w:t xml:space="preserve"> dropdown in angular 10 app then </w:t>
      </w:r>
      <w:proofErr w:type="spellStart"/>
      <w:r w:rsidRPr="00E84F7E">
        <w:rPr>
          <w:rFonts w:ascii="crimson text" w:eastAsia="Times New Roman" w:hAnsi="crimson text" w:cs="Times New Roman"/>
          <w:color w:val="373737"/>
          <w:sz w:val="27"/>
          <w:szCs w:val="27"/>
        </w:rPr>
        <w:t>i</w:t>
      </w:r>
      <w:proofErr w:type="spellEnd"/>
      <w:r w:rsidRPr="00E84F7E">
        <w:rPr>
          <w:rFonts w:ascii="crimson text" w:eastAsia="Times New Roman" w:hAnsi="crimson text" w:cs="Times New Roman"/>
          <w:color w:val="373737"/>
          <w:sz w:val="27"/>
          <w:szCs w:val="27"/>
        </w:rPr>
        <w:t xml:space="preserve"> will help you how to use multi select dropdown in angular 10 </w:t>
      </w:r>
      <w:proofErr w:type="gramStart"/>
      <w:r w:rsidRPr="00E84F7E">
        <w:rPr>
          <w:rFonts w:ascii="crimson text" w:eastAsia="Times New Roman" w:hAnsi="crimson text" w:cs="Times New Roman"/>
          <w:color w:val="373737"/>
          <w:sz w:val="27"/>
          <w:szCs w:val="27"/>
        </w:rPr>
        <w:t>application</w:t>
      </w:r>
      <w:proofErr w:type="gramEnd"/>
      <w:r w:rsidRPr="00E84F7E">
        <w:rPr>
          <w:rFonts w:ascii="crimson text" w:eastAsia="Times New Roman" w:hAnsi="crimson text" w:cs="Times New Roman"/>
          <w:color w:val="373737"/>
          <w:sz w:val="27"/>
          <w:szCs w:val="27"/>
        </w:rPr>
        <w:t xml:space="preserve">. </w:t>
      </w:r>
      <w:proofErr w:type="gramStart"/>
      <w:r w:rsidRPr="00E84F7E">
        <w:rPr>
          <w:rFonts w:ascii="crimson text" w:eastAsia="Times New Roman" w:hAnsi="crimson text" w:cs="Times New Roman"/>
          <w:color w:val="373737"/>
          <w:sz w:val="27"/>
          <w:szCs w:val="27"/>
        </w:rPr>
        <w:t>we</w:t>
      </w:r>
      <w:proofErr w:type="gramEnd"/>
      <w:r w:rsidRPr="00E84F7E">
        <w:rPr>
          <w:rFonts w:ascii="crimson text" w:eastAsia="Times New Roman" w:hAnsi="crimson text" w:cs="Times New Roman"/>
          <w:color w:val="373737"/>
          <w:sz w:val="27"/>
          <w:szCs w:val="27"/>
        </w:rPr>
        <w:t xml:space="preserve"> will use ng-select </w:t>
      </w:r>
      <w:proofErr w:type="spellStart"/>
      <w:r w:rsidRPr="00E84F7E">
        <w:rPr>
          <w:rFonts w:ascii="crimson text" w:eastAsia="Times New Roman" w:hAnsi="crimson text" w:cs="Times New Roman"/>
          <w:color w:val="373737"/>
          <w:sz w:val="27"/>
          <w:szCs w:val="27"/>
        </w:rPr>
        <w:t>npm</w:t>
      </w:r>
      <w:proofErr w:type="spellEnd"/>
      <w:r w:rsidRPr="00E84F7E">
        <w:rPr>
          <w:rFonts w:ascii="crimson text" w:eastAsia="Times New Roman" w:hAnsi="crimson text" w:cs="Times New Roman"/>
          <w:color w:val="373737"/>
          <w:sz w:val="27"/>
          <w:szCs w:val="27"/>
        </w:rPr>
        <w:t xml:space="preserve"> package for </w:t>
      </w:r>
      <w:proofErr w:type="spellStart"/>
      <w:r w:rsidRPr="00E84F7E">
        <w:rPr>
          <w:rFonts w:ascii="crimson text" w:eastAsia="Times New Roman" w:hAnsi="crimson text" w:cs="Times New Roman"/>
          <w:color w:val="373737"/>
          <w:sz w:val="27"/>
          <w:szCs w:val="27"/>
        </w:rPr>
        <w:t>multiselect</w:t>
      </w:r>
      <w:proofErr w:type="spellEnd"/>
      <w:r w:rsidRPr="00E84F7E">
        <w:rPr>
          <w:rFonts w:ascii="crimson text" w:eastAsia="Times New Roman" w:hAnsi="crimson text" w:cs="Times New Roman"/>
          <w:color w:val="373737"/>
          <w:sz w:val="27"/>
          <w:szCs w:val="27"/>
        </w:rPr>
        <w:t xml:space="preserve"> dropdown in angular. </w:t>
      </w:r>
      <w:proofErr w:type="gramStart"/>
      <w:r w:rsidRPr="00E84F7E">
        <w:rPr>
          <w:rFonts w:ascii="crimson text" w:eastAsia="Times New Roman" w:hAnsi="crimson text" w:cs="Times New Roman"/>
          <w:color w:val="373737"/>
          <w:sz w:val="27"/>
          <w:szCs w:val="27"/>
        </w:rPr>
        <w:t>they</w:t>
      </w:r>
      <w:proofErr w:type="gramEnd"/>
      <w:r w:rsidRPr="00E84F7E">
        <w:rPr>
          <w:rFonts w:ascii="crimson text" w:eastAsia="Times New Roman" w:hAnsi="crimson text" w:cs="Times New Roman"/>
          <w:color w:val="373737"/>
          <w:sz w:val="27"/>
          <w:szCs w:val="27"/>
        </w:rPr>
        <w:t xml:space="preserve"> provide set methods to give dropdown option and change events to getting selected option values etc.</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 xml:space="preserve">Here, we will look step by step example how to use </w:t>
      </w:r>
      <w:proofErr w:type="spellStart"/>
      <w:r w:rsidRPr="00E84F7E">
        <w:rPr>
          <w:rFonts w:ascii="crimson text" w:eastAsia="Times New Roman" w:hAnsi="crimson text" w:cs="Times New Roman"/>
          <w:color w:val="373737"/>
          <w:sz w:val="27"/>
          <w:szCs w:val="27"/>
        </w:rPr>
        <w:t>multiselect</w:t>
      </w:r>
      <w:proofErr w:type="spellEnd"/>
      <w:r w:rsidRPr="00E84F7E">
        <w:rPr>
          <w:rFonts w:ascii="crimson text" w:eastAsia="Times New Roman" w:hAnsi="crimson text" w:cs="Times New Roman"/>
          <w:color w:val="373737"/>
          <w:sz w:val="27"/>
          <w:szCs w:val="27"/>
        </w:rPr>
        <w:t xml:space="preserve"> dropdown in angular 8/9 application.</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So, let's see very simple step and get it very simple example here: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Pr>
          <w:rFonts w:ascii="crimson text" w:eastAsia="Times New Roman" w:hAnsi="crimson text" w:cs="Times New Roman"/>
          <w:noProof/>
          <w:color w:val="373737"/>
          <w:sz w:val="27"/>
          <w:szCs w:val="27"/>
        </w:rPr>
        <w:lastRenderedPageBreak/>
        <w:drawing>
          <wp:inline distT="0" distB="0" distL="0" distR="0">
            <wp:extent cx="13009880" cy="6094095"/>
            <wp:effectExtent l="0" t="0" r="1270" b="1905"/>
            <wp:docPr id="1" name="Picture 1" descr="https://www.itsolutionstuff.com/upload/angular-9-mutl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tsolutionstuff.com/upload/angular-9-mutli-sel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09880" cy="6094095"/>
                    </a:xfrm>
                    <a:prstGeom prst="rect">
                      <a:avLst/>
                    </a:prstGeom>
                    <a:noFill/>
                    <a:ln>
                      <a:noFill/>
                    </a:ln>
                  </pic:spPr>
                </pic:pic>
              </a:graphicData>
            </a:graphic>
          </wp:inline>
        </w:drawing>
      </w:r>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Step 1: Create New App</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You can easily create your angular application using bellow command:</w:t>
      </w:r>
    </w:p>
    <w:p w:rsidR="00E84F7E" w:rsidRPr="00E84F7E" w:rsidRDefault="00E84F7E" w:rsidP="00E84F7E">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proofErr w:type="gramStart"/>
      <w:r w:rsidRPr="00E84F7E">
        <w:rPr>
          <w:rFonts w:ascii="var(--bs-font-monospace)" w:eastAsia="Times New Roman" w:hAnsi="var(--bs-font-monospace)" w:cs="Courier New"/>
          <w:color w:val="373737"/>
          <w:sz w:val="27"/>
          <w:szCs w:val="27"/>
        </w:rPr>
        <w:t>ng</w:t>
      </w:r>
      <w:proofErr w:type="gramEnd"/>
      <w:r w:rsidRPr="00E84F7E">
        <w:rPr>
          <w:rFonts w:ascii="var(--bs-font-monospace)" w:eastAsia="Times New Roman" w:hAnsi="var(--bs-font-monospace)" w:cs="Courier New"/>
          <w:color w:val="373737"/>
          <w:sz w:val="27"/>
          <w:szCs w:val="27"/>
        </w:rPr>
        <w:t xml:space="preserve"> new </w:t>
      </w:r>
      <w:proofErr w:type="spellStart"/>
      <w:r w:rsidRPr="00E84F7E">
        <w:rPr>
          <w:rFonts w:ascii="var(--bs-font-monospace)" w:eastAsia="Times New Roman" w:hAnsi="var(--bs-font-monospace)" w:cs="Courier New"/>
          <w:color w:val="373737"/>
          <w:sz w:val="27"/>
          <w:szCs w:val="27"/>
        </w:rPr>
        <w:t>myMultiselect</w:t>
      </w:r>
      <w:proofErr w:type="spellEnd"/>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 xml:space="preserve">Step 2: Install </w:t>
      </w:r>
      <w:proofErr w:type="spellStart"/>
      <w:r w:rsidRPr="00E84F7E">
        <w:rPr>
          <w:rFonts w:ascii="crimson text" w:eastAsia="Times New Roman" w:hAnsi="crimson text" w:cs="Times New Roman"/>
          <w:color w:val="1E5792"/>
          <w:sz w:val="33"/>
          <w:szCs w:val="33"/>
          <w:bdr w:val="single" w:sz="6" w:space="8" w:color="ECECEC" w:frame="1"/>
        </w:rPr>
        <w:t>Npm</w:t>
      </w:r>
      <w:proofErr w:type="spellEnd"/>
      <w:r w:rsidRPr="00E84F7E">
        <w:rPr>
          <w:rFonts w:ascii="crimson text" w:eastAsia="Times New Roman" w:hAnsi="crimson text" w:cs="Times New Roman"/>
          <w:color w:val="1E5792"/>
          <w:sz w:val="33"/>
          <w:szCs w:val="33"/>
          <w:bdr w:val="single" w:sz="6" w:space="8" w:color="ECECEC" w:frame="1"/>
        </w:rPr>
        <w:t xml:space="preserve"> Packages</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lastRenderedPageBreak/>
        <w:t xml:space="preserve">In this step, we will install @ng-select/ng-select </w:t>
      </w:r>
      <w:proofErr w:type="spellStart"/>
      <w:r w:rsidRPr="00E84F7E">
        <w:rPr>
          <w:rFonts w:ascii="crimson text" w:eastAsia="Times New Roman" w:hAnsi="crimson text" w:cs="Times New Roman"/>
          <w:color w:val="373737"/>
          <w:sz w:val="27"/>
          <w:szCs w:val="27"/>
        </w:rPr>
        <w:t>npm</w:t>
      </w:r>
      <w:proofErr w:type="spellEnd"/>
      <w:r w:rsidRPr="00E84F7E">
        <w:rPr>
          <w:rFonts w:ascii="crimson text" w:eastAsia="Times New Roman" w:hAnsi="crimson text" w:cs="Times New Roman"/>
          <w:color w:val="373737"/>
          <w:sz w:val="27"/>
          <w:szCs w:val="27"/>
        </w:rPr>
        <w:t xml:space="preserve"> package for creating chart using multi select dropdown in angular 8/9. </w:t>
      </w:r>
      <w:proofErr w:type="gramStart"/>
      <w:r w:rsidRPr="00E84F7E">
        <w:rPr>
          <w:rFonts w:ascii="crimson text" w:eastAsia="Times New Roman" w:hAnsi="crimson text" w:cs="Times New Roman"/>
          <w:color w:val="373737"/>
          <w:sz w:val="27"/>
          <w:szCs w:val="27"/>
        </w:rPr>
        <w:t>so</w:t>
      </w:r>
      <w:proofErr w:type="gramEnd"/>
      <w:r w:rsidRPr="00E84F7E">
        <w:rPr>
          <w:rFonts w:ascii="crimson text" w:eastAsia="Times New Roman" w:hAnsi="crimson text" w:cs="Times New Roman"/>
          <w:color w:val="373737"/>
          <w:sz w:val="27"/>
          <w:szCs w:val="27"/>
        </w:rPr>
        <w:t xml:space="preserve"> let's run bellow command:</w:t>
      </w:r>
    </w:p>
    <w:p w:rsidR="00E84F7E" w:rsidRPr="00E84F7E" w:rsidRDefault="00E84F7E" w:rsidP="00E84F7E">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proofErr w:type="spellStart"/>
      <w:proofErr w:type="gramStart"/>
      <w:r w:rsidRPr="00E84F7E">
        <w:rPr>
          <w:rFonts w:ascii="var(--bs-font-monospace)" w:eastAsia="Times New Roman" w:hAnsi="var(--bs-font-monospace)" w:cs="Courier New"/>
          <w:color w:val="373737"/>
          <w:sz w:val="27"/>
          <w:szCs w:val="27"/>
        </w:rPr>
        <w:t>npm</w:t>
      </w:r>
      <w:proofErr w:type="spellEnd"/>
      <w:proofErr w:type="gramEnd"/>
      <w:r w:rsidRPr="00E84F7E">
        <w:rPr>
          <w:rFonts w:ascii="var(--bs-font-monospace)" w:eastAsia="Times New Roman" w:hAnsi="var(--bs-font-monospace)" w:cs="Courier New"/>
          <w:color w:val="373737"/>
          <w:sz w:val="27"/>
          <w:szCs w:val="27"/>
        </w:rPr>
        <w:t xml:space="preserve"> install --save @ng-select/ng-select</w:t>
      </w:r>
    </w:p>
    <w:p w:rsidR="00E84F7E" w:rsidRPr="00E84F7E" w:rsidRDefault="00E84F7E" w:rsidP="00E84F7E">
      <w:pPr>
        <w:shd w:val="clear" w:color="auto" w:fill="D9F5E0"/>
        <w:spacing w:line="240" w:lineRule="auto"/>
        <w:rPr>
          <w:rFonts w:ascii="crimson text" w:eastAsia="Times New Roman" w:hAnsi="crimson text" w:cs="Times New Roman"/>
          <w:spacing w:val="8"/>
          <w:sz w:val="27"/>
          <w:szCs w:val="27"/>
        </w:rPr>
      </w:pPr>
      <w:r w:rsidRPr="00E84F7E">
        <w:rPr>
          <w:rFonts w:ascii="crimson text" w:eastAsia="Times New Roman" w:hAnsi="crimson text" w:cs="Times New Roman"/>
          <w:spacing w:val="8"/>
          <w:sz w:val="27"/>
          <w:szCs w:val="27"/>
        </w:rPr>
        <w:t>Read Also: </w:t>
      </w:r>
      <w:hyperlink r:id="rId8" w:tgtFrame="_blank" w:history="1">
        <w:r w:rsidRPr="00E84F7E">
          <w:rPr>
            <w:rFonts w:ascii="crimson text" w:eastAsia="Times New Roman" w:hAnsi="crimson text" w:cs="Times New Roman"/>
            <w:color w:val="1E5792"/>
            <w:spacing w:val="8"/>
            <w:sz w:val="27"/>
            <w:szCs w:val="27"/>
            <w:u w:val="single"/>
          </w:rPr>
          <w:t>Angular 10 Reactive Forms Validation Example</w:t>
        </w:r>
      </w:hyperlink>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 xml:space="preserve">Step 3: Import </w:t>
      </w:r>
      <w:proofErr w:type="spellStart"/>
      <w:r w:rsidRPr="00E84F7E">
        <w:rPr>
          <w:rFonts w:ascii="crimson text" w:eastAsia="Times New Roman" w:hAnsi="crimson text" w:cs="Times New Roman"/>
          <w:color w:val="1E5792"/>
          <w:sz w:val="33"/>
          <w:szCs w:val="33"/>
          <w:bdr w:val="single" w:sz="6" w:space="8" w:color="ECECEC" w:frame="1"/>
        </w:rPr>
        <w:t>NgSelectModule</w:t>
      </w:r>
      <w:proofErr w:type="spellEnd"/>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 xml:space="preserve">Now, here we will import </w:t>
      </w:r>
      <w:proofErr w:type="spellStart"/>
      <w:r w:rsidRPr="00E84F7E">
        <w:rPr>
          <w:rFonts w:ascii="crimson text" w:eastAsia="Times New Roman" w:hAnsi="crimson text" w:cs="Times New Roman"/>
          <w:color w:val="373737"/>
          <w:sz w:val="27"/>
          <w:szCs w:val="27"/>
        </w:rPr>
        <w:t>NgSelectModule</w:t>
      </w:r>
      <w:proofErr w:type="spellEnd"/>
      <w:r w:rsidRPr="00E84F7E">
        <w:rPr>
          <w:rFonts w:ascii="crimson text" w:eastAsia="Times New Roman" w:hAnsi="crimson text" w:cs="Times New Roman"/>
          <w:color w:val="373737"/>
          <w:sz w:val="27"/>
          <w:szCs w:val="27"/>
        </w:rPr>
        <w:t xml:space="preserve"> from ng-select and then we add on declarations part. </w:t>
      </w:r>
      <w:proofErr w:type="gramStart"/>
      <w:r w:rsidRPr="00E84F7E">
        <w:rPr>
          <w:rFonts w:ascii="crimson text" w:eastAsia="Times New Roman" w:hAnsi="crimson text" w:cs="Times New Roman"/>
          <w:color w:val="373737"/>
          <w:sz w:val="27"/>
          <w:szCs w:val="27"/>
        </w:rPr>
        <w:t>so</w:t>
      </w:r>
      <w:proofErr w:type="gramEnd"/>
      <w:r w:rsidRPr="00E84F7E">
        <w:rPr>
          <w:rFonts w:ascii="crimson text" w:eastAsia="Times New Roman" w:hAnsi="crimson text" w:cs="Times New Roman"/>
          <w:color w:val="373737"/>
          <w:sz w:val="27"/>
          <w:szCs w:val="27"/>
        </w:rPr>
        <w:t xml:space="preserve"> let's update </w:t>
      </w:r>
      <w:proofErr w:type="spellStart"/>
      <w:r w:rsidRPr="00E84F7E">
        <w:rPr>
          <w:rFonts w:ascii="crimson text" w:eastAsia="Times New Roman" w:hAnsi="crimson text" w:cs="Times New Roman"/>
          <w:color w:val="373737"/>
          <w:sz w:val="27"/>
          <w:szCs w:val="27"/>
        </w:rPr>
        <w:t>app.module.ts</w:t>
      </w:r>
      <w:proofErr w:type="spellEnd"/>
      <w:r w:rsidRPr="00E84F7E">
        <w:rPr>
          <w:rFonts w:ascii="crimson text" w:eastAsia="Times New Roman" w:hAnsi="crimson text" w:cs="Times New Roman"/>
          <w:color w:val="373737"/>
          <w:sz w:val="27"/>
          <w:szCs w:val="27"/>
        </w:rPr>
        <w:t xml:space="preserve"> file as like bellow:</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proofErr w:type="spellStart"/>
      <w:r w:rsidRPr="00E84F7E">
        <w:rPr>
          <w:rFonts w:ascii="crimson text" w:eastAsia="Times New Roman" w:hAnsi="crimson text" w:cs="Times New Roman"/>
          <w:b/>
          <w:bCs/>
          <w:color w:val="373737"/>
          <w:sz w:val="30"/>
          <w:szCs w:val="30"/>
        </w:rPr>
        <w:t>src</w:t>
      </w:r>
      <w:proofErr w:type="spellEnd"/>
      <w:r w:rsidRPr="00E84F7E">
        <w:rPr>
          <w:rFonts w:ascii="crimson text" w:eastAsia="Times New Roman" w:hAnsi="crimson text" w:cs="Times New Roman"/>
          <w:b/>
          <w:bCs/>
          <w:color w:val="373737"/>
          <w:sz w:val="30"/>
          <w:szCs w:val="30"/>
        </w:rPr>
        <w:t>/app/</w:t>
      </w:r>
      <w:proofErr w:type="spellStart"/>
      <w:r w:rsidRPr="00E84F7E">
        <w:rPr>
          <w:rFonts w:ascii="crimson text" w:eastAsia="Times New Roman" w:hAnsi="crimson text" w:cs="Times New Roman"/>
          <w:b/>
          <w:bCs/>
          <w:color w:val="373737"/>
          <w:sz w:val="30"/>
          <w:szCs w:val="30"/>
        </w:rPr>
        <w:t>app.module.ts</w:t>
      </w:r>
      <w:proofErr w:type="spellEnd"/>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NgModule</w:t>
      </w:r>
      <w:proofErr w:type="spell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'@angular/core'</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BrowserModule</w:t>
      </w:r>
      <w:proofErr w:type="spell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'@angular/platform-browser'</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FormsModule</w:t>
      </w:r>
      <w:proofErr w:type="spell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'@angular/forms'</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AppComponent</w:t>
      </w:r>
      <w:proofErr w:type="spell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app.component</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NgSelectModule</w:t>
      </w:r>
      <w:proofErr w:type="spell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'@ng-select/ng-select'</w:t>
      </w: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color w:val="CD5C5C"/>
          <w:sz w:val="27"/>
          <w:szCs w:val="27"/>
        </w:rPr>
        <w:t>@</w:t>
      </w:r>
      <w:proofErr w:type="spellStart"/>
      <w:r w:rsidRPr="00E84F7E">
        <w:rPr>
          <w:rFonts w:ascii="Courier New" w:eastAsia="Times New Roman" w:hAnsi="Courier New" w:cs="Courier New"/>
          <w:color w:val="CD5C5C"/>
          <w:sz w:val="27"/>
          <w:szCs w:val="27"/>
        </w:rPr>
        <w:t>NgModule</w:t>
      </w:r>
      <w:proofErr w:type="spellEnd"/>
      <w:r w:rsidRPr="00E84F7E">
        <w:rPr>
          <w:rFonts w:ascii="Courier New" w:eastAsia="Times New Roman" w:hAnsi="Courier New" w:cs="Courier New"/>
          <w:color w:val="FFFFFF"/>
          <w:sz w:val="27"/>
          <w:szCs w:val="27"/>
        </w:rPr>
        <w:t>({</w:t>
      </w:r>
      <w:proofErr w:type="gramEnd"/>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imports</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BrowserModule</w:t>
      </w:r>
      <w:proofErr w:type="spellEnd"/>
      <w:r w:rsidRPr="00E84F7E">
        <w:rPr>
          <w:rFonts w:ascii="Courier New" w:eastAsia="Times New Roman" w:hAnsi="Courier New" w:cs="Courier New"/>
          <w:color w:val="FFFFFF"/>
          <w:sz w:val="27"/>
          <w:szCs w:val="27"/>
        </w:rPr>
        <w:t xml:space="preserve">, </w:t>
      </w:r>
      <w:proofErr w:type="spellStart"/>
      <w:r w:rsidRPr="00E84F7E">
        <w:rPr>
          <w:rFonts w:ascii="Courier New" w:eastAsia="Times New Roman" w:hAnsi="Courier New" w:cs="Courier New"/>
          <w:color w:val="98FB98"/>
          <w:sz w:val="27"/>
          <w:szCs w:val="27"/>
        </w:rPr>
        <w:t>FormsModule</w:t>
      </w:r>
      <w:proofErr w:type="spellEnd"/>
      <w:r w:rsidRPr="00E84F7E">
        <w:rPr>
          <w:rFonts w:ascii="Courier New" w:eastAsia="Times New Roman" w:hAnsi="Courier New" w:cs="Courier New"/>
          <w:color w:val="FFFFFF"/>
          <w:sz w:val="27"/>
          <w:szCs w:val="27"/>
        </w:rPr>
        <w:t xml:space="preserve">, </w:t>
      </w:r>
      <w:proofErr w:type="spellStart"/>
      <w:r w:rsidRPr="00E84F7E">
        <w:rPr>
          <w:rFonts w:ascii="Courier New" w:eastAsia="Times New Roman" w:hAnsi="Courier New" w:cs="Courier New"/>
          <w:color w:val="98FB98"/>
          <w:sz w:val="27"/>
          <w:szCs w:val="27"/>
        </w:rPr>
        <w:t>NgSelectModule</w:t>
      </w:r>
      <w:proofErr w:type="spellEnd"/>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declarations</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AppComponent</w:t>
      </w:r>
      <w:proofErr w:type="spellEnd"/>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bootstrap</w:t>
      </w:r>
      <w:proofErr w:type="gramEnd"/>
      <w:r w:rsidRPr="00E84F7E">
        <w:rPr>
          <w:rFonts w:ascii="Courier New" w:eastAsia="Times New Roman" w:hAnsi="Courier New" w:cs="Courier New"/>
          <w:color w:val="FFFFFF"/>
          <w:sz w:val="27"/>
          <w:szCs w:val="27"/>
        </w:rPr>
        <w:t xml:space="preserve">:    [ </w:t>
      </w:r>
      <w:proofErr w:type="spellStart"/>
      <w:r w:rsidRPr="00E84F7E">
        <w:rPr>
          <w:rFonts w:ascii="Courier New" w:eastAsia="Times New Roman" w:hAnsi="Courier New" w:cs="Courier New"/>
          <w:color w:val="98FB98"/>
          <w:sz w:val="27"/>
          <w:szCs w:val="27"/>
        </w:rPr>
        <w:t>AppComponent</w:t>
      </w:r>
      <w:proofErr w:type="spellEnd"/>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lastRenderedPageBreak/>
        <w:t>export</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b/>
          <w:bCs/>
          <w:color w:val="F0E68C"/>
          <w:sz w:val="27"/>
          <w:szCs w:val="27"/>
        </w:rPr>
        <w:t>class</w:t>
      </w:r>
      <w:r w:rsidRPr="00E84F7E">
        <w:rPr>
          <w:rFonts w:ascii="Courier New" w:eastAsia="Times New Roman" w:hAnsi="Courier New" w:cs="Courier New"/>
          <w:color w:val="FFFFFF"/>
          <w:sz w:val="27"/>
          <w:szCs w:val="27"/>
        </w:rPr>
        <w:t xml:space="preserve"> </w:t>
      </w:r>
      <w:proofErr w:type="spellStart"/>
      <w:r w:rsidRPr="00E84F7E">
        <w:rPr>
          <w:rFonts w:ascii="Courier New" w:eastAsia="Times New Roman" w:hAnsi="Courier New" w:cs="Courier New"/>
          <w:color w:val="98FB98"/>
          <w:sz w:val="27"/>
          <w:szCs w:val="27"/>
        </w:rPr>
        <w:t>AppModule</w:t>
      </w:r>
      <w:proofErr w:type="spellEnd"/>
      <w:r w:rsidRPr="00E84F7E">
        <w:rPr>
          <w:rFonts w:ascii="Courier New" w:eastAsia="Times New Roman" w:hAnsi="Courier New" w:cs="Courier New"/>
          <w:color w:val="FFFFFF"/>
          <w:sz w:val="27"/>
          <w:szCs w:val="27"/>
        </w:rPr>
        <w:t xml:space="preserve"> { }</w:t>
      </w:r>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Step 4: Import CSS File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proofErr w:type="gramStart"/>
      <w:r w:rsidRPr="00E84F7E">
        <w:rPr>
          <w:rFonts w:ascii="crimson text" w:eastAsia="Times New Roman" w:hAnsi="crimson text" w:cs="Times New Roman"/>
          <w:color w:val="373737"/>
          <w:sz w:val="27"/>
          <w:szCs w:val="27"/>
        </w:rPr>
        <w:t>now</w:t>
      </w:r>
      <w:proofErr w:type="gramEnd"/>
      <w:r w:rsidRPr="00E84F7E">
        <w:rPr>
          <w:rFonts w:ascii="crimson text" w:eastAsia="Times New Roman" w:hAnsi="crimson text" w:cs="Times New Roman"/>
          <w:color w:val="373737"/>
          <w:sz w:val="27"/>
          <w:szCs w:val="27"/>
        </w:rPr>
        <w:t xml:space="preserve"> in this step, we will import ng-select theme </w:t>
      </w:r>
      <w:proofErr w:type="spellStart"/>
      <w:r w:rsidRPr="00E84F7E">
        <w:rPr>
          <w:rFonts w:ascii="crimson text" w:eastAsia="Times New Roman" w:hAnsi="crimson text" w:cs="Times New Roman"/>
          <w:color w:val="373737"/>
          <w:sz w:val="27"/>
          <w:szCs w:val="27"/>
        </w:rPr>
        <w:t>css</w:t>
      </w:r>
      <w:proofErr w:type="spellEnd"/>
      <w:r w:rsidRPr="00E84F7E">
        <w:rPr>
          <w:rFonts w:ascii="crimson text" w:eastAsia="Times New Roman" w:hAnsi="crimson text" w:cs="Times New Roman"/>
          <w:color w:val="373737"/>
          <w:sz w:val="27"/>
          <w:szCs w:val="27"/>
        </w:rPr>
        <w:t xml:space="preserve"> file. </w:t>
      </w:r>
      <w:proofErr w:type="gramStart"/>
      <w:r w:rsidRPr="00E84F7E">
        <w:rPr>
          <w:rFonts w:ascii="crimson text" w:eastAsia="Times New Roman" w:hAnsi="crimson text" w:cs="Times New Roman"/>
          <w:color w:val="373737"/>
          <w:sz w:val="27"/>
          <w:szCs w:val="27"/>
        </w:rPr>
        <w:t>so</w:t>
      </w:r>
      <w:proofErr w:type="gramEnd"/>
      <w:r w:rsidRPr="00E84F7E">
        <w:rPr>
          <w:rFonts w:ascii="crimson text" w:eastAsia="Times New Roman" w:hAnsi="crimson text" w:cs="Times New Roman"/>
          <w:color w:val="373737"/>
          <w:sz w:val="27"/>
          <w:szCs w:val="27"/>
        </w:rPr>
        <w:t xml:space="preserve"> we can get multi select dropdown box design so let's import in styles.css file.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proofErr w:type="spellStart"/>
      <w:proofErr w:type="gramStart"/>
      <w:r w:rsidRPr="00E84F7E">
        <w:rPr>
          <w:rFonts w:ascii="crimson text" w:eastAsia="Times New Roman" w:hAnsi="crimson text" w:cs="Times New Roman"/>
          <w:b/>
          <w:bCs/>
          <w:color w:val="373737"/>
          <w:sz w:val="30"/>
          <w:szCs w:val="30"/>
        </w:rPr>
        <w:t>src</w:t>
      </w:r>
      <w:proofErr w:type="spellEnd"/>
      <w:r w:rsidRPr="00E84F7E">
        <w:rPr>
          <w:rFonts w:ascii="crimson text" w:eastAsia="Times New Roman" w:hAnsi="crimson text" w:cs="Times New Roman"/>
          <w:b/>
          <w:bCs/>
          <w:color w:val="373737"/>
          <w:sz w:val="30"/>
          <w:szCs w:val="30"/>
        </w:rPr>
        <w:t>/styles.css</w:t>
      </w:r>
      <w:proofErr w:type="gramEnd"/>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87CEEB"/>
          <w:sz w:val="27"/>
          <w:szCs w:val="27"/>
        </w:rPr>
        <w:t xml:space="preserve">/* </w:t>
      </w:r>
      <w:proofErr w:type="gramStart"/>
      <w:r w:rsidRPr="00E84F7E">
        <w:rPr>
          <w:rFonts w:ascii="Courier New" w:eastAsia="Times New Roman" w:hAnsi="Courier New" w:cs="Courier New"/>
          <w:color w:val="87CEEB"/>
          <w:sz w:val="27"/>
          <w:szCs w:val="27"/>
        </w:rPr>
        <w:t>Add</w:t>
      </w:r>
      <w:proofErr w:type="gramEnd"/>
      <w:r w:rsidRPr="00E84F7E">
        <w:rPr>
          <w:rFonts w:ascii="Courier New" w:eastAsia="Times New Roman" w:hAnsi="Courier New" w:cs="Courier New"/>
          <w:color w:val="87CEEB"/>
          <w:sz w:val="27"/>
          <w:szCs w:val="27"/>
        </w:rPr>
        <w:t xml:space="preserve"> application styles &amp; imports to this file!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CD5C5C"/>
          <w:sz w:val="27"/>
          <w:szCs w:val="27"/>
        </w:rPr>
        <w:t>@import</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"~@ng-select/ng-select/themes/default.theme.css"</w:t>
      </w:r>
      <w:r w:rsidRPr="00E84F7E">
        <w:rPr>
          <w:rFonts w:ascii="Courier New" w:eastAsia="Times New Roman" w:hAnsi="Courier New" w:cs="Courier New"/>
          <w:color w:val="FFFFFF"/>
          <w:sz w:val="27"/>
          <w:szCs w:val="27"/>
        </w:rPr>
        <w:t>;</w:t>
      </w:r>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 xml:space="preserve">Step 5: Update </w:t>
      </w:r>
      <w:proofErr w:type="spellStart"/>
      <w:r w:rsidRPr="00E84F7E">
        <w:rPr>
          <w:rFonts w:ascii="crimson text" w:eastAsia="Times New Roman" w:hAnsi="crimson text" w:cs="Times New Roman"/>
          <w:color w:val="1E5792"/>
          <w:sz w:val="33"/>
          <w:szCs w:val="33"/>
          <w:bdr w:val="single" w:sz="6" w:space="8" w:color="ECECEC" w:frame="1"/>
        </w:rPr>
        <w:t>Ts</w:t>
      </w:r>
      <w:proofErr w:type="spellEnd"/>
      <w:r w:rsidRPr="00E84F7E">
        <w:rPr>
          <w:rFonts w:ascii="crimson text" w:eastAsia="Times New Roman" w:hAnsi="crimson text" w:cs="Times New Roman"/>
          <w:color w:val="1E5792"/>
          <w:sz w:val="33"/>
          <w:szCs w:val="33"/>
          <w:bdr w:val="single" w:sz="6" w:space="8" w:color="ECECEC" w:frame="1"/>
        </w:rPr>
        <w:t xml:space="preserve"> File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 xml:space="preserve">Here, we will update </w:t>
      </w:r>
      <w:proofErr w:type="spellStart"/>
      <w:r w:rsidRPr="00E84F7E">
        <w:rPr>
          <w:rFonts w:ascii="crimson text" w:eastAsia="Times New Roman" w:hAnsi="crimson text" w:cs="Times New Roman"/>
          <w:color w:val="373737"/>
          <w:sz w:val="27"/>
          <w:szCs w:val="27"/>
        </w:rPr>
        <w:t>app.component.ts</w:t>
      </w:r>
      <w:proofErr w:type="spellEnd"/>
      <w:r w:rsidRPr="00E84F7E">
        <w:rPr>
          <w:rFonts w:ascii="crimson text" w:eastAsia="Times New Roman" w:hAnsi="crimson text" w:cs="Times New Roman"/>
          <w:color w:val="373737"/>
          <w:sz w:val="27"/>
          <w:szCs w:val="27"/>
        </w:rPr>
        <w:t xml:space="preserve"> file here, in this file we will take "categories" array with list of category so we can create dropdown box option. </w:t>
      </w:r>
      <w:proofErr w:type="gramStart"/>
      <w:r w:rsidRPr="00E84F7E">
        <w:rPr>
          <w:rFonts w:ascii="crimson text" w:eastAsia="Times New Roman" w:hAnsi="crimson text" w:cs="Times New Roman"/>
          <w:color w:val="373737"/>
          <w:sz w:val="27"/>
          <w:szCs w:val="27"/>
        </w:rPr>
        <w:t>we</w:t>
      </w:r>
      <w:proofErr w:type="gramEnd"/>
      <w:r w:rsidRPr="00E84F7E">
        <w:rPr>
          <w:rFonts w:ascii="crimson text" w:eastAsia="Times New Roman" w:hAnsi="crimson text" w:cs="Times New Roman"/>
          <w:color w:val="373737"/>
          <w:sz w:val="27"/>
          <w:szCs w:val="27"/>
        </w:rPr>
        <w:t xml:space="preserve"> will also create "selected" array with give default selected option if you need then. Another we will create </w:t>
      </w:r>
      <w:proofErr w:type="spellStart"/>
      <w:proofErr w:type="gramStart"/>
      <w:r w:rsidRPr="00E84F7E">
        <w:rPr>
          <w:rFonts w:ascii="crimson text" w:eastAsia="Times New Roman" w:hAnsi="crimson text" w:cs="Times New Roman"/>
          <w:color w:val="373737"/>
          <w:sz w:val="27"/>
          <w:szCs w:val="27"/>
        </w:rPr>
        <w:t>getSelectedValue</w:t>
      </w:r>
      <w:proofErr w:type="spellEnd"/>
      <w:r w:rsidRPr="00E84F7E">
        <w:rPr>
          <w:rFonts w:ascii="crimson text" w:eastAsia="Times New Roman" w:hAnsi="crimson text" w:cs="Times New Roman"/>
          <w:color w:val="373737"/>
          <w:sz w:val="27"/>
          <w:szCs w:val="27"/>
        </w:rPr>
        <w:t>(</w:t>
      </w:r>
      <w:proofErr w:type="gramEnd"/>
      <w:r w:rsidRPr="00E84F7E">
        <w:rPr>
          <w:rFonts w:ascii="crimson text" w:eastAsia="Times New Roman" w:hAnsi="crimson text" w:cs="Times New Roman"/>
          <w:color w:val="373737"/>
          <w:sz w:val="27"/>
          <w:szCs w:val="27"/>
        </w:rPr>
        <w:t>) that call on click event and get the selected values.</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 xml:space="preserve">You can update as bellow </w:t>
      </w:r>
      <w:proofErr w:type="spellStart"/>
      <w:r w:rsidRPr="00E84F7E">
        <w:rPr>
          <w:rFonts w:ascii="crimson text" w:eastAsia="Times New Roman" w:hAnsi="crimson text" w:cs="Times New Roman"/>
          <w:color w:val="373737"/>
          <w:sz w:val="27"/>
          <w:szCs w:val="27"/>
        </w:rPr>
        <w:t>app.component.ts</w:t>
      </w:r>
      <w:proofErr w:type="spellEnd"/>
      <w:r w:rsidRPr="00E84F7E">
        <w:rPr>
          <w:rFonts w:ascii="crimson text" w:eastAsia="Times New Roman" w:hAnsi="crimson text" w:cs="Times New Roman"/>
          <w:color w:val="373737"/>
          <w:sz w:val="27"/>
          <w:szCs w:val="27"/>
        </w:rPr>
        <w:t xml:space="preserve"> file.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proofErr w:type="spellStart"/>
      <w:r w:rsidRPr="00E84F7E">
        <w:rPr>
          <w:rFonts w:ascii="crimson text" w:eastAsia="Times New Roman" w:hAnsi="crimson text" w:cs="Times New Roman"/>
          <w:b/>
          <w:bCs/>
          <w:color w:val="373737"/>
          <w:sz w:val="30"/>
          <w:szCs w:val="30"/>
        </w:rPr>
        <w:t>src</w:t>
      </w:r>
      <w:proofErr w:type="spellEnd"/>
      <w:r w:rsidRPr="00E84F7E">
        <w:rPr>
          <w:rFonts w:ascii="crimson text" w:eastAsia="Times New Roman" w:hAnsi="crimson text" w:cs="Times New Roman"/>
          <w:b/>
          <w:bCs/>
          <w:color w:val="373737"/>
          <w:sz w:val="30"/>
          <w:szCs w:val="30"/>
        </w:rPr>
        <w:t>/app/</w:t>
      </w:r>
      <w:proofErr w:type="spellStart"/>
      <w:r w:rsidRPr="00E84F7E">
        <w:rPr>
          <w:rFonts w:ascii="crimson text" w:eastAsia="Times New Roman" w:hAnsi="crimson text" w:cs="Times New Roman"/>
          <w:b/>
          <w:bCs/>
          <w:color w:val="373737"/>
          <w:sz w:val="30"/>
          <w:szCs w:val="30"/>
        </w:rPr>
        <w:t>app.component.ts</w:t>
      </w:r>
      <w:proofErr w:type="spellEnd"/>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t>import</w:t>
      </w:r>
      <w:proofErr w:type="gram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color w:val="98FB98"/>
          <w:sz w:val="27"/>
          <w:szCs w:val="27"/>
        </w:rPr>
        <w:t>Component</w:t>
      </w:r>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b/>
          <w:bCs/>
          <w:color w:val="F0E68C"/>
          <w:sz w:val="27"/>
          <w:szCs w:val="27"/>
        </w:rPr>
        <w:t>from</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'@angular/core'</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color w:val="CD5C5C"/>
          <w:sz w:val="27"/>
          <w:szCs w:val="27"/>
        </w:rPr>
        <w:t>@Component</w:t>
      </w:r>
      <w:r w:rsidRPr="00E84F7E">
        <w:rPr>
          <w:rFonts w:ascii="Courier New" w:eastAsia="Times New Roman" w:hAnsi="Courier New" w:cs="Courier New"/>
          <w:color w:val="FFFFFF"/>
          <w:sz w:val="27"/>
          <w:szCs w:val="27"/>
        </w:rPr>
        <w:t>({</w:t>
      </w:r>
      <w:proofErr w:type="gramEnd"/>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selector</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'my-app'</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color w:val="FFFFFF"/>
          <w:sz w:val="27"/>
          <w:szCs w:val="27"/>
        </w:rPr>
        <w:t>templateUrl</w:t>
      </w:r>
      <w:proofErr w:type="spellEnd"/>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FFA0A0"/>
          <w:sz w:val="27"/>
          <w:szCs w:val="27"/>
        </w:rPr>
        <w:t>'./app.component.html'</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color w:val="FFFFFF"/>
          <w:sz w:val="27"/>
          <w:szCs w:val="27"/>
        </w:rPr>
        <w:t>styleUrls</w:t>
      </w:r>
      <w:proofErr w:type="spellEnd"/>
      <w:proofErr w:type="gram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color w:val="FFA0A0"/>
          <w:sz w:val="27"/>
          <w:szCs w:val="27"/>
        </w:rPr>
        <w:t>'./app.component.css'</w:t>
      </w: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proofErr w:type="gramStart"/>
      <w:r w:rsidRPr="00E84F7E">
        <w:rPr>
          <w:rFonts w:ascii="Courier New" w:eastAsia="Times New Roman" w:hAnsi="Courier New" w:cs="Courier New"/>
          <w:b/>
          <w:bCs/>
          <w:color w:val="F0E68C"/>
          <w:sz w:val="27"/>
          <w:szCs w:val="27"/>
        </w:rPr>
        <w:lastRenderedPageBreak/>
        <w:t>export</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b/>
          <w:bCs/>
          <w:color w:val="F0E68C"/>
          <w:sz w:val="27"/>
          <w:szCs w:val="27"/>
        </w:rPr>
        <w:t>class</w:t>
      </w:r>
      <w:r w:rsidRPr="00E84F7E">
        <w:rPr>
          <w:rFonts w:ascii="Courier New" w:eastAsia="Times New Roman" w:hAnsi="Courier New" w:cs="Courier New"/>
          <w:color w:val="FFFFFF"/>
          <w:sz w:val="27"/>
          <w:szCs w:val="27"/>
        </w:rPr>
        <w:t xml:space="preserve"> </w:t>
      </w:r>
      <w:proofErr w:type="spellStart"/>
      <w:r w:rsidRPr="00E84F7E">
        <w:rPr>
          <w:rFonts w:ascii="Courier New" w:eastAsia="Times New Roman" w:hAnsi="Courier New" w:cs="Courier New"/>
          <w:color w:val="98FB98"/>
          <w:sz w:val="27"/>
          <w:szCs w:val="27"/>
        </w:rPr>
        <w:t>AppComponent</w:t>
      </w:r>
      <w:proofErr w:type="spellEnd"/>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name</w:t>
      </w:r>
      <w:proofErr w:type="gramEnd"/>
      <w:r w:rsidRPr="00E84F7E">
        <w:rPr>
          <w:rFonts w:ascii="Courier New" w:eastAsia="Times New Roman" w:hAnsi="Courier New" w:cs="Courier New"/>
          <w:color w:val="FFFFFF"/>
          <w:sz w:val="27"/>
          <w:szCs w:val="27"/>
        </w:rPr>
        <w:t xml:space="preserve"> = </w:t>
      </w:r>
      <w:r w:rsidRPr="00E84F7E">
        <w:rPr>
          <w:rFonts w:ascii="Courier New" w:eastAsia="Times New Roman" w:hAnsi="Courier New" w:cs="Courier New"/>
          <w:color w:val="FFA0A0"/>
          <w:sz w:val="27"/>
          <w:szCs w:val="27"/>
        </w:rPr>
        <w:t>'Angular'</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categories</w:t>
      </w:r>
      <w:proofErr w:type="gramEnd"/>
      <w:r w:rsidRPr="00E84F7E">
        <w:rPr>
          <w:rFonts w:ascii="Courier New" w:eastAsia="Times New Roman" w:hAnsi="Courier New" w:cs="Courier New"/>
          <w:color w:val="FFFFFF"/>
          <w:sz w:val="27"/>
          <w:szCs w:val="27"/>
        </w:rPr>
        <w:t xml:space="preserve"> =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1</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Laravel</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2</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Codeigniter</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3</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'React'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4</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'PHP'</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5</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'Angular'</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6</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Vue</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7</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'JQuery'</w:t>
      </w:r>
      <w:r w:rsidRPr="00E84F7E">
        <w:rPr>
          <w:rFonts w:ascii="Courier New" w:eastAsia="Times New Roman" w:hAnsi="Courier New" w:cs="Courier New"/>
          <w:color w:val="FFFFFF"/>
          <w:sz w:val="27"/>
          <w:szCs w:val="27"/>
        </w:rPr>
        <w:t xml:space="preserve">, disabled: </w:t>
      </w:r>
      <w:r w:rsidRPr="00E84F7E">
        <w:rPr>
          <w:rFonts w:ascii="Courier New" w:eastAsia="Times New Roman" w:hAnsi="Courier New" w:cs="Courier New"/>
          <w:b/>
          <w:bCs/>
          <w:color w:val="F0E68C"/>
          <w:sz w:val="27"/>
          <w:szCs w:val="27"/>
        </w:rPr>
        <w:t>true</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8</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Javascript</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selected</w:t>
      </w:r>
      <w:proofErr w:type="gramEnd"/>
      <w:r w:rsidRPr="00E84F7E">
        <w:rPr>
          <w:rFonts w:ascii="Courier New" w:eastAsia="Times New Roman" w:hAnsi="Courier New" w:cs="Courier New"/>
          <w:color w:val="FFFFFF"/>
          <w:sz w:val="27"/>
          <w:szCs w:val="27"/>
        </w:rPr>
        <w:t xml:space="preserve"> =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5</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'Angular'</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id</w:t>
      </w:r>
      <w:proofErr w:type="gramEnd"/>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color w:val="CD5C5C"/>
          <w:sz w:val="27"/>
          <w:szCs w:val="27"/>
        </w:rPr>
        <w:t>6</w:t>
      </w:r>
      <w:r w:rsidRPr="00E84F7E">
        <w:rPr>
          <w:rFonts w:ascii="Courier New" w:eastAsia="Times New Roman" w:hAnsi="Courier New" w:cs="Courier New"/>
          <w:color w:val="FFFFFF"/>
          <w:sz w:val="27"/>
          <w:szCs w:val="27"/>
        </w:rPr>
        <w:t xml:space="preserve">, name: </w:t>
      </w:r>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Vue</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color w:val="FFFFFF"/>
          <w:sz w:val="27"/>
          <w:szCs w:val="27"/>
        </w:rPr>
        <w:t>getSelectedValue</w:t>
      </w:r>
      <w:proofErr w:type="spellEnd"/>
      <w:r w:rsidRPr="00E84F7E">
        <w:rPr>
          <w:rFonts w:ascii="Courier New" w:eastAsia="Times New Roman" w:hAnsi="Courier New" w:cs="Courier New"/>
          <w:color w:val="FFFFFF"/>
          <w:sz w:val="27"/>
          <w:szCs w:val="27"/>
        </w:rPr>
        <w:t>(</w:t>
      </w:r>
      <w:proofErr w:type="gramEnd"/>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color w:val="FFFFFF"/>
          <w:sz w:val="27"/>
          <w:szCs w:val="27"/>
        </w:rPr>
        <w:t>console.log(</w:t>
      </w:r>
      <w:proofErr w:type="spellStart"/>
      <w:proofErr w:type="gramEnd"/>
      <w:r w:rsidRPr="00E84F7E">
        <w:rPr>
          <w:rFonts w:ascii="Courier New" w:eastAsia="Times New Roman" w:hAnsi="Courier New" w:cs="Courier New"/>
          <w:b/>
          <w:bCs/>
          <w:color w:val="F0E68C"/>
          <w:sz w:val="27"/>
          <w:szCs w:val="27"/>
        </w:rPr>
        <w:t>this</w:t>
      </w:r>
      <w:r w:rsidRPr="00E84F7E">
        <w:rPr>
          <w:rFonts w:ascii="Courier New" w:eastAsia="Times New Roman" w:hAnsi="Courier New" w:cs="Courier New"/>
          <w:color w:val="FFFFFF"/>
          <w:sz w:val="27"/>
          <w:szCs w:val="27"/>
        </w:rPr>
        <w:t>.selected</w:t>
      </w:r>
      <w:proofErr w:type="spellEnd"/>
      <w:r w:rsidRPr="00E84F7E">
        <w:rPr>
          <w:rFonts w:ascii="Courier New" w:eastAsia="Times New Roman" w:hAnsi="Courier New" w:cs="Courier New"/>
          <w:color w:val="FFFFFF"/>
          <w:sz w:val="27"/>
          <w:szCs w:val="27"/>
        </w:rPr>
        <w: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lastRenderedPageBreak/>
        <w:t>}</w:t>
      </w:r>
    </w:p>
    <w:p w:rsidR="00E84F7E" w:rsidRPr="00E84F7E" w:rsidRDefault="00E84F7E" w:rsidP="00E84F7E">
      <w:pPr>
        <w:spacing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1E5792"/>
          <w:sz w:val="33"/>
          <w:szCs w:val="33"/>
          <w:bdr w:val="single" w:sz="6" w:space="8" w:color="ECECEC" w:frame="1"/>
        </w:rPr>
        <w:t>Step 6: Update Layout File</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Here, we will update html file as like bellow, so update it as like bellow:</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proofErr w:type="spellStart"/>
      <w:r w:rsidRPr="00E84F7E">
        <w:rPr>
          <w:rFonts w:ascii="crimson text" w:eastAsia="Times New Roman" w:hAnsi="crimson text" w:cs="Times New Roman"/>
          <w:b/>
          <w:bCs/>
          <w:color w:val="373737"/>
          <w:sz w:val="30"/>
          <w:szCs w:val="30"/>
        </w:rPr>
        <w:t>src</w:t>
      </w:r>
      <w:proofErr w:type="spellEnd"/>
      <w:r w:rsidRPr="00E84F7E">
        <w:rPr>
          <w:rFonts w:ascii="crimson text" w:eastAsia="Times New Roman" w:hAnsi="crimson text" w:cs="Times New Roman"/>
          <w:b/>
          <w:bCs/>
          <w:color w:val="373737"/>
          <w:sz w:val="30"/>
          <w:szCs w:val="30"/>
        </w:rPr>
        <w:t>/app/app.component.html</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b/>
          <w:bCs/>
          <w:color w:val="F0E68C"/>
          <w:sz w:val="27"/>
          <w:szCs w:val="27"/>
        </w:rPr>
        <w:t>&lt;h1&gt;</w:t>
      </w:r>
      <w:r w:rsidRPr="00E84F7E">
        <w:rPr>
          <w:rFonts w:ascii="Courier New" w:eastAsia="Times New Roman" w:hAnsi="Courier New" w:cs="Courier New"/>
          <w:color w:val="FFFFFF"/>
          <w:sz w:val="27"/>
          <w:szCs w:val="27"/>
        </w:rPr>
        <w:t xml:space="preserve">Angular </w:t>
      </w:r>
      <w:proofErr w:type="spellStart"/>
      <w:r w:rsidRPr="00E84F7E">
        <w:rPr>
          <w:rFonts w:ascii="Courier New" w:eastAsia="Times New Roman" w:hAnsi="Courier New" w:cs="Courier New"/>
          <w:color w:val="FFFFFF"/>
          <w:sz w:val="27"/>
          <w:szCs w:val="27"/>
        </w:rPr>
        <w:t>Multiselect</w:t>
      </w:r>
      <w:proofErr w:type="spellEnd"/>
      <w:r w:rsidRPr="00E84F7E">
        <w:rPr>
          <w:rFonts w:ascii="Courier New" w:eastAsia="Times New Roman" w:hAnsi="Courier New" w:cs="Courier New"/>
          <w:color w:val="FFFFFF"/>
          <w:sz w:val="27"/>
          <w:szCs w:val="27"/>
        </w:rPr>
        <w:t xml:space="preserve"> Dropdown with Search - ItSolutionStuff.com</w:t>
      </w:r>
      <w:r w:rsidRPr="00E84F7E">
        <w:rPr>
          <w:rFonts w:ascii="Courier New" w:eastAsia="Times New Roman" w:hAnsi="Courier New" w:cs="Courier New"/>
          <w:b/>
          <w:bCs/>
          <w:color w:val="F0E68C"/>
          <w:sz w:val="27"/>
          <w:szCs w:val="27"/>
        </w:rPr>
        <w:t>&lt;/h1&gt;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b/>
          <w:bCs/>
          <w:color w:val="F0E68C"/>
          <w:sz w:val="27"/>
          <w:szCs w:val="27"/>
        </w:rPr>
        <w:t>&lt;ng-select</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b/>
          <w:bCs/>
          <w:color w:val="BDB76B"/>
          <w:sz w:val="27"/>
          <w:szCs w:val="27"/>
        </w:rPr>
        <w:t>items</w:t>
      </w:r>
      <w:proofErr w:type="gramStart"/>
      <w:r w:rsidRPr="00E84F7E">
        <w:rPr>
          <w:rFonts w:ascii="Courier New" w:eastAsia="Times New Roman" w:hAnsi="Courier New" w:cs="Courier New"/>
          <w:color w:val="FFFFFF"/>
          <w:sz w:val="27"/>
          <w:szCs w:val="27"/>
        </w:rPr>
        <w:t>]=</w:t>
      </w:r>
      <w:proofErr w:type="gramEnd"/>
      <w:r w:rsidRPr="00E84F7E">
        <w:rPr>
          <w:rFonts w:ascii="Courier New" w:eastAsia="Times New Roman" w:hAnsi="Courier New" w:cs="Courier New"/>
          <w:color w:val="FFA0A0"/>
          <w:sz w:val="27"/>
          <w:szCs w:val="27"/>
        </w:rPr>
        <w:t>"categories"</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b/>
          <w:bCs/>
          <w:color w:val="BDB76B"/>
          <w:sz w:val="27"/>
          <w:szCs w:val="27"/>
        </w:rPr>
        <w:t>bindLabel</w:t>
      </w:r>
      <w:proofErr w:type="spellEnd"/>
      <w:proofErr w:type="gramEnd"/>
      <w:r w:rsidRPr="00E84F7E">
        <w:rPr>
          <w:rFonts w:ascii="Courier New" w:eastAsia="Times New Roman" w:hAnsi="Courier New" w:cs="Courier New"/>
          <w:color w:val="FFFFFF"/>
          <w:sz w:val="27"/>
          <w:szCs w:val="27"/>
        </w:rPr>
        <w:t>=</w:t>
      </w:r>
      <w:r w:rsidRPr="00E84F7E">
        <w:rPr>
          <w:rFonts w:ascii="Courier New" w:eastAsia="Times New Roman" w:hAnsi="Courier New" w:cs="Courier New"/>
          <w:color w:val="FFA0A0"/>
          <w:sz w:val="27"/>
          <w:szCs w:val="27"/>
        </w:rPr>
        <w:t>"name"</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b/>
          <w:bCs/>
          <w:color w:val="BDB76B"/>
          <w:sz w:val="27"/>
          <w:szCs w:val="27"/>
        </w:rPr>
        <w:t>placeholder</w:t>
      </w:r>
      <w:proofErr w:type="gramEnd"/>
      <w:r w:rsidRPr="00E84F7E">
        <w:rPr>
          <w:rFonts w:ascii="Courier New" w:eastAsia="Times New Roman" w:hAnsi="Courier New" w:cs="Courier New"/>
          <w:color w:val="FFFFFF"/>
          <w:sz w:val="27"/>
          <w:szCs w:val="27"/>
        </w:rPr>
        <w:t>=</w:t>
      </w:r>
      <w:r w:rsidRPr="00E84F7E">
        <w:rPr>
          <w:rFonts w:ascii="Courier New" w:eastAsia="Times New Roman" w:hAnsi="Courier New" w:cs="Courier New"/>
          <w:color w:val="FFA0A0"/>
          <w:sz w:val="27"/>
          <w:szCs w:val="27"/>
        </w:rPr>
        <w:t>"Select Category"</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b/>
          <w:bCs/>
          <w:color w:val="BDB76B"/>
          <w:sz w:val="27"/>
          <w:szCs w:val="27"/>
        </w:rPr>
        <w:t>appendTo</w:t>
      </w:r>
      <w:proofErr w:type="spellEnd"/>
      <w:proofErr w:type="gramEnd"/>
      <w:r w:rsidRPr="00E84F7E">
        <w:rPr>
          <w:rFonts w:ascii="Courier New" w:eastAsia="Times New Roman" w:hAnsi="Courier New" w:cs="Courier New"/>
          <w:color w:val="FFFFFF"/>
          <w:sz w:val="27"/>
          <w:szCs w:val="27"/>
        </w:rPr>
        <w:t>=</w:t>
      </w:r>
      <w:r w:rsidRPr="00E84F7E">
        <w:rPr>
          <w:rFonts w:ascii="Courier New" w:eastAsia="Times New Roman" w:hAnsi="Courier New" w:cs="Courier New"/>
          <w:color w:val="FFA0A0"/>
          <w:sz w:val="27"/>
          <w:szCs w:val="27"/>
        </w:rPr>
        <w:t>"body"</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gramStart"/>
      <w:r w:rsidRPr="00E84F7E">
        <w:rPr>
          <w:rFonts w:ascii="Courier New" w:eastAsia="Times New Roman" w:hAnsi="Courier New" w:cs="Courier New"/>
          <w:b/>
          <w:bCs/>
          <w:color w:val="BDB76B"/>
          <w:sz w:val="27"/>
          <w:szCs w:val="27"/>
        </w:rPr>
        <w:t>multiple</w:t>
      </w:r>
      <w:proofErr w:type="gramEnd"/>
      <w:r w:rsidRPr="00E84F7E">
        <w:rPr>
          <w:rFonts w:ascii="Courier New" w:eastAsia="Times New Roman" w:hAnsi="Courier New" w:cs="Courier New"/>
          <w:color w:val="FFFFFF"/>
          <w:sz w:val="27"/>
          <w:szCs w:val="27"/>
        </w:rPr>
        <w:t>]=</w:t>
      </w:r>
      <w:r w:rsidRPr="00E84F7E">
        <w:rPr>
          <w:rFonts w:ascii="Courier New" w:eastAsia="Times New Roman" w:hAnsi="Courier New" w:cs="Courier New"/>
          <w:color w:val="FFA0A0"/>
          <w:sz w:val="27"/>
          <w:szCs w:val="27"/>
        </w:rPr>
        <w:t>"true"</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roofErr w:type="spellStart"/>
      <w:proofErr w:type="gramStart"/>
      <w:r w:rsidRPr="00E84F7E">
        <w:rPr>
          <w:rFonts w:ascii="Courier New" w:eastAsia="Times New Roman" w:hAnsi="Courier New" w:cs="Courier New"/>
          <w:b/>
          <w:bCs/>
          <w:color w:val="BDB76B"/>
          <w:sz w:val="27"/>
          <w:szCs w:val="27"/>
        </w:rPr>
        <w:t>ngModel</w:t>
      </w:r>
      <w:proofErr w:type="spellEnd"/>
      <w:proofErr w:type="gramEnd"/>
      <w:r w:rsidRPr="00E84F7E">
        <w:rPr>
          <w:rFonts w:ascii="Courier New" w:eastAsia="Times New Roman" w:hAnsi="Courier New" w:cs="Courier New"/>
          <w:color w:val="FFFFFF"/>
          <w:sz w:val="27"/>
          <w:szCs w:val="27"/>
        </w:rPr>
        <w:t>)]=</w:t>
      </w:r>
      <w:r w:rsidRPr="00E84F7E">
        <w:rPr>
          <w:rFonts w:ascii="Courier New" w:eastAsia="Times New Roman" w:hAnsi="Courier New" w:cs="Courier New"/>
          <w:color w:val="FFA0A0"/>
          <w:sz w:val="27"/>
          <w:szCs w:val="27"/>
        </w:rPr>
        <w:t>"selected"</w:t>
      </w:r>
      <w:r w:rsidRPr="00E84F7E">
        <w:rPr>
          <w:rFonts w:ascii="Courier New" w:eastAsia="Times New Roman" w:hAnsi="Courier New" w:cs="Courier New"/>
          <w:b/>
          <w:bCs/>
          <w:color w:val="F0E68C"/>
          <w:sz w:val="27"/>
          <w:szCs w:val="27"/>
        </w:rPr>
        <w:t>&gt;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b/>
          <w:bCs/>
          <w:color w:val="F0E68C"/>
          <w:sz w:val="27"/>
          <w:szCs w:val="27"/>
        </w:rPr>
        <w:t>&lt;/ng-select&gt;</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color w:val="FFFFFF"/>
          <w:sz w:val="27"/>
          <w:szCs w:val="27"/>
        </w:rPr>
        <w:t xml:space="preserve">  </w:t>
      </w:r>
    </w:p>
    <w:p w:rsidR="00E84F7E" w:rsidRPr="00E84F7E" w:rsidRDefault="00E84F7E" w:rsidP="00E84F7E">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E84F7E">
        <w:rPr>
          <w:rFonts w:ascii="Courier New" w:eastAsia="Times New Roman" w:hAnsi="Courier New" w:cs="Courier New"/>
          <w:b/>
          <w:bCs/>
          <w:color w:val="F0E68C"/>
          <w:sz w:val="27"/>
          <w:szCs w:val="27"/>
        </w:rPr>
        <w:t>&lt;button</w:t>
      </w:r>
      <w:r w:rsidRPr="00E84F7E">
        <w:rPr>
          <w:rFonts w:ascii="Courier New" w:eastAsia="Times New Roman" w:hAnsi="Courier New" w:cs="Courier New"/>
          <w:color w:val="FFFFFF"/>
          <w:sz w:val="27"/>
          <w:szCs w:val="27"/>
        </w:rPr>
        <w:t xml:space="preserve"> (</w:t>
      </w:r>
      <w:r w:rsidRPr="00E84F7E">
        <w:rPr>
          <w:rFonts w:ascii="Courier New" w:eastAsia="Times New Roman" w:hAnsi="Courier New" w:cs="Courier New"/>
          <w:b/>
          <w:bCs/>
          <w:color w:val="BDB76B"/>
          <w:sz w:val="27"/>
          <w:szCs w:val="27"/>
        </w:rPr>
        <w:t>click</w:t>
      </w:r>
      <w:proofErr w:type="gramStart"/>
      <w:r w:rsidRPr="00E84F7E">
        <w:rPr>
          <w:rFonts w:ascii="Courier New" w:eastAsia="Times New Roman" w:hAnsi="Courier New" w:cs="Courier New"/>
          <w:color w:val="FFFFFF"/>
          <w:sz w:val="27"/>
          <w:szCs w:val="27"/>
        </w:rPr>
        <w:t>)=</w:t>
      </w:r>
      <w:proofErr w:type="gramEnd"/>
      <w:r w:rsidRPr="00E84F7E">
        <w:rPr>
          <w:rFonts w:ascii="Courier New" w:eastAsia="Times New Roman" w:hAnsi="Courier New" w:cs="Courier New"/>
          <w:color w:val="FFA0A0"/>
          <w:sz w:val="27"/>
          <w:szCs w:val="27"/>
        </w:rPr>
        <w:t>"</w:t>
      </w:r>
      <w:proofErr w:type="spellStart"/>
      <w:r w:rsidRPr="00E84F7E">
        <w:rPr>
          <w:rFonts w:ascii="Courier New" w:eastAsia="Times New Roman" w:hAnsi="Courier New" w:cs="Courier New"/>
          <w:color w:val="FFA0A0"/>
          <w:sz w:val="27"/>
          <w:szCs w:val="27"/>
        </w:rPr>
        <w:t>getSelectedValue</w:t>
      </w:r>
      <w:proofErr w:type="spellEnd"/>
      <w:r w:rsidRPr="00E84F7E">
        <w:rPr>
          <w:rFonts w:ascii="Courier New" w:eastAsia="Times New Roman" w:hAnsi="Courier New" w:cs="Courier New"/>
          <w:color w:val="FFA0A0"/>
          <w:sz w:val="27"/>
          <w:szCs w:val="27"/>
        </w:rPr>
        <w:t>()"</w:t>
      </w:r>
      <w:r w:rsidRPr="00E84F7E">
        <w:rPr>
          <w:rFonts w:ascii="Courier New" w:eastAsia="Times New Roman" w:hAnsi="Courier New" w:cs="Courier New"/>
          <w:b/>
          <w:bCs/>
          <w:color w:val="F0E68C"/>
          <w:sz w:val="27"/>
          <w:szCs w:val="27"/>
        </w:rPr>
        <w:t>&gt;</w:t>
      </w:r>
      <w:r w:rsidRPr="00E84F7E">
        <w:rPr>
          <w:rFonts w:ascii="Courier New" w:eastAsia="Times New Roman" w:hAnsi="Courier New" w:cs="Courier New"/>
          <w:color w:val="FFFFFF"/>
          <w:sz w:val="27"/>
          <w:szCs w:val="27"/>
        </w:rPr>
        <w:t>Get Selected Values</w:t>
      </w:r>
      <w:r w:rsidRPr="00E84F7E">
        <w:rPr>
          <w:rFonts w:ascii="Courier New" w:eastAsia="Times New Roman" w:hAnsi="Courier New" w:cs="Courier New"/>
          <w:b/>
          <w:bCs/>
          <w:color w:val="F0E68C"/>
          <w:sz w:val="27"/>
          <w:szCs w:val="27"/>
        </w:rPr>
        <w:t>&lt;/button&gt;</w:t>
      </w:r>
    </w:p>
    <w:p w:rsidR="00E84F7E" w:rsidRPr="00E84F7E" w:rsidRDefault="00E84F7E" w:rsidP="00E84F7E">
      <w:pPr>
        <w:spacing w:before="100" w:beforeAutospacing="1" w:after="0" w:line="240" w:lineRule="auto"/>
        <w:rPr>
          <w:rFonts w:ascii="crimson text" w:eastAsia="Times New Roman" w:hAnsi="crimson text" w:cs="Times New Roman"/>
          <w:color w:val="373737"/>
          <w:sz w:val="27"/>
          <w:szCs w:val="27"/>
        </w:rPr>
      </w:pPr>
      <w:r w:rsidRPr="00E84F7E">
        <w:rPr>
          <w:rFonts w:ascii="crimson text" w:eastAsia="Times New Roman" w:hAnsi="crimson text" w:cs="Times New Roman"/>
          <w:color w:val="373737"/>
          <w:sz w:val="27"/>
          <w:szCs w:val="27"/>
        </w:rPr>
        <w:t>Now you can run angular 8 app:</w:t>
      </w:r>
    </w:p>
    <w:p w:rsidR="00E84F7E" w:rsidRDefault="00E84F7E" w:rsidP="00C778E0">
      <w:pPr>
        <w:shd w:val="clear" w:color="auto" w:fill="FFFFFF"/>
        <w:spacing w:after="0" w:line="285" w:lineRule="atLeast"/>
        <w:rPr>
          <w:rFonts w:ascii="Consolas" w:eastAsia="Times New Roman" w:hAnsi="Consolas" w:cs="Times New Roman"/>
          <w:color w:val="000000"/>
          <w:sz w:val="21"/>
          <w:szCs w:val="21"/>
        </w:rPr>
      </w:pPr>
    </w:p>
    <w:p w:rsidR="009D6814" w:rsidRDefault="009D6814" w:rsidP="009D6814">
      <w:pPr>
        <w:shd w:val="clear" w:color="auto" w:fill="FFFFFF"/>
        <w:textAlignment w:val="baseline"/>
        <w:rPr>
          <w:rFonts w:ascii="Segoe UI" w:hAnsi="Segoe UI" w:cs="Segoe UI"/>
          <w:color w:val="212529"/>
          <w:sz w:val="23"/>
          <w:szCs w:val="23"/>
        </w:rPr>
      </w:pPr>
      <w:ins w:id="0" w:author="Unknown">
        <w:r>
          <w:rPr>
            <w:rFonts w:ascii="Segoe UI" w:hAnsi="Segoe UI" w:cs="Segoe UI"/>
            <w:color w:val="212529"/>
            <w:sz w:val="23"/>
            <w:szCs w:val="23"/>
            <w:bdr w:val="none" w:sz="0" w:space="0" w:color="auto" w:frame="1"/>
          </w:rPr>
          <w:br/>
        </w:r>
      </w:ins>
    </w:p>
    <w:p w:rsidR="009D6814" w:rsidRDefault="009D6814" w:rsidP="009D6814">
      <w:pPr>
        <w:pStyle w:val="Heading2"/>
        <w:shd w:val="clear" w:color="auto" w:fill="FFFFFF"/>
        <w:spacing w:before="0"/>
        <w:jc w:val="both"/>
        <w:textAlignment w:val="baseline"/>
        <w:rPr>
          <w:rFonts w:ascii="Segoe UI" w:hAnsi="Segoe UI" w:cs="Segoe UI"/>
          <w:b w:val="0"/>
          <w:bCs w:val="0"/>
          <w:color w:val="3A3A3A"/>
          <w:sz w:val="36"/>
          <w:szCs w:val="36"/>
        </w:rPr>
      </w:pPr>
      <w:proofErr w:type="spellStart"/>
      <w:r>
        <w:rPr>
          <w:rStyle w:val="Strong"/>
          <w:rFonts w:ascii="Arial" w:hAnsi="Arial" w:cs="Arial"/>
          <w:b/>
          <w:bCs/>
          <w:color w:val="000000"/>
          <w:bdr w:val="none" w:sz="0" w:space="0" w:color="auto" w:frame="1"/>
        </w:rPr>
        <w:t>DropDownList</w:t>
      </w:r>
      <w:proofErr w:type="spellEnd"/>
      <w:r>
        <w:rPr>
          <w:rStyle w:val="Strong"/>
          <w:rFonts w:ascii="Arial" w:hAnsi="Arial" w:cs="Arial"/>
          <w:b/>
          <w:bCs/>
          <w:color w:val="000000"/>
          <w:bdr w:val="none" w:sz="0" w:space="0" w:color="auto" w:frame="1"/>
        </w:rPr>
        <w:t xml:space="preserve"> in Angular Template Driven Forms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proofErr w:type="spellStart"/>
      <w:r>
        <w:rPr>
          <w:rStyle w:val="Strong"/>
          <w:rFonts w:ascii="Arial" w:hAnsi="Arial" w:cs="Arial"/>
          <w:color w:val="000000"/>
          <w:sz w:val="23"/>
          <w:szCs w:val="23"/>
          <w:bdr w:val="none" w:sz="0" w:space="0" w:color="auto" w:frame="1"/>
        </w:rPr>
        <w:t>DropDownList</w:t>
      </w:r>
      <w:proofErr w:type="spellEnd"/>
      <w:r>
        <w:rPr>
          <w:rStyle w:val="Strong"/>
          <w:rFonts w:ascii="Arial" w:hAnsi="Arial" w:cs="Arial"/>
          <w:color w:val="000000"/>
          <w:sz w:val="23"/>
          <w:szCs w:val="23"/>
          <w:bdr w:val="none" w:sz="0" w:space="0" w:color="auto" w:frame="1"/>
        </w:rPr>
        <w:t xml:space="preserve"> in Angular Template Driven Forms</w:t>
      </w:r>
      <w:r>
        <w:rPr>
          <w:rFonts w:ascii="Arial" w:hAnsi="Arial" w:cs="Arial"/>
          <w:color w:val="000000"/>
          <w:sz w:val="23"/>
          <w:szCs w:val="23"/>
          <w:bdr w:val="none" w:sz="0" w:space="0" w:color="auto" w:frame="1"/>
        </w:rPr>
        <w:t> in detail. Please read our previous article as it is a continuation part to that article where we discussed </w:t>
      </w:r>
      <w:hyperlink r:id="rId9" w:history="1">
        <w:r>
          <w:rPr>
            <w:rStyle w:val="Strong"/>
            <w:rFonts w:ascii="Arial" w:hAnsi="Arial" w:cs="Arial"/>
            <w:color w:val="007BFF"/>
            <w:sz w:val="23"/>
            <w:szCs w:val="23"/>
            <w:bdr w:val="none" w:sz="0" w:space="0" w:color="auto" w:frame="1"/>
          </w:rPr>
          <w:t>Checkbox in Angular Template Driven Forms</w:t>
        </w:r>
      </w:hyperlink>
      <w:r>
        <w:rPr>
          <w:rFonts w:ascii="Arial" w:hAnsi="Arial" w:cs="Arial"/>
          <w:color w:val="000000"/>
          <w:sz w:val="23"/>
          <w:szCs w:val="23"/>
          <w:bdr w:val="none" w:sz="0" w:space="0" w:color="auto" w:frame="1"/>
        </w:rPr>
        <w:t xml:space="preserve">. At the end of this article, you </w:t>
      </w:r>
      <w:r>
        <w:rPr>
          <w:rFonts w:ascii="Arial" w:hAnsi="Arial" w:cs="Arial"/>
          <w:color w:val="000000"/>
          <w:sz w:val="23"/>
          <w:szCs w:val="23"/>
          <w:bdr w:val="none" w:sz="0" w:space="0" w:color="auto" w:frame="1"/>
        </w:rPr>
        <w:lastRenderedPageBreak/>
        <w:t xml:space="preserve">will understand what is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and when and how to use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in Angular Template Driven Forms.</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What is a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is an HTML Element which is nothing but a collection of list items from which it will allows the user to select a single list item. Depending on your business requirement you may either hard code the values or you may retrieve the values from a database table.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this article, I am going to discuss both the approaches. First, we will discuss creating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using the hard-coded value then we will see how to create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with the values coming from a component.</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Example to understand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in Angular Template Driven Forms: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create and use </w:t>
      </w:r>
      <w:proofErr w:type="spellStart"/>
      <w:r>
        <w:rPr>
          <w:rStyle w:val="Strong"/>
          <w:rFonts w:ascii="Arial" w:hAnsi="Arial" w:cs="Arial"/>
          <w:color w:val="000000"/>
          <w:sz w:val="23"/>
          <w:szCs w:val="23"/>
          <w:bdr w:val="none" w:sz="0" w:space="0" w:color="auto" w:frame="1"/>
        </w:rPr>
        <w:t>DropDownList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in Angular Template Driven Forms with an example. We are going to work with the same example that we worked in our previous article.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want to include Branches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in the student registration form as shown in the below image. When the </w:t>
      </w:r>
      <w:proofErr w:type="gramStart"/>
      <w:r>
        <w:rPr>
          <w:rFonts w:ascii="Arial" w:hAnsi="Arial" w:cs="Arial"/>
          <w:color w:val="000000"/>
          <w:sz w:val="23"/>
          <w:szCs w:val="23"/>
          <w:bdr w:val="none" w:sz="0" w:space="0" w:color="auto" w:frame="1"/>
        </w:rPr>
        <w:t>user select</w:t>
      </w:r>
      <w:proofErr w:type="gramEnd"/>
      <w:r>
        <w:rPr>
          <w:rFonts w:ascii="Arial" w:hAnsi="Arial" w:cs="Arial"/>
          <w:color w:val="000000"/>
          <w:sz w:val="23"/>
          <w:szCs w:val="23"/>
          <w:bdr w:val="none" w:sz="0" w:space="0" w:color="auto" w:frame="1"/>
        </w:rPr>
        <w:t xml:space="preserve"> a particular branch from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and click on the “Submit” button, then we want to display the selected drop down list value on the console.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345180" cy="4751705"/>
            <wp:effectExtent l="0" t="0" r="7620" b="0"/>
            <wp:docPr id="11" name="Picture 11" descr="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DownList in Angular Template Driven 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80" cy="4751705"/>
                    </a:xfrm>
                    <a:prstGeom prst="rect">
                      <a:avLst/>
                    </a:prstGeom>
                    <a:noFill/>
                    <a:ln>
                      <a:noFill/>
                    </a:ln>
                  </pic:spPr>
                </pic:pic>
              </a:graphicData>
            </a:graphic>
          </wp:inline>
        </w:drawing>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 xml:space="preserve">How to create the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in angular using template driven forms?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have a look at the following code which will create a Drop </w:t>
      </w:r>
      <w:proofErr w:type="gramStart"/>
      <w:r>
        <w:rPr>
          <w:rFonts w:ascii="Arial" w:hAnsi="Arial" w:cs="Arial"/>
          <w:color w:val="000000"/>
          <w:sz w:val="23"/>
          <w:szCs w:val="23"/>
          <w:bdr w:val="none" w:sz="0" w:space="0" w:color="auto" w:frame="1"/>
        </w:rPr>
        <w:t>Down</w:t>
      </w:r>
      <w:proofErr w:type="gramEnd"/>
      <w:r>
        <w:rPr>
          <w:rFonts w:ascii="Arial" w:hAnsi="Arial" w:cs="Arial"/>
          <w:color w:val="000000"/>
          <w:sz w:val="23"/>
          <w:szCs w:val="23"/>
          <w:bdr w:val="none" w:sz="0" w:space="0" w:color="auto" w:frame="1"/>
        </w:rPr>
        <w:t xml:space="preserve"> List with the required items.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266690" cy="1759585"/>
            <wp:effectExtent l="0" t="0" r="0" b="0"/>
            <wp:docPr id="10" name="Picture 10" descr="What is a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DropDown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759585"/>
                    </a:xfrm>
                    <a:prstGeom prst="rect">
                      <a:avLst/>
                    </a:prstGeom>
                    <a:noFill/>
                    <a:ln>
                      <a:noFill/>
                    </a:ln>
                  </pic:spPr>
                </pic:pic>
              </a:graphicData>
            </a:graphic>
          </wp:inline>
        </w:drawing>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Code Explanation</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shown in the code, we have hard coded the drop down list options in the HTML. Notice each option also has a corresponding value attribute and its value is the branch id which is what we want to save in the database table when the form is submitted. We will discuss, saving the data to a database table in our upcoming article.</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complete code of app.component.html:</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Following is the complete code of </w:t>
      </w:r>
      <w:r>
        <w:rPr>
          <w:rStyle w:val="Strong"/>
          <w:rFonts w:ascii="Arial" w:hAnsi="Arial" w:cs="Arial"/>
          <w:color w:val="000000"/>
          <w:sz w:val="23"/>
          <w:szCs w:val="23"/>
          <w:bdr w:val="none" w:sz="0" w:space="0" w:color="auto" w:frame="1"/>
        </w:rPr>
        <w:t>app.component.htm</w:t>
      </w:r>
      <w:r>
        <w:rPr>
          <w:rFonts w:ascii="Arial" w:hAnsi="Arial" w:cs="Arial"/>
          <w:color w:val="000000"/>
          <w:sz w:val="23"/>
          <w:szCs w:val="23"/>
          <w:bdr w:val="none" w:sz="0" w:space="0" w:color="auto" w:frame="1"/>
        </w:rPr>
        <w:t>l file.</w:t>
      </w:r>
    </w:p>
    <w:p w:rsidR="009D6814" w:rsidRDefault="009D6814" w:rsidP="009D6814">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"row"</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w:t>
      </w:r>
      <w:proofErr w:type="spellStart"/>
      <w:r>
        <w:rPr>
          <w:rStyle w:val="enlighter-s0"/>
          <w:rFonts w:ascii="inherit" w:hAnsi="inherit"/>
          <w:color w:val="7CC379"/>
          <w:sz w:val="25"/>
          <w:szCs w:val="25"/>
          <w:bdr w:val="none" w:sz="0" w:space="0" w:color="auto" w:frame="1"/>
        </w:rPr>
        <w:t>bg</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form</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studentForm</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ngForm</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ngSubmit</w:t>
      </w:r>
      <w:proofErr w:type="spellEnd"/>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RegisterStudent</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studentForm</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"panel panel-primary"</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"panel-heading"</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"panel-title"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 Registration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"panel-body"</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for</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firstName</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id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firstName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x2"/>
          <w:rFonts w:ascii="inherit" w:hAnsi="inherit"/>
          <w:color w:val="D19252"/>
          <w:sz w:val="25"/>
          <w:szCs w:val="25"/>
          <w:bdr w:val="none" w:sz="0" w:space="0" w:color="auto" w:frame="1"/>
        </w:rPr>
        <w:t>name</w:t>
      </w:r>
      <w:proofErr w:type="gram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firstName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for</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lastName</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id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lastName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x2"/>
          <w:rFonts w:ascii="inherit" w:hAnsi="inherit"/>
          <w:color w:val="D19252"/>
          <w:sz w:val="25"/>
          <w:szCs w:val="25"/>
          <w:bdr w:val="none" w:sz="0" w:space="0" w:color="auto" w:frame="1"/>
        </w:rPr>
        <w:t>name</w:t>
      </w:r>
      <w:proofErr w:type="gram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lastName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for</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"email"</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Email</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id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"email"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x2"/>
          <w:rFonts w:ascii="inherit" w:hAnsi="inherit"/>
          <w:color w:val="D19252"/>
          <w:sz w:val="25"/>
          <w:szCs w:val="25"/>
          <w:bdr w:val="none" w:sz="0" w:space="0" w:color="auto" w:frame="1"/>
        </w:rPr>
        <w:t>name</w:t>
      </w:r>
      <w:proofErr w:type="gram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"email"</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"radio-inline"</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"gender"</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Male</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"radio-inline"</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"gender"</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Female</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for</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"branch"</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id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"branch"</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"branch"</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"1"</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ETC</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"3"</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Mechanical</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"4"</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Electrical</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select</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"form-control"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"checkbox-inline"</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"checkbox"</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isAccept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Accept Terms &amp; Conditions</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label</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"panel-footer"</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Submit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form</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w:t>
      </w:r>
      <w:proofErr w:type="spellStart"/>
      <w:r>
        <w:rPr>
          <w:rStyle w:val="Strong"/>
          <w:rFonts w:ascii="Arial" w:hAnsi="Arial" w:cs="Arial"/>
          <w:b w:val="0"/>
          <w:bCs w:val="0"/>
          <w:color w:val="000000"/>
          <w:sz w:val="27"/>
          <w:szCs w:val="27"/>
          <w:bdr w:val="none" w:sz="0" w:space="0" w:color="auto" w:frame="1"/>
        </w:rPr>
        <w:t>app.component.ts</w:t>
      </w:r>
      <w:proofErr w:type="spellEnd"/>
      <w:r>
        <w:rPr>
          <w:rStyle w:val="Strong"/>
          <w:rFonts w:ascii="Arial" w:hAnsi="Arial" w:cs="Arial"/>
          <w:b w:val="0"/>
          <w:bCs w:val="0"/>
          <w:color w:val="000000"/>
          <w:sz w:val="27"/>
          <w:szCs w:val="27"/>
          <w:bdr w:val="none" w:sz="0" w:space="0" w:color="auto" w:frame="1"/>
        </w:rPr>
        <w:t xml:space="preserve"> file: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want to log the posted form values into the console tab. So, modify the </w:t>
      </w:r>
      <w:proofErr w:type="spellStart"/>
      <w:r>
        <w:rPr>
          <w:rStyle w:val="Strong"/>
          <w:rFonts w:ascii="Arial" w:hAnsi="Arial" w:cs="Arial"/>
          <w:color w:val="000000"/>
          <w:sz w:val="23"/>
          <w:szCs w:val="23"/>
          <w:bdr w:val="none" w:sz="0" w:space="0" w:color="auto" w:frame="1"/>
        </w:rPr>
        <w:t>app.component.ts</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file as shown below.</w:t>
      </w:r>
    </w:p>
    <w:p w:rsidR="009D6814" w:rsidRDefault="009D6814" w:rsidP="009D6814">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RegisterStudent</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9"/>
          <w:rFonts w:ascii="inherit" w:hAnsi="inherit"/>
          <w:color w:val="FFFFFF"/>
          <w:sz w:val="25"/>
          <w:szCs w:val="25"/>
          <w:bdr w:val="none" w:sz="0" w:space="0" w:color="auto" w:frame="1"/>
        </w:rPr>
        <w:t>console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log</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r>
        <w:rPr>
          <w:rStyle w:val="enlighter-m3"/>
          <w:rFonts w:ascii="inherit" w:hAnsi="inherit"/>
          <w:color w:val="4284AE"/>
          <w:sz w:val="25"/>
          <w:szCs w:val="25"/>
          <w:bdr w:val="none" w:sz="0" w:space="0" w:color="auto" w:frame="1"/>
        </w:rPr>
        <w:t>value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Save the changes and browse the application, then open browser </w:t>
      </w:r>
      <w:proofErr w:type="spellStart"/>
      <w:r>
        <w:rPr>
          <w:rFonts w:ascii="Arial" w:hAnsi="Arial" w:cs="Arial"/>
          <w:color w:val="000000"/>
          <w:sz w:val="23"/>
          <w:szCs w:val="23"/>
          <w:bdr w:val="none" w:sz="0" w:space="0" w:color="auto" w:frame="1"/>
        </w:rPr>
        <w:t>developers</w:t>
      </w:r>
      <w:proofErr w:type="spellEnd"/>
      <w:r>
        <w:rPr>
          <w:rFonts w:ascii="Arial" w:hAnsi="Arial" w:cs="Arial"/>
          <w:color w:val="000000"/>
          <w:sz w:val="23"/>
          <w:szCs w:val="23"/>
          <w:bdr w:val="none" w:sz="0" w:space="0" w:color="auto" w:frame="1"/>
        </w:rPr>
        <w:t xml:space="preserve"> tool by pressing F12 key and click on the console tab. Fill the form, select one value from the drop </w:t>
      </w:r>
      <w:r>
        <w:rPr>
          <w:rFonts w:ascii="Arial" w:hAnsi="Arial" w:cs="Arial"/>
          <w:color w:val="000000"/>
          <w:sz w:val="23"/>
          <w:szCs w:val="23"/>
          <w:bdr w:val="none" w:sz="0" w:space="0" w:color="auto" w:frame="1"/>
        </w:rPr>
        <w:lastRenderedPageBreak/>
        <w:t>down list and click on the submit button and you should see the posted form values in the console tab as shown in the below image.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507105" cy="5237480"/>
            <wp:effectExtent l="0" t="0" r="0" b="1270"/>
            <wp:docPr id="9" name="Picture 9" descr="Example to understand 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to understand DropDownList in Angular Template Driven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105" cy="5237480"/>
                    </a:xfrm>
                    <a:prstGeom prst="rect">
                      <a:avLst/>
                    </a:prstGeom>
                    <a:noFill/>
                    <a:ln>
                      <a:noFill/>
                    </a:ln>
                  </pic:spPr>
                </pic:pic>
              </a:graphicData>
            </a:graphic>
          </wp:inline>
        </w:drawing>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7372985" cy="2031365"/>
            <wp:effectExtent l="0" t="0" r="0" b="6985"/>
            <wp:docPr id="8" name="Picture 8" descr="How to create the dropdownlist in angular using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the dropdownlist in angular using template driven fo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2985" cy="2031365"/>
                    </a:xfrm>
                    <a:prstGeom prst="rect">
                      <a:avLst/>
                    </a:prstGeom>
                    <a:noFill/>
                    <a:ln>
                      <a:noFill/>
                    </a:ln>
                  </pic:spPr>
                </pic:pic>
              </a:graphicData>
            </a:graphic>
          </wp:inline>
        </w:drawing>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 xml:space="preserve">How to have one of the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item selected by default in Angular?</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know when working with real-time applications, many a times we need to provide one option to be selected in the drop down list by default when the form load. And we normally do this by adding the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on one of the option of drop down list.</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we include the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on the </w:t>
      </w:r>
      <w:proofErr w:type="spellStart"/>
      <w:r>
        <w:rPr>
          <w:rStyle w:val="Strong"/>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then we may expect that option or item to be selected by default. But in angular template driven forms, that will not work. </w:t>
      </w:r>
      <w:proofErr w:type="spellStart"/>
      <w:proofErr w:type="gramStart"/>
      <w:r>
        <w:rPr>
          <w:rFonts w:ascii="Arial" w:hAnsi="Arial" w:cs="Arial"/>
          <w:color w:val="000000"/>
          <w:sz w:val="23"/>
          <w:szCs w:val="23"/>
          <w:bdr w:val="none" w:sz="0" w:space="0" w:color="auto" w:frame="1"/>
        </w:rPr>
        <w:t>Lets</w:t>
      </w:r>
      <w:proofErr w:type="spellEnd"/>
      <w:proofErr w:type="gramEnd"/>
      <w:r>
        <w:rPr>
          <w:rFonts w:ascii="Arial" w:hAnsi="Arial" w:cs="Arial"/>
          <w:color w:val="000000"/>
          <w:sz w:val="23"/>
          <w:szCs w:val="23"/>
          <w:bdr w:val="none" w:sz="0" w:space="0" w:color="auto" w:frame="1"/>
        </w:rPr>
        <w:t xml:space="preserve"> include the “</w:t>
      </w:r>
      <w:r>
        <w:rPr>
          <w:rStyle w:val="Strong"/>
          <w:rFonts w:ascii="Arial" w:hAnsi="Arial" w:cs="Arial"/>
          <w:color w:val="000000"/>
          <w:sz w:val="23"/>
          <w:szCs w:val="23"/>
          <w:bdr w:val="none" w:sz="0" w:space="0" w:color="auto" w:frame="1"/>
        </w:rPr>
        <w:t>selected</w:t>
      </w:r>
      <w:r>
        <w:rPr>
          <w:rFonts w:ascii="Arial" w:hAnsi="Arial" w:cs="Arial"/>
          <w:color w:val="000000"/>
          <w:sz w:val="23"/>
          <w:szCs w:val="23"/>
          <w:bdr w:val="none" w:sz="0" w:space="0" w:color="auto" w:frame="1"/>
        </w:rPr>
        <w:t xml:space="preserve">” attribute on the ETC branch option to verify this.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Modify the Drop </w:t>
      </w:r>
      <w:proofErr w:type="gramStart"/>
      <w:r>
        <w:rPr>
          <w:rFonts w:ascii="Arial" w:hAnsi="Arial" w:cs="Arial"/>
          <w:color w:val="000000"/>
          <w:sz w:val="23"/>
          <w:szCs w:val="23"/>
          <w:bdr w:val="none" w:sz="0" w:space="0" w:color="auto" w:frame="1"/>
        </w:rPr>
        <w:t>Down</w:t>
      </w:r>
      <w:proofErr w:type="gramEnd"/>
      <w:r>
        <w:rPr>
          <w:rFonts w:ascii="Arial" w:hAnsi="Arial" w:cs="Arial"/>
          <w:color w:val="000000"/>
          <w:sz w:val="23"/>
          <w:szCs w:val="23"/>
          <w:bdr w:val="none" w:sz="0" w:space="0" w:color="auto" w:frame="1"/>
        </w:rPr>
        <w:t xml:space="preserve"> List HTML code as shown below.</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318760" cy="2211070"/>
            <wp:effectExtent l="0" t="0" r="0" b="0"/>
            <wp:docPr id="7" name="Picture 7" descr="How to have one of the dropdownlist item select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ve one of the dropdownlist item selected by default in Ang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2211070"/>
                    </a:xfrm>
                    <a:prstGeom prst="rect">
                      <a:avLst/>
                    </a:prstGeom>
                    <a:noFill/>
                    <a:ln>
                      <a:noFill/>
                    </a:ln>
                  </pic:spPr>
                </pic:pic>
              </a:graphicData>
            </a:graphic>
          </wp:inline>
        </w:drawing>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browse the application and you will see that the ETC department is not selected by default when the page load.</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However, if you remove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directive from the select list as shown below, then you will see that the ETC branch is selected when the form is load.</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4450715" cy="1713230"/>
            <wp:effectExtent l="0" t="0" r="6985" b="1270"/>
            <wp:docPr id="6" name="Picture 6" descr="Angular Template Driven Forms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Template Driven Forms DropDown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715" cy="1713230"/>
                    </a:xfrm>
                    <a:prstGeom prst="rect">
                      <a:avLst/>
                    </a:prstGeom>
                    <a:noFill/>
                    <a:ln>
                      <a:noFill/>
                    </a:ln>
                  </pic:spPr>
                </pic:pic>
              </a:graphicData>
            </a:graphic>
          </wp:inline>
        </w:drawing>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already discussed, we use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in angular for two-way data binding. So when we put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back into the control then the “</w:t>
      </w:r>
      <w:r>
        <w:rPr>
          <w:rStyle w:val="Strong"/>
          <w:rFonts w:ascii="Arial" w:hAnsi="Arial" w:cs="Arial"/>
          <w:color w:val="000000"/>
          <w:sz w:val="23"/>
          <w:szCs w:val="23"/>
          <w:bdr w:val="none" w:sz="0" w:space="0" w:color="auto" w:frame="1"/>
        </w:rPr>
        <w:t>selected</w:t>
      </w:r>
      <w:r>
        <w:rPr>
          <w:rFonts w:ascii="Arial" w:hAnsi="Arial" w:cs="Arial"/>
          <w:color w:val="000000"/>
          <w:sz w:val="23"/>
          <w:szCs w:val="23"/>
          <w:bdr w:val="none" w:sz="0" w:space="0" w:color="auto" w:frame="1"/>
        </w:rPr>
        <w:t xml:space="preserve">” attribute will not work on the drop down list or select list. If we remove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from the control then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work but two way data binding will not work.</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make it works?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make it work, what we need to do is, we need to add a property </w:t>
      </w:r>
      <w:proofErr w:type="spellStart"/>
      <w:r>
        <w:rPr>
          <w:rFonts w:ascii="Arial" w:hAnsi="Arial" w:cs="Arial"/>
          <w:color w:val="000000"/>
          <w:sz w:val="23"/>
          <w:szCs w:val="23"/>
          <w:bdr w:val="none" w:sz="0" w:space="0" w:color="auto" w:frame="1"/>
        </w:rPr>
        <w:t>lets</w:t>
      </w:r>
      <w:proofErr w:type="spellEnd"/>
      <w:r>
        <w:rPr>
          <w:rFonts w:ascii="Arial" w:hAnsi="Arial" w:cs="Arial"/>
          <w:color w:val="000000"/>
          <w:sz w:val="23"/>
          <w:szCs w:val="23"/>
          <w:bdr w:val="none" w:sz="0" w:space="0" w:color="auto" w:frame="1"/>
        </w:rPr>
        <w:t xml:space="preserve"> say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in the component class and initialize its value with the branch value that you want to be selected when the page load. As we want ETC branch to be selected by default and as its value is 1, so, we need to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property and initialize its value to 2 in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So, modify the </w:t>
      </w:r>
      <w:proofErr w:type="spellStart"/>
      <w:r>
        <w:rPr>
          <w:rStyle w:val="Strong"/>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file as shown below.</w:t>
      </w:r>
    </w:p>
    <w:p w:rsidR="009D6814" w:rsidRDefault="009D6814" w:rsidP="009D6814">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lastRenderedPageBreak/>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BranchId</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"2"</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RegisterStudent</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9"/>
          <w:rFonts w:ascii="inherit" w:hAnsi="inherit"/>
          <w:color w:val="FFFFFF"/>
          <w:sz w:val="25"/>
          <w:szCs w:val="25"/>
          <w:bdr w:val="none" w:sz="0" w:space="0" w:color="auto" w:frame="1"/>
        </w:rPr>
        <w:t>console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log</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r>
        <w:rPr>
          <w:rStyle w:val="enlighter-m3"/>
          <w:rFonts w:ascii="inherit" w:hAnsi="inherit"/>
          <w:color w:val="4284AE"/>
          <w:sz w:val="25"/>
          <w:szCs w:val="25"/>
          <w:bdr w:val="none" w:sz="0" w:space="0" w:color="auto" w:frame="1"/>
        </w:rPr>
        <w:t>value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app.component.html file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Next, we include </w:t>
      </w:r>
      <w:proofErr w:type="gramStart"/>
      <w:r>
        <w:rPr>
          <w:rFonts w:ascii="Arial" w:hAnsi="Arial" w:cs="Arial"/>
          <w:color w:val="000000"/>
          <w:sz w:val="23"/>
          <w:szCs w:val="23"/>
          <w:bdr w:val="none" w:sz="0" w:space="0" w:color="auto" w:frame="1"/>
        </w:rPr>
        <w:t xml:space="preserve">to include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and bind</w:t>
      </w:r>
      <w:proofErr w:type="gramEnd"/>
      <w:r>
        <w:rPr>
          <w:rFonts w:ascii="Arial" w:hAnsi="Arial" w:cs="Arial"/>
          <w:color w:val="000000"/>
          <w:sz w:val="23"/>
          <w:szCs w:val="23"/>
          <w:bdr w:val="none" w:sz="0" w:space="0" w:color="auto" w:frame="1"/>
        </w:rPr>
        <w:t xml:space="preserve"> it with the component property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To do so, modify the Select List code in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134735" cy="2216785"/>
            <wp:effectExtent l="0" t="0" r="0" b="0"/>
            <wp:docPr id="5" name="Picture 5" descr="Angular DropDownList in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DropDownList in Template Driven For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735" cy="2216785"/>
                    </a:xfrm>
                    <a:prstGeom prst="rect">
                      <a:avLst/>
                    </a:prstGeom>
                    <a:noFill/>
                    <a:ln>
                      <a:noFill/>
                    </a:ln>
                  </pic:spPr>
                </pic:pic>
              </a:graphicData>
            </a:graphic>
          </wp:inline>
        </w:drawing>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the above changes in place, now if you browse the application, then you should see the ETC branch is selected by default in the Branch Drop Down List when the form </w:t>
      </w:r>
      <w:proofErr w:type="gramStart"/>
      <w:r>
        <w:rPr>
          <w:rFonts w:ascii="Arial" w:hAnsi="Arial" w:cs="Arial"/>
          <w:color w:val="000000"/>
          <w:sz w:val="23"/>
          <w:szCs w:val="23"/>
          <w:bdr w:val="none" w:sz="0" w:space="0" w:color="auto" w:frame="1"/>
        </w:rPr>
        <w:t>loads .</w:t>
      </w:r>
      <w:proofErr w:type="gramEnd"/>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even if you remove the “selected” attribute from the Option, then also it will work i.e. it will select the ETC by default. This is possible because of the two-way data binding which is </w:t>
      </w:r>
      <w:r>
        <w:rPr>
          <w:rFonts w:ascii="Arial" w:hAnsi="Arial" w:cs="Arial"/>
          <w:color w:val="000000"/>
          <w:sz w:val="23"/>
          <w:szCs w:val="23"/>
          <w:bdr w:val="none" w:sz="0" w:space="0" w:color="auto" w:frame="1"/>
        </w:rPr>
        <w:lastRenderedPageBreak/>
        <w:t>provided by angular. In our example, we do not want the ETC to be selected by default, so we remove the “selected” attribute and the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property from the component class and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disable a Drop </w:t>
      </w:r>
      <w:proofErr w:type="gramStart"/>
      <w:r>
        <w:rPr>
          <w:rStyle w:val="Strong"/>
          <w:rFonts w:ascii="Arial" w:hAnsi="Arial" w:cs="Arial"/>
          <w:b w:val="0"/>
          <w:bCs w:val="0"/>
          <w:color w:val="000000"/>
          <w:sz w:val="27"/>
          <w:szCs w:val="27"/>
          <w:bdr w:val="none" w:sz="0" w:space="0" w:color="auto" w:frame="1"/>
        </w:rPr>
        <w:t>Down</w:t>
      </w:r>
      <w:proofErr w:type="gramEnd"/>
      <w:r>
        <w:rPr>
          <w:rStyle w:val="Strong"/>
          <w:rFonts w:ascii="Arial" w:hAnsi="Arial" w:cs="Arial"/>
          <w:b w:val="0"/>
          <w:bCs w:val="0"/>
          <w:color w:val="000000"/>
          <w:sz w:val="27"/>
          <w:szCs w:val="27"/>
          <w:bdr w:val="none" w:sz="0" w:space="0" w:color="auto" w:frame="1"/>
        </w:rPr>
        <w:t xml:space="preserve"> List in Angular Template Driven Forms?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disable a drop down list in Angular Template Driven Form, we need use the disabled attribute on the select element as shown below.</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&lt;select id=”branch” name=”branch” class=”form-control” ngModel disabled&gt;</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it is not possible to select any item from the drop down list. As we already discussed, by default, the disabled form controls are not included in the Angular auto generated form model. </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our example, we do not want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to be disabled, so please remove the disabled attribute from the select element.</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get the select list options from the component class?</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have hard-coded the select list options in HTML itself. In most of the real-time applications, you will get this data from a database. So, modify the </w:t>
      </w:r>
      <w:proofErr w:type="spellStart"/>
      <w:r>
        <w:rPr>
          <w:rStyle w:val="Strong"/>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file as shown below. Here, we created one property called </w:t>
      </w:r>
      <w:r>
        <w:rPr>
          <w:rStyle w:val="Strong"/>
          <w:rFonts w:ascii="Arial" w:hAnsi="Arial" w:cs="Arial"/>
          <w:color w:val="000000"/>
          <w:sz w:val="23"/>
          <w:szCs w:val="23"/>
          <w:bdr w:val="none" w:sz="0" w:space="0" w:color="auto" w:frame="1"/>
        </w:rPr>
        <w:t>Branches </w:t>
      </w:r>
      <w:r>
        <w:rPr>
          <w:rFonts w:ascii="Arial" w:hAnsi="Arial" w:cs="Arial"/>
          <w:color w:val="000000"/>
          <w:sz w:val="23"/>
          <w:szCs w:val="23"/>
          <w:bdr w:val="none" w:sz="0" w:space="0" w:color="auto" w:frame="1"/>
        </w:rPr>
        <w:t>which will return the list of items that we want to show in the drop down list. It has two properties id and name.</w:t>
      </w:r>
    </w:p>
    <w:p w:rsidR="009D6814" w:rsidRDefault="009D6814" w:rsidP="009D6814">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RegisterStudent</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NgForm</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k9"/>
          <w:rFonts w:ascii="inherit" w:hAnsi="inherit"/>
          <w:color w:val="FFFFFF"/>
          <w:sz w:val="25"/>
          <w:szCs w:val="25"/>
          <w:bdr w:val="none" w:sz="0" w:space="0" w:color="auto" w:frame="1"/>
        </w:rPr>
        <w:t>console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log</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studentForm.</w:t>
      </w:r>
      <w:r>
        <w:rPr>
          <w:rStyle w:val="enlighter-m3"/>
          <w:rFonts w:ascii="inherit" w:hAnsi="inherit"/>
          <w:color w:val="4284AE"/>
          <w:sz w:val="25"/>
          <w:szCs w:val="25"/>
          <w:bdr w:val="none" w:sz="0" w:space="0" w:color="auto" w:frame="1"/>
        </w:rPr>
        <w:t>value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Branches: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id</w:t>
      </w:r>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id</w:t>
      </w:r>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g1"/>
          <w:rFonts w:ascii="inherit" w:hAnsi="inherit"/>
          <w:b/>
          <w:bCs/>
          <w:color w:val="6B7C8B"/>
          <w:sz w:val="25"/>
          <w:szCs w:val="25"/>
          <w:bdr w:val="none" w:sz="0" w:space="0" w:color="auto" w:frame="1"/>
        </w:rPr>
        <w:lastRenderedPageBreak/>
        <w:t>{</w:t>
      </w:r>
      <w:r>
        <w:rPr>
          <w:rStyle w:val="enlighter-text"/>
          <w:rFonts w:ascii="inherit" w:hAnsi="inherit"/>
          <w:color w:val="CFD5E0"/>
          <w:sz w:val="25"/>
          <w:szCs w:val="25"/>
          <w:bdr w:val="none" w:sz="0" w:space="0" w:color="auto" w:frame="1"/>
        </w:rPr>
        <w:t xml:space="preserve"> id</w:t>
      </w:r>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'Mechanical'</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id</w:t>
      </w:r>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name: </w:t>
      </w:r>
      <w:r>
        <w:rPr>
          <w:rStyle w:val="enlighter-s0"/>
          <w:rFonts w:ascii="inherit" w:hAnsi="inherit"/>
          <w:color w:val="7CC379"/>
          <w:sz w:val="25"/>
          <w:szCs w:val="25"/>
          <w:bdr w:val="none" w:sz="0" w:space="0" w:color="auto" w:frame="1"/>
        </w:rPr>
        <w:t>'Electrical'</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D6814" w:rsidRDefault="009D6814" w:rsidP="009D68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D6814" w:rsidRDefault="009D6814" w:rsidP="009D6814">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app.component.html file:</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Next we need to modify the drop down list code in the app.component.html file as shown below.</w:t>
      </w:r>
    </w:p>
    <w:p w:rsidR="009D6814" w:rsidRDefault="009D6814" w:rsidP="009D68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226050" cy="1579880"/>
            <wp:effectExtent l="0" t="0" r="0" b="1270"/>
            <wp:docPr id="4" name="Picture 4" descr="How to disable a Drop Down 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disable a Drop Down List in Angular Template Driven For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050" cy="1579880"/>
                    </a:xfrm>
                    <a:prstGeom prst="rect">
                      <a:avLst/>
                    </a:prstGeom>
                    <a:noFill/>
                    <a:ln>
                      <a:noFill/>
                    </a:ln>
                  </pic:spPr>
                </pic:pic>
              </a:graphicData>
            </a:graphic>
          </wp:inline>
        </w:drawing>
      </w:r>
    </w:p>
    <w:p w:rsidR="00EC1726" w:rsidRPr="00EC1726" w:rsidRDefault="00EC1726" w:rsidP="00EC1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6666865" cy="2668270"/>
                <wp:effectExtent l="0" t="0" r="0" b="0"/>
                <wp:docPr id="12" name="Rectangle 12" descr="Cascading dropdown in Ang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6865" cy="266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Cascading dropdown in Angular" style="width:524.95pt;height:2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" filled="f" stroked="f">
                <o:lock v:ext="edit" aspectratio="t"/>
                <w10:anchorlock/>
              </v:rect>
            </w:pict>
          </mc:Fallback>
        </mc:AlternateContent>
      </w:r>
    </w:p>
    <w:p w:rsidR="00EC1726" w:rsidRPr="00EC1726" w:rsidRDefault="00EC1726" w:rsidP="00EC1726">
      <w:pPr>
        <w:shd w:val="clear" w:color="auto" w:fill="FFFFFF"/>
        <w:spacing w:after="100" w:afterAutospacing="1" w:line="240" w:lineRule="auto"/>
        <w:rPr>
          <w:rFonts w:ascii="Segoe UI" w:eastAsia="Times New Roman" w:hAnsi="Segoe UI" w:cs="Segoe UI"/>
          <w:color w:val="212529"/>
          <w:sz w:val="27"/>
          <w:szCs w:val="27"/>
        </w:rPr>
      </w:pPr>
      <w:r w:rsidRPr="00EC1726">
        <w:rPr>
          <w:rFonts w:ascii="Segoe UI" w:eastAsia="Times New Roman" w:hAnsi="Segoe UI" w:cs="Segoe UI"/>
          <w:b/>
          <w:bCs/>
          <w:color w:val="212529"/>
          <w:sz w:val="27"/>
          <w:szCs w:val="27"/>
        </w:rPr>
        <w:t>Step 1</w:t>
      </w:r>
      <w:r w:rsidRPr="00EC1726">
        <w:rPr>
          <w:rFonts w:ascii="Segoe UI" w:eastAsia="Times New Roman" w:hAnsi="Segoe UI" w:cs="Segoe UI"/>
          <w:color w:val="212529"/>
          <w:sz w:val="27"/>
          <w:szCs w:val="27"/>
        </w:rPr>
        <w:t> – So let create a project – This tutorial assumes that you have already installed “Angular CLI”, if not please visit </w:t>
      </w:r>
      <w:hyperlink r:id="rId18" w:anchor="prerequisites" w:tgtFrame="_blank" w:history="1">
        <w:r w:rsidRPr="00EC1726">
          <w:rPr>
            <w:rFonts w:ascii="Segoe UI" w:eastAsia="Times New Roman" w:hAnsi="Segoe UI" w:cs="Segoe UI"/>
            <w:color w:val="0D6EFD"/>
            <w:sz w:val="27"/>
            <w:szCs w:val="27"/>
          </w:rPr>
          <w:t>here</w:t>
        </w:r>
      </w:hyperlink>
      <w:r w:rsidRPr="00EC1726">
        <w:rPr>
          <w:rFonts w:ascii="Segoe UI" w:eastAsia="Times New Roman" w:hAnsi="Segoe UI" w:cs="Segoe UI"/>
          <w:color w:val="212529"/>
          <w:sz w:val="27"/>
          <w:szCs w:val="27"/>
        </w:rPr>
        <w:t> and install it. After successful installation you should able to run below command to create and to serve project.</w:t>
      </w:r>
    </w:p>
    <w:p w:rsidR="00EC1726" w:rsidRPr="00EC1726" w:rsidRDefault="00EC1726" w:rsidP="00EC1726">
      <w:pPr>
        <w:spacing w:after="180" w:line="240" w:lineRule="auto"/>
        <w:rPr>
          <w:rFonts w:ascii="Courier New" w:eastAsia="Times New Roman" w:hAnsi="Courier New" w:cs="Courier New"/>
          <w:color w:val="212529"/>
          <w:sz w:val="24"/>
          <w:szCs w:val="24"/>
        </w:rPr>
      </w:pPr>
      <w:r w:rsidRPr="00EC1726">
        <w:rPr>
          <w:rFonts w:ascii="Courier New" w:eastAsia="Times New Roman" w:hAnsi="Courier New" w:cs="Courier New"/>
          <w:color w:val="212529"/>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32.6pt;height:66.55pt" o:ole="">
            <v:imagedata r:id="rId19" o:title=""/>
          </v:shape>
          <w:control r:id="rId20" w:name="DefaultOcxName" w:shapeid="_x0000_i1057"/>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EC1726" w:rsidRPr="00EC1726" w:rsidTr="00EC1726">
        <w:trPr>
          <w:tblCellSpacing w:w="15" w:type="dxa"/>
        </w:trPr>
        <w:tc>
          <w:tcPr>
            <w:tcW w:w="0" w:type="auto"/>
            <w:vAlign w:val="center"/>
            <w:hideMark/>
          </w:tcPr>
          <w:p w:rsidR="00EC1726" w:rsidRPr="00EC1726" w:rsidRDefault="00EC1726" w:rsidP="00EC1726">
            <w:pPr>
              <w:spacing w:after="0" w:line="240" w:lineRule="auto"/>
              <w:rPr>
                <w:rFonts w:ascii="Times New Roman" w:eastAsia="Times New Roman" w:hAnsi="Times New Roman" w:cs="Times New Roman"/>
                <w:sz w:val="24"/>
                <w:szCs w:val="24"/>
              </w:rPr>
            </w:pPr>
          </w:p>
        </w:tc>
        <w:tc>
          <w:tcPr>
            <w:tcW w:w="13004" w:type="dxa"/>
            <w:vAlign w:val="center"/>
            <w:hideMark/>
          </w:tcPr>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ng new PROJECT-NAME</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cd PROJECT-NAME</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ng serve</w:t>
            </w:r>
          </w:p>
        </w:tc>
      </w:tr>
    </w:tbl>
    <w:p w:rsidR="00EC1726" w:rsidRPr="00EC1726" w:rsidRDefault="00EC1726" w:rsidP="00EC1726">
      <w:pPr>
        <w:shd w:val="clear" w:color="auto" w:fill="FFFFFF"/>
        <w:spacing w:after="100" w:afterAutospacing="1" w:line="240" w:lineRule="auto"/>
        <w:rPr>
          <w:rFonts w:ascii="Segoe UI" w:eastAsia="Times New Roman" w:hAnsi="Segoe UI" w:cs="Segoe UI"/>
          <w:color w:val="212529"/>
          <w:sz w:val="27"/>
          <w:szCs w:val="27"/>
        </w:rPr>
      </w:pPr>
      <w:r w:rsidRPr="00EC1726">
        <w:rPr>
          <w:rFonts w:ascii="Segoe UI" w:eastAsia="Times New Roman" w:hAnsi="Segoe UI" w:cs="Segoe UI"/>
          <w:b/>
          <w:bCs/>
          <w:color w:val="212529"/>
          <w:sz w:val="27"/>
          <w:szCs w:val="27"/>
        </w:rPr>
        <w:t>Step2</w:t>
      </w:r>
      <w:r w:rsidRPr="00EC1726">
        <w:rPr>
          <w:rFonts w:ascii="Segoe UI" w:eastAsia="Times New Roman" w:hAnsi="Segoe UI" w:cs="Segoe UI"/>
          <w:color w:val="212529"/>
          <w:sz w:val="27"/>
          <w:szCs w:val="27"/>
        </w:rPr>
        <w:t> – Add </w:t>
      </w:r>
      <w:proofErr w:type="spellStart"/>
      <w:r w:rsidRPr="00EC1726">
        <w:rPr>
          <w:rFonts w:ascii="var(--bs-font-monospace)" w:eastAsia="Times New Roman" w:hAnsi="var(--bs-font-monospace)" w:cs="Courier New"/>
          <w:i/>
          <w:iCs/>
          <w:color w:val="D63384"/>
          <w:sz w:val="26"/>
          <w:szCs w:val="26"/>
          <w:shd w:val="clear" w:color="auto" w:fill="F5F5F5"/>
        </w:rPr>
        <w:t>FormsModule</w:t>
      </w:r>
      <w:proofErr w:type="spellEnd"/>
      <w:r w:rsidRPr="00EC1726">
        <w:rPr>
          <w:rFonts w:ascii="Segoe UI" w:eastAsia="Times New Roman" w:hAnsi="Segoe UI" w:cs="Segoe UI"/>
          <w:color w:val="212529"/>
          <w:sz w:val="27"/>
          <w:szCs w:val="27"/>
        </w:rPr>
        <w:t> module to imports array in the </w:t>
      </w:r>
      <w:proofErr w:type="spellStart"/>
      <w:r w:rsidRPr="00EC1726">
        <w:rPr>
          <w:rFonts w:ascii="var(--bs-font-monospace)" w:eastAsia="Times New Roman" w:hAnsi="var(--bs-font-monospace)" w:cs="Courier New"/>
          <w:i/>
          <w:iCs/>
          <w:color w:val="D63384"/>
          <w:sz w:val="26"/>
          <w:szCs w:val="26"/>
          <w:shd w:val="clear" w:color="auto" w:fill="F5F5F5"/>
        </w:rPr>
        <w:t>app.module.ts</w:t>
      </w:r>
      <w:proofErr w:type="spellEnd"/>
      <w:r w:rsidRPr="00EC1726">
        <w:rPr>
          <w:rFonts w:ascii="Segoe UI" w:eastAsia="Times New Roman" w:hAnsi="Segoe UI" w:cs="Segoe UI"/>
          <w:color w:val="212529"/>
          <w:sz w:val="27"/>
          <w:szCs w:val="27"/>
        </w:rPr>
        <w:t> file.</w:t>
      </w:r>
    </w:p>
    <w:p w:rsidR="00EC1726" w:rsidRPr="00EC1726" w:rsidRDefault="00EC1726" w:rsidP="00EC1726">
      <w:pPr>
        <w:shd w:val="clear" w:color="auto" w:fill="FFFFFF"/>
        <w:spacing w:after="100" w:afterAutospacing="1" w:line="240" w:lineRule="auto"/>
        <w:rPr>
          <w:rFonts w:ascii="Segoe UI" w:eastAsia="Times New Roman" w:hAnsi="Segoe UI" w:cs="Segoe UI"/>
          <w:color w:val="212529"/>
          <w:sz w:val="27"/>
          <w:szCs w:val="27"/>
        </w:rPr>
      </w:pPr>
      <w:r w:rsidRPr="00EC1726">
        <w:rPr>
          <w:rFonts w:ascii="Segoe UI" w:eastAsia="Times New Roman" w:hAnsi="Segoe UI" w:cs="Segoe UI"/>
          <w:b/>
          <w:bCs/>
          <w:color w:val="212529"/>
          <w:sz w:val="27"/>
          <w:szCs w:val="27"/>
        </w:rPr>
        <w:t>Step 3 </w:t>
      </w:r>
      <w:r w:rsidRPr="00EC1726">
        <w:rPr>
          <w:rFonts w:ascii="Segoe UI" w:eastAsia="Times New Roman" w:hAnsi="Segoe UI" w:cs="Segoe UI"/>
          <w:color w:val="212529"/>
          <w:sz w:val="27"/>
          <w:szCs w:val="27"/>
        </w:rPr>
        <w:t xml:space="preserve">– Edit </w:t>
      </w:r>
      <w:proofErr w:type="spellStart"/>
      <w:r w:rsidRPr="00EC1726">
        <w:rPr>
          <w:rFonts w:ascii="Segoe UI" w:eastAsia="Times New Roman" w:hAnsi="Segoe UI" w:cs="Segoe UI"/>
          <w:color w:val="212529"/>
          <w:sz w:val="27"/>
          <w:szCs w:val="27"/>
        </w:rPr>
        <w:t>app.component.ts</w:t>
      </w:r>
      <w:proofErr w:type="spellEnd"/>
      <w:r w:rsidRPr="00EC1726">
        <w:rPr>
          <w:rFonts w:ascii="Segoe UI" w:eastAsia="Times New Roman" w:hAnsi="Segoe UI" w:cs="Segoe UI"/>
          <w:color w:val="212529"/>
          <w:sz w:val="27"/>
          <w:szCs w:val="27"/>
        </w:rPr>
        <w:t xml:space="preserve"> file. We have added few methods to supply sample data and </w:t>
      </w:r>
      <w:proofErr w:type="spellStart"/>
      <w:r w:rsidRPr="00EC1726">
        <w:rPr>
          <w:rFonts w:ascii="var(--bs-font-monospace)" w:eastAsia="Times New Roman" w:hAnsi="var(--bs-font-monospace)" w:cs="Courier New"/>
          <w:i/>
          <w:iCs/>
          <w:color w:val="D63384"/>
          <w:sz w:val="26"/>
          <w:szCs w:val="26"/>
          <w:shd w:val="clear" w:color="auto" w:fill="F5F5F5"/>
        </w:rPr>
        <w:t>onSelectCountry</w:t>
      </w:r>
      <w:proofErr w:type="gramStart"/>
      <w:r w:rsidRPr="00EC1726">
        <w:rPr>
          <w:rFonts w:ascii="var(--bs-font-monospace)" w:eastAsia="Times New Roman" w:hAnsi="var(--bs-font-monospace)" w:cs="Courier New"/>
          <w:i/>
          <w:iCs/>
          <w:color w:val="D63384"/>
          <w:sz w:val="26"/>
          <w:szCs w:val="26"/>
          <w:shd w:val="clear" w:color="auto" w:fill="F5F5F5"/>
        </w:rPr>
        <w:t>,onSelectState</w:t>
      </w:r>
      <w:proofErr w:type="spellEnd"/>
      <w:proofErr w:type="gramEnd"/>
      <w:r w:rsidRPr="00EC1726">
        <w:rPr>
          <w:rFonts w:ascii="var(--bs-font-monospace)" w:eastAsia="Times New Roman" w:hAnsi="var(--bs-font-monospace)" w:cs="Courier New"/>
          <w:i/>
          <w:iCs/>
          <w:color w:val="D63384"/>
          <w:sz w:val="26"/>
          <w:szCs w:val="26"/>
          <w:shd w:val="clear" w:color="auto" w:fill="F5F5F5"/>
        </w:rPr>
        <w:t> </w:t>
      </w:r>
      <w:r w:rsidRPr="00EC1726">
        <w:rPr>
          <w:rFonts w:ascii="Segoe UI" w:eastAsia="Times New Roman" w:hAnsi="Segoe UI" w:cs="Segoe UI"/>
          <w:color w:val="212529"/>
          <w:sz w:val="27"/>
          <w:szCs w:val="27"/>
        </w:rPr>
        <w:t>methods to detect the change in the parent drop down.</w:t>
      </w:r>
    </w:p>
    <w:p w:rsidR="00EC1726" w:rsidRPr="00EC1726" w:rsidRDefault="00EC1726" w:rsidP="00EC1726">
      <w:pPr>
        <w:spacing w:after="180" w:line="240" w:lineRule="auto"/>
        <w:rPr>
          <w:rFonts w:ascii="Courier New" w:eastAsia="Times New Roman" w:hAnsi="Courier New" w:cs="Courier New"/>
          <w:color w:val="212529"/>
          <w:sz w:val="24"/>
          <w:szCs w:val="24"/>
        </w:rPr>
      </w:pPr>
      <w:r w:rsidRPr="00EC1726">
        <w:rPr>
          <w:rFonts w:ascii="Courier New" w:eastAsia="Times New Roman" w:hAnsi="Courier New" w:cs="Courier New"/>
          <w:color w:val="212529"/>
          <w:sz w:val="24"/>
          <w:szCs w:val="24"/>
        </w:rPr>
        <w:object w:dxaOrig="1440" w:dyaOrig="1440">
          <v:shape id="_x0000_i1056" type="#_x0000_t75" style="width:132.6pt;height:66.55pt" o:ole="">
            <v:imagedata r:id="rId19" o:title=""/>
          </v:shape>
          <w:control r:id="rId21" w:name="DefaultOcxName1" w:shapeid="_x0000_i1056"/>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EC1726" w:rsidRPr="00EC1726" w:rsidTr="00EC1726">
        <w:trPr>
          <w:tblCellSpacing w:w="15" w:type="dxa"/>
        </w:trPr>
        <w:tc>
          <w:tcPr>
            <w:tcW w:w="0" w:type="auto"/>
            <w:vAlign w:val="center"/>
            <w:hideMark/>
          </w:tcPr>
          <w:p w:rsidR="00EC1726" w:rsidRPr="00EC1726" w:rsidRDefault="00EC1726" w:rsidP="00EC1726">
            <w:pPr>
              <w:spacing w:after="0" w:line="240" w:lineRule="auto"/>
              <w:rPr>
                <w:rFonts w:ascii="Times New Roman" w:eastAsia="Times New Roman" w:hAnsi="Times New Roman" w:cs="Times New Roman"/>
                <w:sz w:val="24"/>
                <w:szCs w:val="24"/>
              </w:rPr>
            </w:pPr>
          </w:p>
        </w:tc>
        <w:tc>
          <w:tcPr>
            <w:tcW w:w="13004" w:type="dxa"/>
            <w:vAlign w:val="center"/>
            <w:hideMark/>
          </w:tcPr>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import { Component } from '@angular/core';</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@Component({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selector: 'app-root',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templateUrl</w:t>
            </w:r>
            <w:proofErr w:type="spellEnd"/>
            <w:r w:rsidRPr="00EC1726">
              <w:rPr>
                <w:rFonts w:ascii="inherit" w:eastAsia="Times New Roman" w:hAnsi="inherit" w:cs="Times New Roman"/>
                <w:sz w:val="24"/>
                <w:szCs w:val="24"/>
              </w:rPr>
              <w:t>: './app.component.html',</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styleUrls</w:t>
            </w:r>
            <w:proofErr w:type="spellEnd"/>
            <w:r w:rsidRPr="00EC1726">
              <w:rPr>
                <w:rFonts w:ascii="inherit" w:eastAsia="Times New Roman" w:hAnsi="inherit" w:cs="Times New Roman"/>
                <w:sz w:val="24"/>
                <w:szCs w:val="24"/>
              </w:rPr>
              <w:t>: ['./app.component.css']</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export class </w:t>
            </w:r>
            <w:proofErr w:type="spellStart"/>
            <w:r w:rsidRPr="00EC1726">
              <w:rPr>
                <w:rFonts w:ascii="inherit" w:eastAsia="Times New Roman" w:hAnsi="inherit" w:cs="Times New Roman"/>
                <w:sz w:val="24"/>
                <w:szCs w:val="24"/>
              </w:rPr>
              <w:t>AppComponent</w:t>
            </w:r>
            <w:proofErr w:type="spellEnd"/>
            <w:r w:rsidRPr="00EC1726">
              <w:rPr>
                <w:rFonts w:ascii="inherit" w:eastAsia="Times New Roman" w:hAnsi="inherit" w:cs="Times New Roman"/>
                <w:sz w:val="24"/>
                <w:szCs w:val="24"/>
              </w:rPr>
              <w:t xml:space="preserve">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selectedCountry</w:t>
            </w:r>
            <w:proofErr w:type="spellEnd"/>
            <w:r w:rsidRPr="00EC1726">
              <w:rPr>
                <w:rFonts w:ascii="inherit" w:eastAsia="Times New Roman" w:hAnsi="inherit" w:cs="Times New Roman"/>
                <w:sz w:val="24"/>
                <w:szCs w:val="24"/>
              </w:rPr>
              <w:t xml:space="preserve"> = 0;</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selectedState</w:t>
            </w:r>
            <w:proofErr w:type="spellEnd"/>
            <w:r w:rsidRPr="00EC1726">
              <w:rPr>
                <w:rFonts w:ascii="inherit" w:eastAsia="Times New Roman" w:hAnsi="inherit" w:cs="Times New Roman"/>
                <w:sz w:val="24"/>
                <w:szCs w:val="24"/>
              </w:rPr>
              <w:t xml:space="preserve"> = 0;</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title = 'app';</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states =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cities =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onSelectCountry</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number)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this.selectedCountry</w:t>
            </w:r>
            <w:proofErr w:type="spellEnd"/>
            <w:r w:rsidRPr="00EC1726">
              <w:rPr>
                <w:rFonts w:ascii="inherit" w:eastAsia="Times New Roman" w:hAnsi="inherit" w:cs="Times New Roman"/>
                <w:sz w:val="24"/>
                <w:szCs w:val="24"/>
              </w:rPr>
              <w:t xml:space="preserve"> =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this.selectedState</w:t>
            </w:r>
            <w:proofErr w:type="spellEnd"/>
            <w:r w:rsidRPr="00EC1726">
              <w:rPr>
                <w:rFonts w:ascii="inherit" w:eastAsia="Times New Roman" w:hAnsi="inherit" w:cs="Times New Roman"/>
                <w:sz w:val="24"/>
                <w:szCs w:val="24"/>
              </w:rPr>
              <w:t xml:space="preserve"> = 0;</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this.cities</w:t>
            </w:r>
            <w:proofErr w:type="spellEnd"/>
            <w:r w:rsidRPr="00EC1726">
              <w:rPr>
                <w:rFonts w:ascii="inherit" w:eastAsia="Times New Roman" w:hAnsi="inherit" w:cs="Times New Roman"/>
                <w:sz w:val="24"/>
                <w:szCs w:val="24"/>
              </w:rPr>
              <w:t xml:space="preserve"> =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this.states</w:t>
            </w:r>
            <w:proofErr w:type="spellEnd"/>
            <w:r w:rsidRPr="00EC1726">
              <w:rPr>
                <w:rFonts w:ascii="inherit" w:eastAsia="Times New Roman" w:hAnsi="inherit" w:cs="Times New Roman"/>
                <w:sz w:val="24"/>
                <w:szCs w:val="24"/>
              </w:rPr>
              <w:t xml:space="preserve"> = </w:t>
            </w:r>
            <w:proofErr w:type="spellStart"/>
            <w:r w:rsidRPr="00EC1726">
              <w:rPr>
                <w:rFonts w:ascii="inherit" w:eastAsia="Times New Roman" w:hAnsi="inherit" w:cs="Times New Roman"/>
                <w:sz w:val="24"/>
                <w:szCs w:val="24"/>
              </w:rPr>
              <w:t>this.getStates</w:t>
            </w:r>
            <w:proofErr w:type="spellEnd"/>
            <w:r w:rsidRPr="00EC1726">
              <w:rPr>
                <w:rFonts w:ascii="inherit" w:eastAsia="Times New Roman" w:hAnsi="inherit" w:cs="Times New Roman"/>
                <w:sz w:val="24"/>
                <w:szCs w:val="24"/>
              </w:rPr>
              <w:t>().filter((item) =&gt;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return </w:t>
            </w:r>
            <w:proofErr w:type="spellStart"/>
            <w:r w:rsidRPr="00EC1726">
              <w:rPr>
                <w:rFonts w:ascii="inherit" w:eastAsia="Times New Roman" w:hAnsi="inherit" w:cs="Times New Roman"/>
                <w:sz w:val="24"/>
                <w:szCs w:val="24"/>
              </w:rPr>
              <w:t>item.country_id</w:t>
            </w:r>
            <w:proofErr w:type="spellEnd"/>
            <w:r w:rsidRPr="00EC1726">
              <w:rPr>
                <w:rFonts w:ascii="inherit" w:eastAsia="Times New Roman" w:hAnsi="inherit" w:cs="Times New Roman"/>
                <w:sz w:val="24"/>
                <w:szCs w:val="24"/>
              </w:rPr>
              <w:t xml:space="preserve"> === Number(</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lastRenderedPageBreak/>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onSelectState</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number)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this.selectedState</w:t>
            </w:r>
            <w:proofErr w:type="spellEnd"/>
            <w:r w:rsidRPr="00EC1726">
              <w:rPr>
                <w:rFonts w:ascii="inherit" w:eastAsia="Times New Roman" w:hAnsi="inherit" w:cs="Times New Roman"/>
                <w:sz w:val="24"/>
                <w:szCs w:val="24"/>
              </w:rPr>
              <w:t xml:space="preserve"> =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this.cities</w:t>
            </w:r>
            <w:proofErr w:type="spellEnd"/>
            <w:r w:rsidRPr="00EC1726">
              <w:rPr>
                <w:rFonts w:ascii="inherit" w:eastAsia="Times New Roman" w:hAnsi="inherit" w:cs="Times New Roman"/>
                <w:sz w:val="24"/>
                <w:szCs w:val="24"/>
              </w:rPr>
              <w:t xml:space="preserve"> = </w:t>
            </w:r>
            <w:proofErr w:type="spellStart"/>
            <w:r w:rsidRPr="00EC1726">
              <w:rPr>
                <w:rFonts w:ascii="inherit" w:eastAsia="Times New Roman" w:hAnsi="inherit" w:cs="Times New Roman"/>
                <w:sz w:val="24"/>
                <w:szCs w:val="24"/>
              </w:rPr>
              <w:t>this.getCity</w:t>
            </w:r>
            <w:proofErr w:type="spellEnd"/>
            <w:r w:rsidRPr="00EC1726">
              <w:rPr>
                <w:rFonts w:ascii="inherit" w:eastAsia="Times New Roman" w:hAnsi="inherit" w:cs="Times New Roman"/>
                <w:sz w:val="24"/>
                <w:szCs w:val="24"/>
              </w:rPr>
              <w:t>().filter((item) =&gt;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return </w:t>
            </w:r>
            <w:proofErr w:type="spellStart"/>
            <w:r w:rsidRPr="00EC1726">
              <w:rPr>
                <w:rFonts w:ascii="inherit" w:eastAsia="Times New Roman" w:hAnsi="inherit" w:cs="Times New Roman"/>
                <w:sz w:val="24"/>
                <w:szCs w:val="24"/>
              </w:rPr>
              <w:t>item.state_id</w:t>
            </w:r>
            <w:proofErr w:type="spellEnd"/>
            <w:r w:rsidRPr="00EC1726">
              <w:rPr>
                <w:rFonts w:ascii="inherit" w:eastAsia="Times New Roman" w:hAnsi="inherit" w:cs="Times New Roman"/>
                <w:sz w:val="24"/>
                <w:szCs w:val="24"/>
              </w:rPr>
              <w:t xml:space="preserve"> === Number(</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getCountries</w:t>
            </w:r>
            <w:proofErr w:type="spellEnd"/>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return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 id: 1, name: 'India'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 id: 2, name: 'USA'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 id: 3, name: 'Australia'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getStates</w:t>
            </w:r>
            <w:proofErr w:type="spellEnd"/>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return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1, name: 'Andhra Pradesh'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2,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1, name: 'Madhya Pradesh'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3,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2, name: 'San Francisco'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4,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2, name: 'Los Angeles'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5,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3, name: 'New South Wales'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6, </w:t>
            </w:r>
            <w:proofErr w:type="spellStart"/>
            <w:r w:rsidRPr="00EC1726">
              <w:rPr>
                <w:rFonts w:ascii="inherit" w:eastAsia="Times New Roman" w:hAnsi="inherit" w:cs="Times New Roman"/>
                <w:sz w:val="24"/>
                <w:szCs w:val="24"/>
              </w:rPr>
              <w:t>country_id</w:t>
            </w:r>
            <w:proofErr w:type="spellEnd"/>
            <w:r w:rsidRPr="00EC1726">
              <w:rPr>
                <w:rFonts w:ascii="inherit" w:eastAsia="Times New Roman" w:hAnsi="inherit" w:cs="Times New Roman"/>
                <w:sz w:val="24"/>
                <w:szCs w:val="24"/>
              </w:rPr>
              <w:t>: 3, name: 'Victoria'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getCity</w:t>
            </w:r>
            <w:proofErr w:type="spellEnd"/>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return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1, name: 'Guntur'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2,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1, name: 'Vijayawada'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3,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1, name: 'Nellore'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4,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1, name: 'Kadapa'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5,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2, name: 'Warangal'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6,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2, name: 'Hyderabad'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7,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2, name: 'Karimnagar'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8,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2, name: 'Kadapa'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9,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3, name: 'SOMA'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10,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3, name: 'Richmond'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11,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3, name: 'Sunset'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12,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4, name: 'Burbank'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13,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4, name: 'Hollywood'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14,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5, name: 'Sunset'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15,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5, name: 'Burbank'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16,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5, name: 'Hollywood'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lastRenderedPageBreak/>
              <w:t xml:space="preserve">      { id: 17,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6, name: '</w:t>
            </w:r>
            <w:proofErr w:type="spellStart"/>
            <w:r w:rsidRPr="00EC1726">
              <w:rPr>
                <w:rFonts w:ascii="inherit" w:eastAsia="Times New Roman" w:hAnsi="inherit" w:cs="Times New Roman"/>
                <w:sz w:val="24"/>
                <w:szCs w:val="24"/>
              </w:rPr>
              <w:t>Benalla</w:t>
            </w:r>
            <w:proofErr w:type="spellEnd"/>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xml:space="preserve">      { id: 18, </w:t>
            </w:r>
            <w:proofErr w:type="spellStart"/>
            <w:r w:rsidRPr="00EC1726">
              <w:rPr>
                <w:rFonts w:ascii="inherit" w:eastAsia="Times New Roman" w:hAnsi="inherit" w:cs="Times New Roman"/>
                <w:sz w:val="24"/>
                <w:szCs w:val="24"/>
              </w:rPr>
              <w:t>state_id</w:t>
            </w:r>
            <w:proofErr w:type="spellEnd"/>
            <w:r w:rsidRPr="00EC1726">
              <w:rPr>
                <w:rFonts w:ascii="inherit" w:eastAsia="Times New Roman" w:hAnsi="inherit" w:cs="Times New Roman"/>
                <w:sz w:val="24"/>
                <w:szCs w:val="24"/>
              </w:rPr>
              <w:t>: 6, name: 'Melbourne'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w:t>
            </w:r>
          </w:p>
        </w:tc>
      </w:tr>
    </w:tbl>
    <w:p w:rsidR="00EC1726" w:rsidRPr="00EC1726" w:rsidRDefault="00EC1726" w:rsidP="00EC1726">
      <w:pPr>
        <w:shd w:val="clear" w:color="auto" w:fill="FFFFFF"/>
        <w:spacing w:after="100" w:afterAutospacing="1" w:line="240" w:lineRule="auto"/>
        <w:rPr>
          <w:rFonts w:ascii="Segoe UI" w:eastAsia="Times New Roman" w:hAnsi="Segoe UI" w:cs="Segoe UI"/>
          <w:color w:val="212529"/>
          <w:sz w:val="27"/>
          <w:szCs w:val="27"/>
        </w:rPr>
      </w:pPr>
      <w:proofErr w:type="gramStart"/>
      <w:r w:rsidRPr="00EC1726">
        <w:rPr>
          <w:rFonts w:ascii="Segoe UI" w:eastAsia="Times New Roman" w:hAnsi="Segoe UI" w:cs="Segoe UI"/>
          <w:color w:val="212529"/>
          <w:sz w:val="27"/>
          <w:szCs w:val="27"/>
        </w:rPr>
        <w:lastRenderedPageBreak/>
        <w:t>step</w:t>
      </w:r>
      <w:proofErr w:type="gramEnd"/>
      <w:r w:rsidRPr="00EC1726">
        <w:rPr>
          <w:rFonts w:ascii="Segoe UI" w:eastAsia="Times New Roman" w:hAnsi="Segoe UI" w:cs="Segoe UI"/>
          <w:color w:val="212529"/>
          <w:sz w:val="27"/>
          <w:szCs w:val="27"/>
        </w:rPr>
        <w:t xml:space="preserve"> 4 – now update your </w:t>
      </w:r>
      <w:r w:rsidRPr="00EC1726">
        <w:rPr>
          <w:rFonts w:ascii="var(--bs-font-monospace)" w:eastAsia="Times New Roman" w:hAnsi="var(--bs-font-monospace)" w:cs="Courier New"/>
          <w:i/>
          <w:iCs/>
          <w:color w:val="D63384"/>
          <w:sz w:val="26"/>
          <w:szCs w:val="26"/>
          <w:shd w:val="clear" w:color="auto" w:fill="F5F5F5"/>
        </w:rPr>
        <w:t>app.component.html</w:t>
      </w:r>
      <w:r w:rsidRPr="00EC1726">
        <w:rPr>
          <w:rFonts w:ascii="Segoe UI" w:eastAsia="Times New Roman" w:hAnsi="Segoe UI" w:cs="Segoe UI"/>
          <w:color w:val="212529"/>
          <w:sz w:val="27"/>
          <w:szCs w:val="27"/>
        </w:rPr>
        <w:t> view file with below content.</w:t>
      </w:r>
    </w:p>
    <w:p w:rsidR="00EC1726" w:rsidRPr="00EC1726" w:rsidRDefault="00EC1726" w:rsidP="00EC1726">
      <w:pPr>
        <w:spacing w:after="180" w:line="240" w:lineRule="auto"/>
        <w:rPr>
          <w:rFonts w:ascii="Courier New" w:eastAsia="Times New Roman" w:hAnsi="Courier New" w:cs="Courier New"/>
          <w:color w:val="212529"/>
          <w:sz w:val="24"/>
          <w:szCs w:val="24"/>
        </w:rPr>
      </w:pPr>
      <w:r w:rsidRPr="00EC1726">
        <w:rPr>
          <w:rFonts w:ascii="Courier New" w:eastAsia="Times New Roman" w:hAnsi="Courier New" w:cs="Courier New"/>
          <w:color w:val="212529"/>
          <w:sz w:val="24"/>
          <w:szCs w:val="24"/>
        </w:rPr>
        <w:object w:dxaOrig="1440" w:dyaOrig="1440">
          <v:shape id="_x0000_i1055" type="#_x0000_t75" style="width:132.6pt;height:66.55pt" o:ole="">
            <v:imagedata r:id="rId19" o:title=""/>
          </v:shape>
          <w:control r:id="rId22" w:name="DefaultOcxName2" w:shapeid="_x0000_i1055"/>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EC1726" w:rsidRPr="00EC1726" w:rsidTr="00EC1726">
        <w:trPr>
          <w:tblCellSpacing w:w="15" w:type="dxa"/>
        </w:trPr>
        <w:tc>
          <w:tcPr>
            <w:tcW w:w="0" w:type="auto"/>
            <w:vAlign w:val="center"/>
            <w:hideMark/>
          </w:tcPr>
          <w:p w:rsidR="00EC1726" w:rsidRPr="00EC1726" w:rsidRDefault="00EC1726" w:rsidP="00EC1726">
            <w:pPr>
              <w:spacing w:after="0" w:line="240" w:lineRule="auto"/>
              <w:rPr>
                <w:rFonts w:ascii="Times New Roman" w:eastAsia="Times New Roman" w:hAnsi="Times New Roman" w:cs="Times New Roman"/>
                <w:sz w:val="24"/>
                <w:szCs w:val="24"/>
              </w:rPr>
            </w:pPr>
          </w:p>
        </w:tc>
        <w:tc>
          <w:tcPr>
            <w:tcW w:w="13004" w:type="dxa"/>
            <w:vAlign w:val="center"/>
            <w:hideMark/>
          </w:tcPr>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&lt;!--The content below is only a placeholder and can be replaced.--&gt;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&lt;div class="container"&gt;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 style="</w:t>
            </w:r>
            <w:proofErr w:type="spellStart"/>
            <w:r w:rsidRPr="00EC1726">
              <w:rPr>
                <w:rFonts w:ascii="inherit" w:eastAsia="Times New Roman" w:hAnsi="inherit" w:cs="Times New Roman"/>
                <w:sz w:val="24"/>
                <w:szCs w:val="24"/>
              </w:rPr>
              <w:t>text-align:center</w:t>
            </w:r>
            <w:proofErr w:type="spellEnd"/>
            <w:r w:rsidRPr="00EC1726">
              <w:rPr>
                <w:rFonts w:ascii="inherit" w:eastAsia="Times New Roman" w:hAnsi="inherit" w:cs="Times New Roman"/>
                <w:sz w:val="24"/>
                <w:szCs w:val="24"/>
              </w:rPr>
              <w:t>"&gt;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&lt;h1&gt;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Welcome to {{title}}!!</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&lt;/h1&gt;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 class="form-group"&gt;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&lt;label class="control-label" for="Country"&gt;Country:&lt;/label&gt;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&lt;select *</w:t>
            </w:r>
            <w:proofErr w:type="spellStart"/>
            <w:r w:rsidRPr="00EC1726">
              <w:rPr>
                <w:rFonts w:ascii="inherit" w:eastAsia="Times New Roman" w:hAnsi="inherit" w:cs="Times New Roman"/>
                <w:sz w:val="24"/>
                <w:szCs w:val="24"/>
              </w:rPr>
              <w:t>ngIf</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getCountries</w:t>
            </w:r>
            <w:proofErr w:type="spellEnd"/>
            <w:r w:rsidRPr="00EC1726">
              <w:rPr>
                <w:rFonts w:ascii="inherit" w:eastAsia="Times New Roman" w:hAnsi="inherit" w:cs="Times New Roman"/>
                <w:sz w:val="24"/>
                <w:szCs w:val="24"/>
              </w:rPr>
              <w:t>()" [(</w:t>
            </w:r>
            <w:proofErr w:type="spellStart"/>
            <w:r w:rsidRPr="00EC1726">
              <w:rPr>
                <w:rFonts w:ascii="inherit" w:eastAsia="Times New Roman" w:hAnsi="inherit" w:cs="Times New Roman"/>
                <w:sz w:val="24"/>
                <w:szCs w:val="24"/>
              </w:rPr>
              <w:t>ngModel</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selectedCountry</w:t>
            </w:r>
            <w:proofErr w:type="spellEnd"/>
            <w:r w:rsidRPr="00EC1726">
              <w:rPr>
                <w:rFonts w:ascii="inherit" w:eastAsia="Times New Roman" w:hAnsi="inherit" w:cs="Times New Roman"/>
                <w:sz w:val="24"/>
                <w:szCs w:val="24"/>
              </w:rPr>
              <w:t>" (change)="</w:t>
            </w:r>
            <w:proofErr w:type="spellStart"/>
            <w:r w:rsidRPr="00EC1726">
              <w:rPr>
                <w:rFonts w:ascii="inherit" w:eastAsia="Times New Roman" w:hAnsi="inherit" w:cs="Times New Roman"/>
                <w:sz w:val="24"/>
                <w:szCs w:val="24"/>
              </w:rPr>
              <w:t>onSelectCountry</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event.target.value</w:t>
            </w:r>
            <w:proofErr w:type="spellEnd"/>
            <w:r w:rsidRPr="00EC1726">
              <w:rPr>
                <w:rFonts w:ascii="inherit" w:eastAsia="Times New Roman" w:hAnsi="inherit" w:cs="Times New Roman"/>
                <w:sz w:val="24"/>
                <w:szCs w:val="24"/>
              </w:rPr>
              <w:t>)" class="form-control input-</w:t>
            </w:r>
            <w:proofErr w:type="spellStart"/>
            <w:r w:rsidRPr="00EC1726">
              <w:rPr>
                <w:rFonts w:ascii="inherit" w:eastAsia="Times New Roman" w:hAnsi="inherit" w:cs="Times New Roman"/>
                <w:sz w:val="24"/>
                <w:szCs w:val="24"/>
              </w:rPr>
              <w:t>lg</w:t>
            </w:r>
            <w:proofErr w:type="spellEnd"/>
            <w:r w:rsidRPr="00EC1726">
              <w:rPr>
                <w:rFonts w:ascii="inherit" w:eastAsia="Times New Roman" w:hAnsi="inherit" w:cs="Times New Roman"/>
                <w:sz w:val="24"/>
                <w:szCs w:val="24"/>
              </w:rPr>
              <w:t>" id="country"</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value="0"&gt;Select Country&lt;/option&gt;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w:t>
            </w:r>
            <w:proofErr w:type="spellStart"/>
            <w:r w:rsidRPr="00EC1726">
              <w:rPr>
                <w:rFonts w:ascii="inherit" w:eastAsia="Times New Roman" w:hAnsi="inherit" w:cs="Times New Roman"/>
                <w:sz w:val="24"/>
                <w:szCs w:val="24"/>
              </w:rPr>
              <w:t>ngFor</w:t>
            </w:r>
            <w:proofErr w:type="spellEnd"/>
            <w:r w:rsidRPr="00EC1726">
              <w:rPr>
                <w:rFonts w:ascii="inherit" w:eastAsia="Times New Roman" w:hAnsi="inherit" w:cs="Times New Roman"/>
                <w:sz w:val="24"/>
                <w:szCs w:val="24"/>
              </w:rPr>
              <w:t xml:space="preserve">="let country of </w:t>
            </w:r>
            <w:proofErr w:type="spellStart"/>
            <w:r w:rsidRPr="00EC1726">
              <w:rPr>
                <w:rFonts w:ascii="inherit" w:eastAsia="Times New Roman" w:hAnsi="inherit" w:cs="Times New Roman"/>
                <w:sz w:val="24"/>
                <w:szCs w:val="24"/>
              </w:rPr>
              <w:t>getCountries</w:t>
            </w:r>
            <w:proofErr w:type="spellEnd"/>
            <w:r w:rsidRPr="00EC1726">
              <w:rPr>
                <w:rFonts w:ascii="inherit" w:eastAsia="Times New Roman" w:hAnsi="inherit" w:cs="Times New Roman"/>
                <w:sz w:val="24"/>
                <w:szCs w:val="24"/>
              </w:rPr>
              <w:t>()" value= {{country.id}}&gt;{{country.name}}&lt;/option&gt;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&lt;/select&gt;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 class="form-group"&gt;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&lt;label class="control-label" for="States"&gt;States:&lt;/label&gt;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&lt;select *</w:t>
            </w:r>
            <w:proofErr w:type="spellStart"/>
            <w:r w:rsidRPr="00EC1726">
              <w:rPr>
                <w:rFonts w:ascii="inherit" w:eastAsia="Times New Roman" w:hAnsi="inherit" w:cs="Times New Roman"/>
                <w:sz w:val="24"/>
                <w:szCs w:val="24"/>
              </w:rPr>
              <w:t>ngIf</w:t>
            </w:r>
            <w:proofErr w:type="spellEnd"/>
            <w:r w:rsidRPr="00EC1726">
              <w:rPr>
                <w:rFonts w:ascii="inherit" w:eastAsia="Times New Roman" w:hAnsi="inherit" w:cs="Times New Roman"/>
                <w:sz w:val="24"/>
                <w:szCs w:val="24"/>
              </w:rPr>
              <w:t>="states" [(</w:t>
            </w:r>
            <w:proofErr w:type="spellStart"/>
            <w:r w:rsidRPr="00EC1726">
              <w:rPr>
                <w:rFonts w:ascii="inherit" w:eastAsia="Times New Roman" w:hAnsi="inherit" w:cs="Times New Roman"/>
                <w:sz w:val="24"/>
                <w:szCs w:val="24"/>
              </w:rPr>
              <w:t>ngModel</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selectedState</w:t>
            </w:r>
            <w:proofErr w:type="spellEnd"/>
            <w:r w:rsidRPr="00EC1726">
              <w:rPr>
                <w:rFonts w:ascii="inherit" w:eastAsia="Times New Roman" w:hAnsi="inherit" w:cs="Times New Roman"/>
                <w:sz w:val="24"/>
                <w:szCs w:val="24"/>
              </w:rPr>
              <w:t>" (change)="</w:t>
            </w:r>
            <w:proofErr w:type="spellStart"/>
            <w:r w:rsidRPr="00EC1726">
              <w:rPr>
                <w:rFonts w:ascii="inherit" w:eastAsia="Times New Roman" w:hAnsi="inherit" w:cs="Times New Roman"/>
                <w:sz w:val="24"/>
                <w:szCs w:val="24"/>
              </w:rPr>
              <w:t>onSelectState</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event.target.value</w:t>
            </w:r>
            <w:proofErr w:type="spellEnd"/>
            <w:r w:rsidRPr="00EC1726">
              <w:rPr>
                <w:rFonts w:ascii="inherit" w:eastAsia="Times New Roman" w:hAnsi="inherit" w:cs="Times New Roman"/>
                <w:sz w:val="24"/>
                <w:szCs w:val="24"/>
              </w:rPr>
              <w:t>)" class="form-control input-</w:t>
            </w:r>
            <w:proofErr w:type="spellStart"/>
            <w:r w:rsidRPr="00EC1726">
              <w:rPr>
                <w:rFonts w:ascii="inherit" w:eastAsia="Times New Roman" w:hAnsi="inherit" w:cs="Times New Roman"/>
                <w:sz w:val="24"/>
                <w:szCs w:val="24"/>
              </w:rPr>
              <w:t>lg</w:t>
            </w:r>
            <w:proofErr w:type="spellEnd"/>
            <w:r w:rsidRPr="00EC1726">
              <w:rPr>
                <w:rFonts w:ascii="inherit" w:eastAsia="Times New Roman" w:hAnsi="inherit" w:cs="Times New Roman"/>
                <w:sz w:val="24"/>
                <w:szCs w:val="24"/>
              </w:rPr>
              <w:t>" id="state"&gt;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value="0"&gt;Select State&lt;/option&gt;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w:t>
            </w:r>
            <w:proofErr w:type="spellStart"/>
            <w:r w:rsidRPr="00EC1726">
              <w:rPr>
                <w:rFonts w:ascii="inherit" w:eastAsia="Times New Roman" w:hAnsi="inherit" w:cs="Times New Roman"/>
                <w:sz w:val="24"/>
                <w:szCs w:val="24"/>
              </w:rPr>
              <w:t>ngFor</w:t>
            </w:r>
            <w:proofErr w:type="spellEnd"/>
            <w:r w:rsidRPr="00EC1726">
              <w:rPr>
                <w:rFonts w:ascii="inherit" w:eastAsia="Times New Roman" w:hAnsi="inherit" w:cs="Times New Roman"/>
                <w:sz w:val="24"/>
                <w:szCs w:val="24"/>
              </w:rPr>
              <w:t>="let state of states" value= {{state.id}}&gt;{{state.name}}&lt;/option&gt;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&lt;/select&gt;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 class="form-group"&gt;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&lt;label class="control-label" for="City"&gt;City:&lt;/label&gt;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&lt;select class="form-control input-</w:t>
            </w:r>
            <w:proofErr w:type="spellStart"/>
            <w:r w:rsidRPr="00EC1726">
              <w:rPr>
                <w:rFonts w:ascii="inherit" w:eastAsia="Times New Roman" w:hAnsi="inherit" w:cs="Times New Roman"/>
                <w:sz w:val="24"/>
                <w:szCs w:val="24"/>
              </w:rPr>
              <w:t>lg</w:t>
            </w:r>
            <w:proofErr w:type="spellEnd"/>
            <w:r w:rsidRPr="00EC1726">
              <w:rPr>
                <w:rFonts w:ascii="inherit" w:eastAsia="Times New Roman" w:hAnsi="inherit" w:cs="Times New Roman"/>
                <w:sz w:val="24"/>
                <w:szCs w:val="24"/>
              </w:rPr>
              <w:t>" id="city"&gt;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w:t>
            </w:r>
            <w:proofErr w:type="spellStart"/>
            <w:r w:rsidRPr="00EC1726">
              <w:rPr>
                <w:rFonts w:ascii="inherit" w:eastAsia="Times New Roman" w:hAnsi="inherit" w:cs="Times New Roman"/>
                <w:sz w:val="24"/>
                <w:szCs w:val="24"/>
              </w:rPr>
              <w:t>ngIf</w:t>
            </w:r>
            <w:proofErr w:type="spellEnd"/>
            <w:r w:rsidRPr="00EC1726">
              <w:rPr>
                <w:rFonts w:ascii="inherit" w:eastAsia="Times New Roman" w:hAnsi="inherit" w:cs="Times New Roman"/>
                <w:sz w:val="24"/>
                <w:szCs w:val="24"/>
              </w:rPr>
              <w:t>="!</w:t>
            </w:r>
            <w:proofErr w:type="spellStart"/>
            <w:r w:rsidRPr="00EC1726">
              <w:rPr>
                <w:rFonts w:ascii="inherit" w:eastAsia="Times New Roman" w:hAnsi="inherit" w:cs="Times New Roman"/>
                <w:sz w:val="24"/>
                <w:szCs w:val="24"/>
              </w:rPr>
              <w:t>selectedState</w:t>
            </w:r>
            <w:proofErr w:type="spellEnd"/>
            <w:r w:rsidRPr="00EC1726">
              <w:rPr>
                <w:rFonts w:ascii="inherit" w:eastAsia="Times New Roman" w:hAnsi="inherit" w:cs="Times New Roman"/>
                <w:sz w:val="24"/>
                <w:szCs w:val="24"/>
              </w:rPr>
              <w:t>" value="0"&gt;Select City&lt;/option&gt;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&lt;option *</w:t>
            </w:r>
            <w:proofErr w:type="spellStart"/>
            <w:r w:rsidRPr="00EC1726">
              <w:rPr>
                <w:rFonts w:ascii="inherit" w:eastAsia="Times New Roman" w:hAnsi="inherit" w:cs="Times New Roman"/>
                <w:sz w:val="24"/>
                <w:szCs w:val="24"/>
              </w:rPr>
              <w:t>ngFor</w:t>
            </w:r>
            <w:proofErr w:type="spellEnd"/>
            <w:r w:rsidRPr="00EC1726">
              <w:rPr>
                <w:rFonts w:ascii="inherit" w:eastAsia="Times New Roman" w:hAnsi="inherit" w:cs="Times New Roman"/>
                <w:sz w:val="24"/>
                <w:szCs w:val="24"/>
              </w:rPr>
              <w:t>="let city of cities" value= {{city.id}}&gt;{{city.name}}&lt;/option&gt;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lastRenderedPageBreak/>
              <w:t>    &lt;/select&gt;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  &lt;/div&gt;</w:t>
            </w:r>
          </w:p>
          <w:p w:rsidR="00EC1726" w:rsidRPr="00EC1726" w:rsidRDefault="00EC1726" w:rsidP="00EC1726">
            <w:pPr>
              <w:wordWrap w:val="0"/>
              <w:spacing w:after="0" w:line="240" w:lineRule="auto"/>
              <w:rPr>
                <w:rFonts w:ascii="inherit" w:eastAsia="Times New Roman" w:hAnsi="inherit" w:cs="Times New Roman"/>
                <w:sz w:val="24"/>
                <w:szCs w:val="24"/>
              </w:rPr>
            </w:pPr>
            <w:r w:rsidRPr="00EC1726">
              <w:rPr>
                <w:rFonts w:ascii="inherit" w:eastAsia="Times New Roman" w:hAnsi="inherit" w:cs="Times New Roman"/>
                <w:sz w:val="24"/>
                <w:szCs w:val="24"/>
              </w:rPr>
              <w:t>&lt;/div&gt;</w:t>
            </w:r>
          </w:p>
        </w:tc>
      </w:tr>
    </w:tbl>
    <w:p w:rsidR="00EC1726" w:rsidRPr="00EC1726" w:rsidRDefault="00EC1726" w:rsidP="00EC1726">
      <w:pPr>
        <w:shd w:val="clear" w:color="auto" w:fill="FFFFFF"/>
        <w:spacing w:after="100" w:afterAutospacing="1" w:line="240" w:lineRule="auto"/>
        <w:rPr>
          <w:rFonts w:ascii="Segoe UI" w:eastAsia="Times New Roman" w:hAnsi="Segoe UI" w:cs="Segoe UI"/>
          <w:color w:val="212529"/>
          <w:sz w:val="27"/>
          <w:szCs w:val="27"/>
        </w:rPr>
      </w:pPr>
      <w:proofErr w:type="gramStart"/>
      <w:r w:rsidRPr="00EC1726">
        <w:rPr>
          <w:rFonts w:ascii="Segoe UI" w:eastAsia="Times New Roman" w:hAnsi="Segoe UI" w:cs="Segoe UI"/>
          <w:color w:val="212529"/>
          <w:sz w:val="27"/>
          <w:szCs w:val="27"/>
        </w:rPr>
        <w:lastRenderedPageBreak/>
        <w:t>step</w:t>
      </w:r>
      <w:proofErr w:type="gramEnd"/>
      <w:r w:rsidRPr="00EC1726">
        <w:rPr>
          <w:rFonts w:ascii="Segoe UI" w:eastAsia="Times New Roman" w:hAnsi="Segoe UI" w:cs="Segoe UI"/>
          <w:color w:val="212529"/>
          <w:sz w:val="27"/>
          <w:szCs w:val="27"/>
        </w:rPr>
        <w:t xml:space="preserve"> 5 – As you already started server in the step 1, now you should able to see output something like below shown image. If </w:t>
      </w:r>
      <w:proofErr w:type="gramStart"/>
      <w:r w:rsidRPr="00EC1726">
        <w:rPr>
          <w:rFonts w:ascii="Segoe UI" w:eastAsia="Times New Roman" w:hAnsi="Segoe UI" w:cs="Segoe UI"/>
          <w:color w:val="212529"/>
          <w:sz w:val="27"/>
          <w:szCs w:val="27"/>
        </w:rPr>
        <w:t>your is</w:t>
      </w:r>
      <w:proofErr w:type="gramEnd"/>
      <w:r w:rsidRPr="00EC1726">
        <w:rPr>
          <w:rFonts w:ascii="Segoe UI" w:eastAsia="Times New Roman" w:hAnsi="Segoe UI" w:cs="Segoe UI"/>
          <w:color w:val="212529"/>
          <w:sz w:val="27"/>
          <w:szCs w:val="27"/>
        </w:rPr>
        <w:t xml:space="preserve"> not running, issue </w:t>
      </w:r>
      <w:r w:rsidRPr="00EC1726">
        <w:rPr>
          <w:rFonts w:ascii="var(--bs-font-monospace)" w:eastAsia="Times New Roman" w:hAnsi="var(--bs-font-monospace)" w:cs="Courier New"/>
          <w:i/>
          <w:iCs/>
          <w:color w:val="D63384"/>
          <w:sz w:val="26"/>
          <w:szCs w:val="26"/>
          <w:shd w:val="clear" w:color="auto" w:fill="F5F5F5"/>
        </w:rPr>
        <w:t>ng serve</w:t>
      </w:r>
      <w:r w:rsidRPr="00EC1726">
        <w:rPr>
          <w:rFonts w:ascii="Segoe UI" w:eastAsia="Times New Roman" w:hAnsi="Segoe UI" w:cs="Segoe UI"/>
          <w:color w:val="212529"/>
          <w:sz w:val="27"/>
          <w:szCs w:val="27"/>
        </w:rPr>
        <w:t> from the root of your project.</w:t>
      </w:r>
    </w:p>
    <w:p w:rsidR="009D6814" w:rsidRDefault="00E87954" w:rsidP="00C778E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 Driven Validation example- angular 12 class example</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roofErr w:type="gramStart"/>
      <w:r w:rsidRPr="00E87954">
        <w:rPr>
          <w:rFonts w:ascii="Consolas" w:eastAsia="Times New Roman" w:hAnsi="Consolas" w:cs="Times New Roman"/>
          <w:color w:val="800000"/>
          <w:sz w:val="21"/>
          <w:szCs w:val="21"/>
        </w:rPr>
        <w:t>&lt;!</w:t>
      </w:r>
      <w:proofErr w:type="spellStart"/>
      <w:r w:rsidRPr="00E87954">
        <w:rPr>
          <w:rFonts w:ascii="Consolas" w:eastAsia="Times New Roman" w:hAnsi="Consolas" w:cs="Times New Roman"/>
          <w:color w:val="800000"/>
          <w:sz w:val="21"/>
          <w:szCs w:val="21"/>
        </w:rPr>
        <w:t>doctype</w:t>
      </w:r>
      <w:proofErr w:type="spellEnd"/>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html</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800000"/>
          <w:sz w:val="21"/>
          <w:szCs w:val="21"/>
        </w:rPr>
        <w:t>&lt;html</w:t>
      </w: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FF0000"/>
          <w:sz w:val="21"/>
          <w:szCs w:val="21"/>
        </w:rPr>
        <w:t>lang</w:t>
      </w:r>
      <w:proofErr w:type="spellEnd"/>
      <w:proofErr w:type="gram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en</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800000"/>
          <w:sz w:val="21"/>
          <w:szCs w:val="21"/>
        </w:rPr>
        <w:t>&lt;</w:t>
      </w:r>
      <w:proofErr w:type="gramStart"/>
      <w:r w:rsidRPr="00E87954">
        <w:rPr>
          <w:rFonts w:ascii="Consolas" w:eastAsia="Times New Roman" w:hAnsi="Consolas" w:cs="Times New Roman"/>
          <w:color w:val="800000"/>
          <w:sz w:val="21"/>
          <w:szCs w:val="21"/>
        </w:rPr>
        <w:t>head</w:t>
      </w:r>
      <w:proofErr w:type="gramEnd"/>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w:t>
      </w:r>
      <w:proofErr w:type="gramStart"/>
      <w:r w:rsidRPr="00E87954">
        <w:rPr>
          <w:rFonts w:ascii="Consolas" w:eastAsia="Times New Roman" w:hAnsi="Consolas" w:cs="Times New Roman"/>
          <w:color w:val="800000"/>
          <w:sz w:val="21"/>
          <w:szCs w:val="21"/>
        </w:rPr>
        <w:t>title&gt;</w:t>
      </w:r>
      <w:proofErr w:type="gramEnd"/>
      <w:r w:rsidRPr="00E87954">
        <w:rPr>
          <w:rFonts w:ascii="Consolas" w:eastAsia="Times New Roman" w:hAnsi="Consolas" w:cs="Times New Roman"/>
          <w:color w:val="000000"/>
          <w:sz w:val="21"/>
          <w:szCs w:val="21"/>
        </w:rPr>
        <w:t>Title</w:t>
      </w:r>
      <w:r w:rsidRPr="00E87954">
        <w:rPr>
          <w:rFonts w:ascii="Consolas" w:eastAsia="Times New Roman" w:hAnsi="Consolas" w:cs="Times New Roman"/>
          <w:color w:val="800000"/>
          <w:sz w:val="21"/>
          <w:szCs w:val="21"/>
        </w:rPr>
        <w:t>&lt;/title&gt;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8000"/>
          <w:sz w:val="21"/>
          <w:szCs w:val="21"/>
        </w:rPr>
        <w:t>&lt;!--</w:t>
      </w:r>
      <w:proofErr w:type="gramEnd"/>
      <w:r w:rsidRPr="00E87954">
        <w:rPr>
          <w:rFonts w:ascii="Consolas" w:eastAsia="Times New Roman" w:hAnsi="Consolas" w:cs="Times New Roman"/>
          <w:color w:val="008000"/>
          <w:sz w:val="21"/>
          <w:szCs w:val="21"/>
        </w:rPr>
        <w:t xml:space="preserve"> Required meta tags --&gt;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w:t>
      </w:r>
      <w:proofErr w:type="gramStart"/>
      <w:r w:rsidRPr="00E87954">
        <w:rPr>
          <w:rFonts w:ascii="Consolas" w:eastAsia="Times New Roman" w:hAnsi="Consolas" w:cs="Times New Roman"/>
          <w:color w:val="800000"/>
          <w:sz w:val="21"/>
          <w:szCs w:val="21"/>
        </w:rPr>
        <w:t>meta</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charset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"utf-8"</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w:t>
      </w:r>
      <w:proofErr w:type="gramStart"/>
      <w:r w:rsidRPr="00E87954">
        <w:rPr>
          <w:rFonts w:ascii="Consolas" w:eastAsia="Times New Roman" w:hAnsi="Consolas" w:cs="Times New Roman"/>
          <w:color w:val="800000"/>
          <w:sz w:val="21"/>
          <w:szCs w:val="21"/>
        </w:rPr>
        <w:t>meta</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"viewport"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content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"width=device-width, initial-scale=1, shrink-to-fit=no"</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8000"/>
          <w:sz w:val="21"/>
          <w:szCs w:val="21"/>
        </w:rPr>
        <w:t>&lt;!--</w:t>
      </w:r>
      <w:proofErr w:type="gramEnd"/>
      <w:r w:rsidRPr="00E87954">
        <w:rPr>
          <w:rFonts w:ascii="Consolas" w:eastAsia="Times New Roman" w:hAnsi="Consolas" w:cs="Times New Roman"/>
          <w:color w:val="008000"/>
          <w:sz w:val="21"/>
          <w:szCs w:val="21"/>
        </w:rPr>
        <w:t xml:space="preserve"> Bootstrap CSS --&gt;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&lt;link</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rel</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"stylesheet"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href</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"https://stackpath.bootstrapcdn.com/bootstrap/4.3.1/css/bootstrap.min.css"</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integrity</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"sha384-ggOyR0iXCbMQv3Xipma34MD+dH/1fQ784/j6cY/iJTQUOhcWr7x9JvoRxT2MZw1T"</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crossorigin</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"anonymous"</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800000"/>
          <w:sz w:val="21"/>
          <w:szCs w:val="21"/>
        </w:rPr>
        <w:t>&lt;/head&gt;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800000"/>
          <w:sz w:val="21"/>
          <w:szCs w:val="21"/>
        </w:rPr>
        <w:t>&lt;</w:t>
      </w:r>
      <w:proofErr w:type="gramStart"/>
      <w:r w:rsidRPr="00E87954">
        <w:rPr>
          <w:rFonts w:ascii="Consolas" w:eastAsia="Times New Roman" w:hAnsi="Consolas" w:cs="Times New Roman"/>
          <w:color w:val="800000"/>
          <w:sz w:val="21"/>
          <w:szCs w:val="21"/>
        </w:rPr>
        <w:t>body</w:t>
      </w:r>
      <w:proofErr w:type="gramEnd"/>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8000"/>
          <w:sz w:val="21"/>
          <w:szCs w:val="21"/>
        </w:rPr>
        <w:t>&lt;!--</w:t>
      </w:r>
      <w:proofErr w:type="gramEnd"/>
      <w:r w:rsidRPr="00E87954">
        <w:rPr>
          <w:rFonts w:ascii="Consolas" w:eastAsia="Times New Roman" w:hAnsi="Consolas" w:cs="Times New Roman"/>
          <w:color w:val="008000"/>
          <w:sz w:val="21"/>
          <w:szCs w:val="21"/>
        </w:rPr>
        <w:t xml:space="preserve"> Optional JavaScript --&gt;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8000"/>
          <w:sz w:val="21"/>
          <w:szCs w:val="21"/>
        </w:rPr>
        <w:t>&lt;!--</w:t>
      </w:r>
      <w:proofErr w:type="gramEnd"/>
      <w:r w:rsidRPr="00E87954">
        <w:rPr>
          <w:rFonts w:ascii="Consolas" w:eastAsia="Times New Roman" w:hAnsi="Consolas" w:cs="Times New Roman"/>
          <w:color w:val="008000"/>
          <w:sz w:val="21"/>
          <w:szCs w:val="21"/>
        </w:rPr>
        <w:t xml:space="preserve"> jQuery first, then Popper.js, then Bootstrap JS --&gt;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&lt;script</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src</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"https://code.jquery.com/jquery-3.3.1.slim.min.js"</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integrity</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"sha384-q8i/X+965DzO0rT7abK41JStQIAqVgRVzpbzo5smXKp4YfRvH+8abtTE1Pi6jizo"</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crossorigin</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"anonymous"</w:t>
      </w:r>
      <w:r w:rsidRPr="00E87954">
        <w:rPr>
          <w:rFonts w:ascii="Consolas" w:eastAsia="Times New Roman" w:hAnsi="Consolas" w:cs="Times New Roman"/>
          <w:color w:val="800000"/>
          <w:sz w:val="21"/>
          <w:szCs w:val="21"/>
        </w:rPr>
        <w:t>&gt;&lt;/script&gt;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&lt;script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src</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"https://cdnjs.cloudflare.com/ajax/libs/popper.js/1.14.7/umd/popper.min.js"</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integrity</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"sha384-UO2eT0CpHqdSJQ6hJty5KVphtPhzWj9WO1clHTMGa3JDZwrnQq4sF86dIHNDz0W1"</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crossorigin</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"anonymous"</w:t>
      </w:r>
      <w:r w:rsidRPr="00E87954">
        <w:rPr>
          <w:rFonts w:ascii="Consolas" w:eastAsia="Times New Roman" w:hAnsi="Consolas" w:cs="Times New Roman"/>
          <w:color w:val="800000"/>
          <w:sz w:val="21"/>
          <w:szCs w:val="21"/>
        </w:rPr>
        <w:t>&gt;&lt;/script&gt;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&lt;script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src</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"https://stackpath.bootstrapcdn.com/bootstrap/4.3.1/js/bootstrap.min.js"</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integrity</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"sha384-JjSmVgyd0p3pXB1rRibZUAYoIIy6OrQ6VrjIEaFf/nJGzIxFDsf4x0xIM+B07jRM"</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crossorigin</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"anonymous"</w:t>
      </w:r>
      <w:r w:rsidRPr="00E87954">
        <w:rPr>
          <w:rFonts w:ascii="Consolas" w:eastAsia="Times New Roman" w:hAnsi="Consolas" w:cs="Times New Roman"/>
          <w:color w:val="800000"/>
          <w:sz w:val="21"/>
          <w:szCs w:val="21"/>
        </w:rPr>
        <w:t>&gt;&lt;/script&gt;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w:t>
      </w:r>
      <w:proofErr w:type="spellStart"/>
      <w:r w:rsidRPr="00E87954">
        <w:rPr>
          <w:rFonts w:ascii="Consolas" w:eastAsia="Times New Roman" w:hAnsi="Consolas" w:cs="Times New Roman"/>
          <w:color w:val="800000"/>
          <w:sz w:val="21"/>
          <w:szCs w:val="21"/>
        </w:rPr>
        <w:t>br</w:t>
      </w:r>
      <w:proofErr w:type="spellEnd"/>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w:t>
      </w:r>
      <w:proofErr w:type="spellStart"/>
      <w:r w:rsidRPr="00E87954">
        <w:rPr>
          <w:rFonts w:ascii="Consolas" w:eastAsia="Times New Roman" w:hAnsi="Consolas" w:cs="Times New Roman"/>
          <w:color w:val="800000"/>
          <w:sz w:val="21"/>
          <w:szCs w:val="21"/>
        </w:rPr>
        <w:t>br</w:t>
      </w:r>
      <w:proofErr w:type="spellEnd"/>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"container"</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"row"</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w:t>
      </w:r>
      <w:proofErr w:type="spellStart"/>
      <w:r w:rsidRPr="00E87954">
        <w:rPr>
          <w:rFonts w:ascii="Consolas" w:eastAsia="Times New Roman" w:hAnsi="Consolas" w:cs="Times New Roman"/>
          <w:color w:val="0000FF"/>
          <w:sz w:val="21"/>
          <w:szCs w:val="21"/>
        </w:rPr>
        <w:t>bg</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&lt;form</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studentForm</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ngForm</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ngSubmit</w:t>
      </w:r>
      <w:proofErr w:type="spellEnd"/>
      <w:proofErr w:type="gramStart"/>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795E26"/>
          <w:sz w:val="21"/>
          <w:szCs w:val="21"/>
        </w:rPr>
        <w:t>RegisterStudent</w:t>
      </w:r>
      <w:proofErr w:type="spellEnd"/>
      <w:r w:rsidRPr="00E87954">
        <w:rPr>
          <w:rFonts w:ascii="Consolas" w:eastAsia="Times New Roman" w:hAnsi="Consolas" w:cs="Times New Roman"/>
          <w:color w:val="000000"/>
          <w:sz w:val="21"/>
          <w:szCs w:val="21"/>
        </w:rPr>
        <w:t>(</w:t>
      </w:r>
      <w:proofErr w:type="spellStart"/>
      <w:r w:rsidRPr="00E87954">
        <w:rPr>
          <w:rFonts w:ascii="Consolas" w:eastAsia="Times New Roman" w:hAnsi="Consolas" w:cs="Times New Roman"/>
          <w:color w:val="001080"/>
          <w:sz w:val="21"/>
          <w:szCs w:val="21"/>
        </w:rPr>
        <w:t>studentForm</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"panel panel-primary"</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"panel-heading"</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&lt;h3</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"panel-title"</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Student Registration</w:t>
      </w:r>
      <w:r w:rsidRPr="00E87954">
        <w:rPr>
          <w:rFonts w:ascii="Consolas" w:eastAsia="Times New Roman" w:hAnsi="Consolas" w:cs="Times New Roman"/>
          <w:color w:val="800000"/>
          <w:sz w:val="21"/>
          <w:szCs w:val="21"/>
        </w:rPr>
        <w:t>&lt;/h3&gt;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"panel-body"</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"form-group"</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&lt;label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for</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firstName</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First Name</w:t>
      </w:r>
      <w:r w:rsidRPr="00E87954">
        <w:rPr>
          <w:rFonts w:ascii="Consolas" w:eastAsia="Times New Roman" w:hAnsi="Consolas" w:cs="Times New Roman"/>
          <w:color w:val="800000"/>
          <w:sz w:val="21"/>
          <w:szCs w:val="21"/>
        </w:rPr>
        <w:t>&lt;/label&gt;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id</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firstName</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"text"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firstName</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firstname</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ngModel</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required</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FF0000"/>
          <w:sz w:val="21"/>
          <w:szCs w:val="21"/>
        </w:rPr>
        <w:t>)</w:t>
      </w:r>
      <w:proofErr w:type="gramStart"/>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firstName</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gramStart"/>
      <w:r w:rsidRPr="00E87954">
        <w:rPr>
          <w:rFonts w:ascii="Consolas" w:eastAsia="Times New Roman" w:hAnsi="Consolas" w:cs="Times New Roman"/>
          <w:color w:val="000000"/>
          <w:sz w:val="21"/>
          <w:szCs w:val="21"/>
        </w:rPr>
        <w:t>!</w:t>
      </w:r>
      <w:proofErr w:type="spellStart"/>
      <w:r w:rsidRPr="00E87954">
        <w:rPr>
          <w:rFonts w:ascii="Consolas" w:eastAsia="Times New Roman" w:hAnsi="Consolas" w:cs="Times New Roman"/>
          <w:color w:val="001080"/>
          <w:sz w:val="21"/>
          <w:szCs w:val="21"/>
        </w:rPr>
        <w:t>firstname</w:t>
      </w:r>
      <w:proofErr w:type="spellEnd"/>
      <w:proofErr w:type="gram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valid</w:t>
      </w:r>
      <w:proofErr w:type="gramEnd"/>
      <w:r w:rsidRPr="00E87954">
        <w:rPr>
          <w:rFonts w:ascii="Consolas" w:eastAsia="Times New Roman" w:hAnsi="Consolas" w:cs="Times New Roman"/>
          <w:color w:val="000000"/>
          <w:sz w:val="21"/>
          <w:szCs w:val="21"/>
        </w:rPr>
        <w:t xml:space="preserve"> &amp;&amp; (</w:t>
      </w:r>
      <w:proofErr w:type="spellStart"/>
      <w:r w:rsidRPr="00E87954">
        <w:rPr>
          <w:rFonts w:ascii="Consolas" w:eastAsia="Times New Roman" w:hAnsi="Consolas" w:cs="Times New Roman"/>
          <w:color w:val="001080"/>
          <w:sz w:val="21"/>
          <w:szCs w:val="21"/>
        </w:rPr>
        <w:t>firstname</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dirty</w:t>
      </w:r>
      <w:proofErr w:type="gramEnd"/>
      <w:r w:rsidRPr="00E87954">
        <w:rPr>
          <w:rFonts w:ascii="Consolas" w:eastAsia="Times New Roman" w:hAnsi="Consolas" w:cs="Times New Roman"/>
          <w:color w:val="000000"/>
          <w:sz w:val="21"/>
          <w:szCs w:val="21"/>
        </w:rPr>
        <w:t xml:space="preserve"> || </w:t>
      </w:r>
      <w:proofErr w:type="spellStart"/>
      <w:r w:rsidRPr="00E87954">
        <w:rPr>
          <w:rFonts w:ascii="Consolas" w:eastAsia="Times New Roman" w:hAnsi="Consolas" w:cs="Times New Roman"/>
          <w:color w:val="001080"/>
          <w:sz w:val="21"/>
          <w:szCs w:val="21"/>
        </w:rPr>
        <w:t>firstname</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touched</w:t>
      </w:r>
      <w:proofErr w:type="gram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Invalid First Name</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firstname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errors</w:t>
      </w:r>
      <w:proofErr w:type="spellEnd"/>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'required</w:t>
      </w:r>
      <w:proofErr w:type="gram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First Name is required</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24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"form-group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&lt;label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for</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lastName</w:t>
      </w:r>
      <w:proofErr w:type="spellEnd"/>
      <w:r w:rsidRPr="00E87954">
        <w:rPr>
          <w:rFonts w:ascii="Consolas" w:eastAsia="Times New Roman" w:hAnsi="Consolas" w:cs="Times New Roman"/>
          <w:color w:val="0000FF"/>
          <w:sz w:val="21"/>
          <w:szCs w:val="21"/>
        </w:rPr>
        <w:t xml:space="preserve"> "</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Last Name</w:t>
      </w:r>
      <w:r w:rsidRPr="00E87954">
        <w:rPr>
          <w:rFonts w:ascii="Consolas" w:eastAsia="Times New Roman" w:hAnsi="Consolas" w:cs="Times New Roman"/>
          <w:color w:val="800000"/>
          <w:sz w:val="21"/>
          <w:szCs w:val="21"/>
        </w:rPr>
        <w:t>&lt;/label&gt;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id</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proofErr w:type="gramStart"/>
      <w:r w:rsidRPr="00E87954">
        <w:rPr>
          <w:rFonts w:ascii="Consolas" w:eastAsia="Times New Roman" w:hAnsi="Consolas" w:cs="Times New Roman"/>
          <w:color w:val="0000FF"/>
          <w:sz w:val="21"/>
          <w:szCs w:val="21"/>
        </w:rPr>
        <w:t>lastName</w:t>
      </w:r>
      <w:proofErr w:type="spellEnd"/>
      <w:r w:rsidRPr="00E87954">
        <w:rPr>
          <w:rFonts w:ascii="Consolas" w:eastAsia="Times New Roman" w:hAnsi="Consolas" w:cs="Times New Roman"/>
          <w:color w:val="0000FF"/>
          <w:sz w:val="21"/>
          <w:szCs w:val="21"/>
        </w:rPr>
        <w:t xml:space="preserve">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"text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lastName</w:t>
      </w:r>
      <w:proofErr w:type="spellEnd"/>
      <w:r w:rsidRPr="00E87954">
        <w:rPr>
          <w:rFonts w:ascii="Consolas" w:eastAsia="Times New Roman" w:hAnsi="Consolas" w:cs="Times New Roman"/>
          <w:color w:val="0000FF"/>
          <w:sz w:val="21"/>
          <w:szCs w:val="21"/>
        </w:rPr>
        <w:t xml:space="preserve">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lastName</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ngModel</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required</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lastName</w:t>
      </w:r>
      <w:proofErr w:type="spell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 xml:space="preserve"> !</w:t>
      </w:r>
      <w:proofErr w:type="spellStart"/>
      <w:proofErr w:type="gramEnd"/>
      <w:r w:rsidRPr="00E87954">
        <w:rPr>
          <w:rFonts w:ascii="Consolas" w:eastAsia="Times New Roman" w:hAnsi="Consolas" w:cs="Times New Roman"/>
          <w:color w:val="001080"/>
          <w:sz w:val="21"/>
          <w:szCs w:val="21"/>
        </w:rPr>
        <w:t>lastName</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valid</w:t>
      </w:r>
      <w:proofErr w:type="gramEnd"/>
      <w:r w:rsidRPr="00E87954">
        <w:rPr>
          <w:rFonts w:ascii="Consolas" w:eastAsia="Times New Roman" w:hAnsi="Consolas" w:cs="Times New Roman"/>
          <w:color w:val="000000"/>
          <w:sz w:val="21"/>
          <w:szCs w:val="21"/>
        </w:rPr>
        <w:t xml:space="preserve"> &amp;&amp; (</w:t>
      </w:r>
      <w:proofErr w:type="spellStart"/>
      <w:r w:rsidRPr="00E87954">
        <w:rPr>
          <w:rFonts w:ascii="Consolas" w:eastAsia="Times New Roman" w:hAnsi="Consolas" w:cs="Times New Roman"/>
          <w:color w:val="001080"/>
          <w:sz w:val="21"/>
          <w:szCs w:val="21"/>
        </w:rPr>
        <w:t>lastName</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dirty</w:t>
      </w:r>
      <w:proofErr w:type="gramEnd"/>
      <w:r w:rsidRPr="00E87954">
        <w:rPr>
          <w:rFonts w:ascii="Consolas" w:eastAsia="Times New Roman" w:hAnsi="Consolas" w:cs="Times New Roman"/>
          <w:color w:val="000000"/>
          <w:sz w:val="21"/>
          <w:szCs w:val="21"/>
        </w:rPr>
        <w:t xml:space="preserve"> || </w:t>
      </w:r>
      <w:proofErr w:type="spellStart"/>
      <w:r w:rsidRPr="00E87954">
        <w:rPr>
          <w:rFonts w:ascii="Consolas" w:eastAsia="Times New Roman" w:hAnsi="Consolas" w:cs="Times New Roman"/>
          <w:color w:val="001080"/>
          <w:sz w:val="21"/>
          <w:szCs w:val="21"/>
        </w:rPr>
        <w:t>lastName</w:t>
      </w:r>
      <w:proofErr w:type="spell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touched</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Invalid First Name</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lastName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errors</w:t>
      </w:r>
      <w:proofErr w:type="spellEnd"/>
      <w:proofErr w:type="gramStart"/>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'required'</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0000"/>
          <w:sz w:val="21"/>
          <w:szCs w:val="21"/>
        </w:rPr>
        <w:t>lastName</w:t>
      </w:r>
      <w:proofErr w:type="spellEnd"/>
      <w:proofErr w:type="gramEnd"/>
      <w:r w:rsidRPr="00E87954">
        <w:rPr>
          <w:rFonts w:ascii="Consolas" w:eastAsia="Times New Roman" w:hAnsi="Consolas" w:cs="Times New Roman"/>
          <w:color w:val="000000"/>
          <w:sz w:val="21"/>
          <w:szCs w:val="21"/>
        </w:rPr>
        <w:t xml:space="preserve"> is required</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"form-group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&lt;label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for</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"email "</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Email</w:t>
      </w:r>
      <w:r w:rsidRPr="00E87954">
        <w:rPr>
          <w:rFonts w:ascii="Consolas" w:eastAsia="Times New Roman" w:hAnsi="Consolas" w:cs="Times New Roman"/>
          <w:color w:val="800000"/>
          <w:sz w:val="21"/>
          <w:szCs w:val="21"/>
        </w:rPr>
        <w:t>&lt;/label&gt;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lastRenderedPageBreak/>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id</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email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"text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"email"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#email</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ngModel</w:t>
      </w:r>
      <w:proofErr w:type="spellEnd"/>
      <w:r w:rsidRPr="00E87954">
        <w:rPr>
          <w:rFonts w:ascii="Consolas" w:eastAsia="Times New Roman" w:hAnsi="Consolas" w:cs="Times New Roman"/>
          <w:color w:val="0000FF"/>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email</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pattern</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"^[a-z0-9._%+-]+@[a-z0-9.-]+\.[a-z]{2,4}$"</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required</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gramStart"/>
      <w:r w:rsidRPr="00E87954">
        <w:rPr>
          <w:rFonts w:ascii="Consolas" w:eastAsia="Times New Roman" w:hAnsi="Consolas" w:cs="Times New Roman"/>
          <w:color w:val="000000"/>
          <w:sz w:val="21"/>
          <w:szCs w:val="21"/>
        </w:rPr>
        <w:t>!</w:t>
      </w:r>
      <w:proofErr w:type="spellStart"/>
      <w:r w:rsidRPr="00E87954">
        <w:rPr>
          <w:rFonts w:ascii="Consolas" w:eastAsia="Times New Roman" w:hAnsi="Consolas" w:cs="Times New Roman"/>
          <w:color w:val="001080"/>
          <w:sz w:val="21"/>
          <w:szCs w:val="21"/>
        </w:rPr>
        <w:t>email</w:t>
      </w:r>
      <w:proofErr w:type="gramEnd"/>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valid</w:t>
      </w:r>
      <w:proofErr w:type="spellEnd"/>
      <w:proofErr w:type="gramEnd"/>
      <w:r w:rsidRPr="00E87954">
        <w:rPr>
          <w:rFonts w:ascii="Consolas" w:eastAsia="Times New Roman" w:hAnsi="Consolas" w:cs="Times New Roman"/>
          <w:color w:val="000000"/>
          <w:sz w:val="21"/>
          <w:szCs w:val="21"/>
        </w:rPr>
        <w:t xml:space="preserve"> &amp;&amp; (</w:t>
      </w:r>
      <w:proofErr w:type="spell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dirty</w:t>
      </w:r>
      <w:proofErr w:type="spellEnd"/>
      <w:proofErr w:type="gramEnd"/>
      <w:r w:rsidRPr="00E87954">
        <w:rPr>
          <w:rFonts w:ascii="Consolas" w:eastAsia="Times New Roman" w:hAnsi="Consolas" w:cs="Times New Roman"/>
          <w:color w:val="000000"/>
          <w:sz w:val="21"/>
          <w:szCs w:val="21"/>
        </w:rPr>
        <w:t xml:space="preserve"> || </w:t>
      </w:r>
      <w:proofErr w:type="spell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proofErr w:type="gramStart"/>
      <w:r w:rsidRPr="00E87954">
        <w:rPr>
          <w:rFonts w:ascii="Consolas" w:eastAsia="Times New Roman" w:hAnsi="Consolas" w:cs="Times New Roman"/>
          <w:color w:val="001080"/>
          <w:sz w:val="21"/>
          <w:szCs w:val="21"/>
        </w:rPr>
        <w:t>touched</w:t>
      </w:r>
      <w:proofErr w:type="spellEnd"/>
      <w:proofErr w:type="gram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"error"</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errors</w:t>
      </w:r>
      <w:proofErr w:type="spellEnd"/>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'required</w:t>
      </w:r>
      <w:proofErr w:type="gram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Email is required</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errors</w:t>
      </w:r>
      <w:proofErr w:type="spellEnd"/>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'email</w:t>
      </w:r>
      <w:proofErr w:type="gram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Invalid Email Address</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24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br/>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ngIf</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errors</w:t>
      </w:r>
      <w:proofErr w:type="spellEnd"/>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'pattern</w:t>
      </w:r>
      <w:proofErr w:type="gram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0000"/>
          <w:sz w:val="21"/>
          <w:szCs w:val="21"/>
        </w:rPr>
        <w:t>invalid</w:t>
      </w:r>
      <w:proofErr w:type="gramEnd"/>
      <w:r w:rsidRPr="00E87954">
        <w:rPr>
          <w:rFonts w:ascii="Consolas" w:eastAsia="Times New Roman" w:hAnsi="Consolas" w:cs="Times New Roman"/>
          <w:color w:val="000000"/>
          <w:sz w:val="21"/>
          <w:szCs w:val="21"/>
        </w:rPr>
        <w:t xml:space="preserve"> email</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 form-group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&lt;label</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for</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"Gender "</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Gender</w:t>
      </w:r>
      <w:r w:rsidRPr="00E87954">
        <w:rPr>
          <w:rFonts w:ascii="Consolas" w:eastAsia="Times New Roman" w:hAnsi="Consolas" w:cs="Times New Roman"/>
          <w:color w:val="800000"/>
          <w:sz w:val="21"/>
          <w:szCs w:val="21"/>
        </w:rPr>
        <w:t>&lt;/label&gt;&lt;</w:t>
      </w:r>
      <w:proofErr w:type="spellStart"/>
      <w:r w:rsidRPr="00E87954">
        <w:rPr>
          <w:rFonts w:ascii="Consolas" w:eastAsia="Times New Roman" w:hAnsi="Consolas" w:cs="Times New Roman"/>
          <w:color w:val="800000"/>
          <w:sz w:val="21"/>
          <w:szCs w:val="21"/>
        </w:rPr>
        <w:t>br</w:t>
      </w:r>
      <w:proofErr w:type="spellEnd"/>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"radio"</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gender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"male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checked</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1080"/>
          <w:sz w:val="21"/>
          <w:szCs w:val="21"/>
        </w:rPr>
        <w:t>gender</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Male</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"radio"</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gender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"female "</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FF0000"/>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1080"/>
          <w:sz w:val="21"/>
          <w:szCs w:val="21"/>
        </w:rPr>
        <w:t>gender</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 xml:space="preserve">Female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"form-group"</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24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&lt;input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checkbox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isaccepted</w:t>
      </w:r>
      <w:proofErr w:type="spellEnd"/>
      <w:r w:rsidRPr="00E87954">
        <w:rPr>
          <w:rFonts w:ascii="Consolas" w:eastAsia="Times New Roman" w:hAnsi="Consolas" w:cs="Times New Roman"/>
          <w:color w:val="0000FF"/>
          <w:sz w:val="21"/>
          <w:szCs w:val="21"/>
        </w:rPr>
        <w:t xml:space="preserve"> "</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800000"/>
          <w:sz w:val="21"/>
          <w:szCs w:val="21"/>
        </w:rPr>
        <w:t>&gt;</w:t>
      </w:r>
      <w:proofErr w:type="spellStart"/>
      <w:r w:rsidRPr="00E87954">
        <w:rPr>
          <w:rFonts w:ascii="Consolas" w:eastAsia="Times New Roman" w:hAnsi="Consolas" w:cs="Times New Roman"/>
          <w:color w:val="000000"/>
          <w:sz w:val="21"/>
          <w:szCs w:val="21"/>
        </w:rPr>
        <w:t>AcceptTerms</w:t>
      </w:r>
      <w:proofErr w:type="spellEnd"/>
      <w:r w:rsidRPr="00E87954">
        <w:rPr>
          <w:rFonts w:ascii="Consolas" w:eastAsia="Times New Roman" w:hAnsi="Consolas" w:cs="Times New Roman"/>
          <w:color w:val="000000"/>
          <w:sz w:val="21"/>
          <w:szCs w:val="21"/>
        </w:rPr>
        <w:t xml:space="preserve"> and Condition</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"form-group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&lt;select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name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branch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id</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"branch "</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FF0000"/>
          <w:sz w:val="21"/>
          <w:szCs w:val="21"/>
        </w:rPr>
        <w:t>ngModel</w:t>
      </w:r>
      <w:proofErr w:type="spell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"form-control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8000"/>
          <w:sz w:val="21"/>
          <w:szCs w:val="21"/>
        </w:rPr>
        <w:t>&lt;!--</w:t>
      </w:r>
      <w:proofErr w:type="gramEnd"/>
      <w:r w:rsidRPr="00E87954">
        <w:rPr>
          <w:rFonts w:ascii="Consolas" w:eastAsia="Times New Roman" w:hAnsi="Consolas" w:cs="Times New Roman"/>
          <w:color w:val="008000"/>
          <w:sz w:val="21"/>
          <w:szCs w:val="21"/>
        </w:rPr>
        <w:t xml:space="preserve"> &lt;option value="1 "&gt;</w:t>
      </w:r>
      <w:proofErr w:type="spellStart"/>
      <w:r w:rsidRPr="00E87954">
        <w:rPr>
          <w:rFonts w:ascii="Consolas" w:eastAsia="Times New Roman" w:hAnsi="Consolas" w:cs="Times New Roman"/>
          <w:color w:val="008000"/>
          <w:sz w:val="21"/>
          <w:szCs w:val="21"/>
        </w:rPr>
        <w:t>ComputerScience</w:t>
      </w:r>
      <w:proofErr w:type="spellEnd"/>
      <w:r w:rsidRPr="00E87954">
        <w:rPr>
          <w:rFonts w:ascii="Consolas" w:eastAsia="Times New Roman" w:hAnsi="Consolas" w:cs="Times New Roman"/>
          <w:color w:val="008000"/>
          <w:sz w:val="21"/>
          <w:szCs w:val="21"/>
        </w:rPr>
        <w:t>&lt;/option&gt;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8000"/>
          <w:sz w:val="21"/>
          <w:szCs w:val="21"/>
        </w:rPr>
        <w:t>                                        &lt;option value="2 "&gt;Mechanical&lt;/option&gt;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8000"/>
          <w:sz w:val="21"/>
          <w:szCs w:val="21"/>
        </w:rPr>
        <w:t>                                        &lt;option value="3 "&gt;</w:t>
      </w:r>
      <w:proofErr w:type="spellStart"/>
      <w:r w:rsidRPr="00E87954">
        <w:rPr>
          <w:rFonts w:ascii="Consolas" w:eastAsia="Times New Roman" w:hAnsi="Consolas" w:cs="Times New Roman"/>
          <w:color w:val="008000"/>
          <w:sz w:val="21"/>
          <w:szCs w:val="21"/>
        </w:rPr>
        <w:t>ai</w:t>
      </w:r>
      <w:proofErr w:type="spellEnd"/>
      <w:r w:rsidRPr="00E87954">
        <w:rPr>
          <w:rFonts w:ascii="Consolas" w:eastAsia="Times New Roman" w:hAnsi="Consolas" w:cs="Times New Roman"/>
          <w:color w:val="008000"/>
          <w:sz w:val="21"/>
          <w:szCs w:val="21"/>
        </w:rPr>
        <w:t xml:space="preserve"> and ml&lt;/option&gt;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8000"/>
          <w:sz w:val="21"/>
          <w:szCs w:val="21"/>
        </w:rPr>
        <w:lastRenderedPageBreak/>
        <w:t>                                        &lt;option value="4 "&gt;Electrical and Electronics&lt;/option&gt;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8000"/>
          <w:sz w:val="21"/>
          <w:szCs w:val="21"/>
        </w:rPr>
        <w:t>                                        &lt;option value="5 "&gt;Electronics and Communication&lt;/option&gt; --&gt;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r w:rsidRPr="00E87954">
        <w:rPr>
          <w:rFonts w:ascii="Consolas" w:eastAsia="Times New Roman" w:hAnsi="Consolas" w:cs="Times New Roman"/>
          <w:color w:val="800000"/>
          <w:sz w:val="21"/>
          <w:szCs w:val="21"/>
        </w:rPr>
        <w:t>&lt;option</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w:t>
      </w:r>
      <w:proofErr w:type="spellStart"/>
      <w:r w:rsidRPr="00E87954">
        <w:rPr>
          <w:rFonts w:ascii="Consolas" w:eastAsia="Times New Roman" w:hAnsi="Consolas" w:cs="Times New Roman"/>
          <w:color w:val="FF0000"/>
          <w:sz w:val="21"/>
          <w:szCs w:val="21"/>
        </w:rPr>
        <w:t>ngFor</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FF"/>
          <w:sz w:val="21"/>
          <w:szCs w:val="21"/>
        </w:rPr>
        <w:t>let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001080"/>
          <w:sz w:val="21"/>
          <w:szCs w:val="21"/>
        </w:rPr>
        <w:t>branch</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0000FF"/>
          <w:sz w:val="21"/>
          <w:szCs w:val="21"/>
        </w:rPr>
        <w:t>of</w:t>
      </w: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Branches</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[value]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1080"/>
          <w:sz w:val="21"/>
          <w:szCs w:val="21"/>
        </w:rPr>
        <w:t>branch</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r w:rsidRPr="00E87954">
        <w:rPr>
          <w:rFonts w:ascii="Consolas" w:eastAsia="Times New Roman" w:hAnsi="Consolas" w:cs="Times New Roman"/>
          <w:color w:val="001080"/>
          <w:sz w:val="21"/>
          <w:szCs w:val="21"/>
        </w:rPr>
        <w:t>branch</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&lt;/option&gt;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&lt;/select&gt;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 panel-footer "</w:t>
      </w:r>
      <w:r w:rsidRPr="00E87954">
        <w:rPr>
          <w:rFonts w:ascii="Consolas" w:eastAsia="Times New Roman" w:hAnsi="Consolas" w:cs="Times New Roman"/>
          <w:color w:val="800000"/>
          <w:sz w:val="21"/>
          <w:szCs w:val="21"/>
        </w:rPr>
        <w:t>&gt;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&lt;button</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class</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w:t>
      </w:r>
      <w:proofErr w:type="spellStart"/>
      <w:r w:rsidRPr="00E87954">
        <w:rPr>
          <w:rFonts w:ascii="Consolas" w:eastAsia="Times New Roman" w:hAnsi="Consolas" w:cs="Times New Roman"/>
          <w:color w:val="0000FF"/>
          <w:sz w:val="21"/>
          <w:szCs w:val="21"/>
        </w:rPr>
        <w:t>btn</w:t>
      </w:r>
      <w:proofErr w:type="spellEnd"/>
      <w:r w:rsidRPr="00E87954">
        <w:rPr>
          <w:rFonts w:ascii="Consolas" w:eastAsia="Times New Roman" w:hAnsi="Consolas" w:cs="Times New Roman"/>
          <w:color w:val="0000FF"/>
          <w:sz w:val="21"/>
          <w:szCs w:val="21"/>
        </w:rPr>
        <w:t xml:space="preserve"> </w:t>
      </w:r>
      <w:proofErr w:type="spellStart"/>
      <w:r w:rsidRPr="00E87954">
        <w:rPr>
          <w:rFonts w:ascii="Consolas" w:eastAsia="Times New Roman" w:hAnsi="Consolas" w:cs="Times New Roman"/>
          <w:color w:val="0000FF"/>
          <w:sz w:val="21"/>
          <w:szCs w:val="21"/>
        </w:rPr>
        <w:t>btn</w:t>
      </w:r>
      <w:proofErr w:type="spellEnd"/>
      <w:r w:rsidRPr="00E87954">
        <w:rPr>
          <w:rFonts w:ascii="Consolas" w:eastAsia="Times New Roman" w:hAnsi="Consolas" w:cs="Times New Roman"/>
          <w:color w:val="0000FF"/>
          <w:sz w:val="21"/>
          <w:szCs w:val="21"/>
        </w:rPr>
        <w:t>-</w:t>
      </w:r>
      <w:proofErr w:type="gramStart"/>
      <w:r w:rsidRPr="00E87954">
        <w:rPr>
          <w:rFonts w:ascii="Consolas" w:eastAsia="Times New Roman" w:hAnsi="Consolas" w:cs="Times New Roman"/>
          <w:color w:val="0000FF"/>
          <w:sz w:val="21"/>
          <w:szCs w:val="21"/>
        </w:rPr>
        <w:t>primary "</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FF0000"/>
          <w:sz w:val="21"/>
          <w:szCs w:val="21"/>
        </w:rPr>
        <w:t>type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00FF"/>
          <w:sz w:val="21"/>
          <w:szCs w:val="21"/>
        </w:rPr>
        <w:t>"submit "</w:t>
      </w:r>
      <w:r w:rsidRPr="00E87954">
        <w:rPr>
          <w:rFonts w:ascii="Consolas" w:eastAsia="Times New Roman" w:hAnsi="Consolas" w:cs="Times New Roman"/>
          <w:color w:val="800000"/>
          <w:sz w:val="21"/>
          <w:szCs w:val="21"/>
        </w:rPr>
        <w:t>&gt;</w:t>
      </w:r>
      <w:r w:rsidRPr="00E87954">
        <w:rPr>
          <w:rFonts w:ascii="Consolas" w:eastAsia="Times New Roman" w:hAnsi="Consolas" w:cs="Times New Roman"/>
          <w:color w:val="000000"/>
          <w:sz w:val="21"/>
          <w:szCs w:val="21"/>
        </w:rPr>
        <w:t>Submit</w:t>
      </w:r>
      <w:r w:rsidRPr="00E87954">
        <w:rPr>
          <w:rFonts w:ascii="Consolas" w:eastAsia="Times New Roman" w:hAnsi="Consolas" w:cs="Times New Roman"/>
          <w:color w:val="800000"/>
          <w:sz w:val="21"/>
          <w:szCs w:val="21"/>
        </w:rPr>
        <w:t>&lt;/button&gt;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&lt;/form&gt;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800000"/>
          <w:sz w:val="21"/>
          <w:szCs w:val="21"/>
        </w:rPr>
        <w:t>&lt;/div&gt;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800000"/>
          <w:sz w:val="21"/>
          <w:szCs w:val="21"/>
        </w:rPr>
        <w:t>&lt;/body&gt;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Default="00E87954" w:rsidP="00E87954">
      <w:pPr>
        <w:shd w:val="clear" w:color="auto" w:fill="FFFFFF"/>
        <w:spacing w:after="0" w:line="285" w:lineRule="atLeast"/>
        <w:rPr>
          <w:rFonts w:ascii="Consolas" w:eastAsia="Times New Roman" w:hAnsi="Consolas" w:cs="Times New Roman"/>
          <w:color w:val="800000"/>
          <w:sz w:val="21"/>
          <w:szCs w:val="21"/>
        </w:rPr>
      </w:pPr>
      <w:r w:rsidRPr="00E87954">
        <w:rPr>
          <w:rFonts w:ascii="Consolas" w:eastAsia="Times New Roman" w:hAnsi="Consolas" w:cs="Times New Roman"/>
          <w:color w:val="800000"/>
          <w:sz w:val="21"/>
          <w:szCs w:val="21"/>
        </w:rPr>
        <w:t>&lt;/html&gt;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roofErr w:type="gramStart"/>
      <w:r w:rsidRPr="00E87954">
        <w:rPr>
          <w:rFonts w:ascii="Consolas" w:eastAsia="Times New Roman" w:hAnsi="Consolas" w:cs="Times New Roman"/>
          <w:color w:val="AF00DB"/>
          <w:sz w:val="21"/>
          <w:szCs w:val="21"/>
        </w:rPr>
        <w:t>import</w:t>
      </w:r>
      <w:proofErr w:type="gramEnd"/>
      <w:r w:rsidRPr="00E87954">
        <w:rPr>
          <w:rFonts w:ascii="Consolas" w:eastAsia="Times New Roman" w:hAnsi="Consolas" w:cs="Times New Roman"/>
          <w:color w:val="000000"/>
          <w:sz w:val="21"/>
          <w:szCs w:val="21"/>
        </w:rPr>
        <w:t xml:space="preserve"> { </w:t>
      </w:r>
      <w:r w:rsidRPr="00E87954">
        <w:rPr>
          <w:rFonts w:ascii="Consolas" w:eastAsia="Times New Roman" w:hAnsi="Consolas" w:cs="Times New Roman"/>
          <w:color w:val="001080"/>
          <w:sz w:val="21"/>
          <w:szCs w:val="21"/>
        </w:rPr>
        <w:t>Component</w:t>
      </w:r>
      <w:r w:rsidRPr="00E87954">
        <w:rPr>
          <w:rFonts w:ascii="Consolas" w:eastAsia="Times New Roman" w:hAnsi="Consolas" w:cs="Times New Roman"/>
          <w:color w:val="000000"/>
          <w:sz w:val="21"/>
          <w:szCs w:val="21"/>
        </w:rPr>
        <w:t xml:space="preserve"> } </w:t>
      </w:r>
      <w:r w:rsidRPr="00E87954">
        <w:rPr>
          <w:rFonts w:ascii="Consolas" w:eastAsia="Times New Roman" w:hAnsi="Consolas" w:cs="Times New Roman"/>
          <w:color w:val="AF00DB"/>
          <w:sz w:val="21"/>
          <w:szCs w:val="21"/>
        </w:rPr>
        <w:t>from</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'@angular/core'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roofErr w:type="gramStart"/>
      <w:r w:rsidRPr="00E87954">
        <w:rPr>
          <w:rFonts w:ascii="Consolas" w:eastAsia="Times New Roman" w:hAnsi="Consolas" w:cs="Times New Roman"/>
          <w:color w:val="AF00DB"/>
          <w:sz w:val="21"/>
          <w:szCs w:val="21"/>
        </w:rPr>
        <w:t>import</w:t>
      </w:r>
      <w:proofErr w:type="gramEnd"/>
      <w:r w:rsidRPr="00E87954">
        <w:rPr>
          <w:rFonts w:ascii="Consolas" w:eastAsia="Times New Roman" w:hAnsi="Consolas" w:cs="Times New Roman"/>
          <w:color w:val="000000"/>
          <w:sz w:val="21"/>
          <w:szCs w:val="21"/>
        </w:rPr>
        <w:t xml:space="preserve"> { </w:t>
      </w:r>
      <w:proofErr w:type="spellStart"/>
      <w:r w:rsidRPr="00E87954">
        <w:rPr>
          <w:rFonts w:ascii="Consolas" w:eastAsia="Times New Roman" w:hAnsi="Consolas" w:cs="Times New Roman"/>
          <w:color w:val="001080"/>
          <w:sz w:val="21"/>
          <w:szCs w:val="21"/>
        </w:rPr>
        <w:t>NgForm</w:t>
      </w:r>
      <w:proofErr w:type="spellEnd"/>
      <w:r w:rsidRPr="00E87954">
        <w:rPr>
          <w:rFonts w:ascii="Consolas" w:eastAsia="Times New Roman" w:hAnsi="Consolas" w:cs="Times New Roman"/>
          <w:color w:val="000000"/>
          <w:sz w:val="21"/>
          <w:szCs w:val="21"/>
        </w:rPr>
        <w:t xml:space="preserve"> } </w:t>
      </w:r>
      <w:r w:rsidRPr="00E87954">
        <w:rPr>
          <w:rFonts w:ascii="Consolas" w:eastAsia="Times New Roman" w:hAnsi="Consolas" w:cs="Times New Roman"/>
          <w:color w:val="AF00DB"/>
          <w:sz w:val="21"/>
          <w:szCs w:val="21"/>
        </w:rPr>
        <w:t>from</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'@angular/forms'</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267F99"/>
          <w:sz w:val="21"/>
          <w:szCs w:val="21"/>
        </w:rPr>
        <w:t>Component</w:t>
      </w:r>
      <w:r w:rsidRPr="00E87954">
        <w:rPr>
          <w:rFonts w:ascii="Consolas" w:eastAsia="Times New Roman" w:hAnsi="Consolas" w:cs="Times New Roman"/>
          <w:color w:val="000000"/>
          <w:sz w:val="21"/>
          <w:szCs w:val="21"/>
        </w:rPr>
        <w:t>({</w:t>
      </w:r>
      <w:proofErr w:type="gramEnd"/>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selector</w:t>
      </w:r>
      <w:proofErr w:type="gramEnd"/>
      <w:r w:rsidRPr="00E87954">
        <w:rPr>
          <w:rFonts w:ascii="Consolas" w:eastAsia="Times New Roman" w:hAnsi="Consolas" w:cs="Times New Roman"/>
          <w:color w:val="001080"/>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'app-root'</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1080"/>
          <w:sz w:val="21"/>
          <w:szCs w:val="21"/>
        </w:rPr>
        <w:t>templateUrl</w:t>
      </w:r>
      <w:proofErr w:type="spellEnd"/>
      <w:proofErr w:type="gramEnd"/>
      <w:r w:rsidRPr="00E87954">
        <w:rPr>
          <w:rFonts w:ascii="Consolas" w:eastAsia="Times New Roman" w:hAnsi="Consolas" w:cs="Times New Roman"/>
          <w:color w:val="001080"/>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'./app.component.html'</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1080"/>
          <w:sz w:val="21"/>
          <w:szCs w:val="21"/>
        </w:rPr>
        <w:t>styleUrls</w:t>
      </w:r>
      <w:proofErr w:type="spellEnd"/>
      <w:proofErr w:type="gramEnd"/>
      <w:r w:rsidRPr="00E87954">
        <w:rPr>
          <w:rFonts w:ascii="Consolas" w:eastAsia="Times New Roman" w:hAnsi="Consolas" w:cs="Times New Roman"/>
          <w:color w:val="001080"/>
          <w:sz w:val="21"/>
          <w:szCs w:val="21"/>
        </w:rPr>
        <w:t>:</w:t>
      </w:r>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A31515"/>
          <w:sz w:val="21"/>
          <w:szCs w:val="21"/>
        </w:rPr>
        <w:t>'./app.component.css'</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roofErr w:type="gramStart"/>
      <w:r w:rsidRPr="00E87954">
        <w:rPr>
          <w:rFonts w:ascii="Consolas" w:eastAsia="Times New Roman" w:hAnsi="Consolas" w:cs="Times New Roman"/>
          <w:color w:val="AF00DB"/>
          <w:sz w:val="21"/>
          <w:szCs w:val="21"/>
        </w:rPr>
        <w:t>export</w:t>
      </w:r>
      <w:proofErr w:type="gramEnd"/>
      <w:r w:rsidRPr="00E87954">
        <w:rPr>
          <w:rFonts w:ascii="Consolas" w:eastAsia="Times New Roman" w:hAnsi="Consolas" w:cs="Times New Roman"/>
          <w:color w:val="000000"/>
          <w:sz w:val="21"/>
          <w:szCs w:val="21"/>
        </w:rPr>
        <w:t xml:space="preserve"> </w:t>
      </w:r>
      <w:r w:rsidRPr="00E87954">
        <w:rPr>
          <w:rFonts w:ascii="Consolas" w:eastAsia="Times New Roman" w:hAnsi="Consolas" w:cs="Times New Roman"/>
          <w:color w:val="0000FF"/>
          <w:sz w:val="21"/>
          <w:szCs w:val="21"/>
        </w:rPr>
        <w:t>class</w:t>
      </w: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267F99"/>
          <w:sz w:val="21"/>
          <w:szCs w:val="21"/>
        </w:rPr>
        <w:t>AppComponent</w:t>
      </w:r>
      <w:proofErr w:type="spellEnd"/>
      <w:r w:rsidRPr="00E87954">
        <w:rPr>
          <w:rFonts w:ascii="Consolas" w:eastAsia="Times New Roman" w:hAnsi="Consolas" w:cs="Times New Roman"/>
          <w:color w:val="000000"/>
          <w:sz w:val="21"/>
          <w:szCs w:val="21"/>
        </w:rPr>
        <w:t xml:space="preserve"> {</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title</w:t>
      </w:r>
      <w:proofErr w:type="gramEnd"/>
      <w:r w:rsidRPr="00E87954">
        <w:rPr>
          <w:rFonts w:ascii="Consolas" w:eastAsia="Times New Roman" w:hAnsi="Consolas" w:cs="Times New Roman"/>
          <w:color w:val="000000"/>
          <w:sz w:val="21"/>
          <w:szCs w:val="21"/>
        </w:rPr>
        <w:t xml:space="preserve"> = </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A31515"/>
          <w:sz w:val="21"/>
          <w:szCs w:val="21"/>
        </w:rPr>
        <w:t>ngforms</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spellStart"/>
      <w:proofErr w:type="gramStart"/>
      <w:r w:rsidRPr="00E87954">
        <w:rPr>
          <w:rFonts w:ascii="Consolas" w:eastAsia="Times New Roman" w:hAnsi="Consolas" w:cs="Times New Roman"/>
          <w:color w:val="001080"/>
          <w:sz w:val="21"/>
          <w:szCs w:val="21"/>
        </w:rPr>
        <w:t>gender</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267F99"/>
          <w:sz w:val="21"/>
          <w:szCs w:val="21"/>
        </w:rPr>
        <w:t>any</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spellStart"/>
      <w:proofErr w:type="gramStart"/>
      <w:r w:rsidRPr="00E87954">
        <w:rPr>
          <w:rFonts w:ascii="Consolas" w:eastAsia="Times New Roman" w:hAnsi="Consolas" w:cs="Times New Roman"/>
          <w:color w:val="001080"/>
          <w:sz w:val="21"/>
          <w:szCs w:val="21"/>
        </w:rPr>
        <w:t>firstName</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267F99"/>
          <w:sz w:val="21"/>
          <w:szCs w:val="21"/>
        </w:rPr>
        <w:t>any</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spellStart"/>
      <w:r w:rsidRPr="00E87954">
        <w:rPr>
          <w:rFonts w:ascii="Consolas" w:eastAsia="Times New Roman" w:hAnsi="Consolas" w:cs="Times New Roman"/>
          <w:color w:val="001080"/>
          <w:sz w:val="21"/>
          <w:szCs w:val="21"/>
        </w:rPr>
        <w:t>lastName</w:t>
      </w:r>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267F99"/>
          <w:sz w:val="21"/>
          <w:szCs w:val="21"/>
        </w:rPr>
        <w:t>any</w:t>
      </w:r>
      <w:proofErr w:type="spellEnd"/>
      <w:proofErr w:type="gram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spellStart"/>
      <w:proofErr w:type="gram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267F99"/>
          <w:sz w:val="21"/>
          <w:szCs w:val="21"/>
        </w:rPr>
        <w:t>any</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spellStart"/>
      <w:proofErr w:type="gramStart"/>
      <w:r w:rsidRPr="00E87954">
        <w:rPr>
          <w:rFonts w:ascii="Consolas" w:eastAsia="Times New Roman" w:hAnsi="Consolas" w:cs="Times New Roman"/>
          <w:color w:val="001080"/>
          <w:sz w:val="21"/>
          <w:szCs w:val="21"/>
        </w:rPr>
        <w:t>isaccepted</w:t>
      </w:r>
      <w:r w:rsidRPr="00E87954">
        <w:rPr>
          <w:rFonts w:ascii="Consolas" w:eastAsia="Times New Roman" w:hAnsi="Consolas" w:cs="Times New Roman"/>
          <w:color w:val="000000"/>
          <w:sz w:val="21"/>
          <w:szCs w:val="21"/>
        </w:rPr>
        <w:t>:</w:t>
      </w:r>
      <w:proofErr w:type="gramEnd"/>
      <w:r w:rsidRPr="00E87954">
        <w:rPr>
          <w:rFonts w:ascii="Consolas" w:eastAsia="Times New Roman" w:hAnsi="Consolas" w:cs="Times New Roman"/>
          <w:color w:val="267F99"/>
          <w:sz w:val="21"/>
          <w:szCs w:val="21"/>
        </w:rPr>
        <w:t>any</w:t>
      </w:r>
      <w:proofErr w:type="spellEnd"/>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795E26"/>
          <w:sz w:val="21"/>
          <w:szCs w:val="21"/>
        </w:rPr>
        <w:t>RegisterStudent</w:t>
      </w:r>
      <w:proofErr w:type="spellEnd"/>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267F99"/>
          <w:sz w:val="21"/>
          <w:szCs w:val="21"/>
        </w:rPr>
        <w:t>NgForm</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267F99"/>
          <w:sz w:val="21"/>
          <w:szCs w:val="21"/>
        </w:rPr>
        <w:t>void</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00FF"/>
          <w:sz w:val="21"/>
          <w:szCs w:val="21"/>
        </w:rPr>
        <w:t>this</w:t>
      </w:r>
      <w:proofErr w:type="gramEnd"/>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1080"/>
          <w:sz w:val="21"/>
          <w:szCs w:val="21"/>
        </w:rPr>
        <w:t>firstName</w:t>
      </w:r>
      <w:proofErr w:type="spellEnd"/>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controls</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A31515"/>
          <w:sz w:val="21"/>
          <w:szCs w:val="21"/>
        </w:rPr>
        <w:t>firstName</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70C1"/>
          <w:sz w:val="21"/>
          <w:szCs w:val="21"/>
        </w:rPr>
        <w:t>value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lastRenderedPageBreak/>
        <w:t xml:space="preserve">    </w:t>
      </w:r>
      <w:proofErr w:type="gramStart"/>
      <w:r w:rsidRPr="00E87954">
        <w:rPr>
          <w:rFonts w:ascii="Consolas" w:eastAsia="Times New Roman" w:hAnsi="Consolas" w:cs="Times New Roman"/>
          <w:color w:val="0000FF"/>
          <w:sz w:val="21"/>
          <w:szCs w:val="21"/>
        </w:rPr>
        <w:t>this</w:t>
      </w:r>
      <w:proofErr w:type="gramEnd"/>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1080"/>
          <w:sz w:val="21"/>
          <w:szCs w:val="21"/>
        </w:rPr>
        <w:t>lastName</w:t>
      </w:r>
      <w:proofErr w:type="spellEnd"/>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controls</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A31515"/>
          <w:sz w:val="21"/>
          <w:szCs w:val="21"/>
        </w:rPr>
        <w:t>lastName</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70C1"/>
          <w:sz w:val="21"/>
          <w:szCs w:val="21"/>
        </w:rPr>
        <w:t>value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00FF"/>
          <w:sz w:val="21"/>
          <w:szCs w:val="21"/>
        </w:rPr>
        <w:t>this</w:t>
      </w:r>
      <w:proofErr w:type="gramEnd"/>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email</w:t>
      </w:r>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controls</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'email'</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70C1"/>
          <w:sz w:val="21"/>
          <w:szCs w:val="21"/>
        </w:rPr>
        <w:t>value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00FF"/>
          <w:sz w:val="21"/>
          <w:szCs w:val="21"/>
        </w:rPr>
        <w:t>this</w:t>
      </w:r>
      <w:proofErr w:type="gramEnd"/>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gender</w:t>
      </w:r>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controls</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'gender'</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70C1"/>
          <w:sz w:val="21"/>
          <w:szCs w:val="21"/>
        </w:rPr>
        <w:t>value</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proofErr w:type="gramStart"/>
      <w:r w:rsidRPr="00E87954">
        <w:rPr>
          <w:rFonts w:ascii="Consolas" w:eastAsia="Times New Roman" w:hAnsi="Consolas" w:cs="Times New Roman"/>
          <w:color w:val="0000FF"/>
          <w:sz w:val="21"/>
          <w:szCs w:val="21"/>
        </w:rPr>
        <w:t>var</w:t>
      </w:r>
      <w:proofErr w:type="spellEnd"/>
      <w:proofErr w:type="gramEnd"/>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001080"/>
          <w:sz w:val="21"/>
          <w:szCs w:val="21"/>
        </w:rPr>
        <w:t>isaccepted</w:t>
      </w:r>
      <w:proofErr w:type="spellEnd"/>
      <w:r w:rsidRPr="00E87954">
        <w:rPr>
          <w:rFonts w:ascii="Consolas" w:eastAsia="Times New Roman" w:hAnsi="Consolas" w:cs="Times New Roman"/>
          <w:color w:val="000000"/>
          <w:sz w:val="21"/>
          <w:szCs w:val="21"/>
        </w:rPr>
        <w:t>=</w:t>
      </w:r>
      <w:proofErr w:type="spellStart"/>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controls</w:t>
      </w:r>
      <w:proofErr w:type="spellEnd"/>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A31515"/>
          <w:sz w:val="21"/>
          <w:szCs w:val="21"/>
        </w:rPr>
        <w:t>'</w:t>
      </w:r>
      <w:proofErr w:type="spellStart"/>
      <w:r w:rsidRPr="00E87954">
        <w:rPr>
          <w:rFonts w:ascii="Consolas" w:eastAsia="Times New Roman" w:hAnsi="Consolas" w:cs="Times New Roman"/>
          <w:color w:val="A31515"/>
          <w:sz w:val="21"/>
          <w:szCs w:val="21"/>
        </w:rPr>
        <w:t>isaccepted</w:t>
      </w:r>
      <w:proofErr w:type="spellEnd"/>
      <w:r w:rsidRPr="00E87954">
        <w:rPr>
          <w:rFonts w:ascii="Consolas" w:eastAsia="Times New Roman" w:hAnsi="Consolas" w:cs="Times New Roman"/>
          <w:color w:val="A31515"/>
          <w:sz w:val="21"/>
          <w:szCs w:val="21"/>
        </w:rPr>
        <w:t>'</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70C1"/>
          <w:sz w:val="21"/>
          <w:szCs w:val="21"/>
        </w:rPr>
        <w:t>value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gramStart"/>
      <w:r w:rsidRPr="00E87954">
        <w:rPr>
          <w:rFonts w:ascii="Consolas" w:eastAsia="Times New Roman" w:hAnsi="Consolas" w:cs="Times New Roman"/>
          <w:color w:val="001080"/>
          <w:sz w:val="21"/>
          <w:szCs w:val="21"/>
        </w:rPr>
        <w:t>console</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795E26"/>
          <w:sz w:val="21"/>
          <w:szCs w:val="21"/>
        </w:rPr>
        <w:t>log</w:t>
      </w:r>
      <w:r w:rsidRPr="00E87954">
        <w:rPr>
          <w:rFonts w:ascii="Consolas" w:eastAsia="Times New Roman" w:hAnsi="Consolas" w:cs="Times New Roman"/>
          <w:color w:val="000000"/>
          <w:sz w:val="21"/>
          <w:szCs w:val="21"/>
        </w:rPr>
        <w:t>(</w:t>
      </w:r>
      <w:proofErr w:type="spellStart"/>
      <w:proofErr w:type="gramEnd"/>
      <w:r w:rsidRPr="00E87954">
        <w:rPr>
          <w:rFonts w:ascii="Consolas" w:eastAsia="Times New Roman" w:hAnsi="Consolas" w:cs="Times New Roman"/>
          <w:color w:val="001080"/>
          <w:sz w:val="21"/>
          <w:szCs w:val="21"/>
        </w:rPr>
        <w:t>studentForm</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value</w:t>
      </w:r>
      <w:proofErr w:type="spellEnd"/>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xml:space="preserve">  </w:t>
      </w:r>
      <w:proofErr w:type="spellStart"/>
      <w:r w:rsidRPr="00E87954">
        <w:rPr>
          <w:rFonts w:ascii="Consolas" w:eastAsia="Times New Roman" w:hAnsi="Consolas" w:cs="Times New Roman"/>
          <w:color w:val="001080"/>
          <w:sz w:val="21"/>
          <w:szCs w:val="21"/>
        </w:rPr>
        <w:t>Branches</w:t>
      </w:r>
      <w:proofErr w:type="gramStart"/>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267F99"/>
          <w:sz w:val="21"/>
          <w:szCs w:val="21"/>
        </w:rPr>
        <w:t>any</w:t>
      </w:r>
      <w:proofErr w:type="spellEnd"/>
      <w:proofErr w:type="gramEnd"/>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gramStart"/>
      <w:r w:rsidRPr="00E87954">
        <w:rPr>
          <w:rFonts w:ascii="Consolas" w:eastAsia="Times New Roman" w:hAnsi="Consolas" w:cs="Times New Roman"/>
          <w:color w:val="001080"/>
          <w:sz w:val="21"/>
          <w:szCs w:val="21"/>
        </w:rPr>
        <w:t>id:</w:t>
      </w:r>
      <w:proofErr w:type="gramEnd"/>
      <w:r w:rsidRPr="00E87954">
        <w:rPr>
          <w:rFonts w:ascii="Consolas" w:eastAsia="Times New Roman" w:hAnsi="Consolas" w:cs="Times New Roman"/>
          <w:color w:val="098658"/>
          <w:sz w:val="21"/>
          <w:szCs w:val="21"/>
        </w:rPr>
        <w:t>1</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A31515"/>
          <w:sz w:val="21"/>
          <w:szCs w:val="21"/>
        </w:rPr>
        <w:t>'computerscience'</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gramStart"/>
      <w:r w:rsidRPr="00E87954">
        <w:rPr>
          <w:rFonts w:ascii="Consolas" w:eastAsia="Times New Roman" w:hAnsi="Consolas" w:cs="Times New Roman"/>
          <w:color w:val="001080"/>
          <w:sz w:val="21"/>
          <w:szCs w:val="21"/>
        </w:rPr>
        <w:t>id:</w:t>
      </w:r>
      <w:proofErr w:type="gramEnd"/>
      <w:r w:rsidRPr="00E87954">
        <w:rPr>
          <w:rFonts w:ascii="Consolas" w:eastAsia="Times New Roman" w:hAnsi="Consolas" w:cs="Times New Roman"/>
          <w:color w:val="098658"/>
          <w:sz w:val="21"/>
          <w:szCs w:val="21"/>
        </w:rPr>
        <w:t>3</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A31515"/>
          <w:sz w:val="21"/>
          <w:szCs w:val="21"/>
        </w:rPr>
        <w:t>'Mechanical'</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gramStart"/>
      <w:r w:rsidRPr="00E87954">
        <w:rPr>
          <w:rFonts w:ascii="Consolas" w:eastAsia="Times New Roman" w:hAnsi="Consolas" w:cs="Times New Roman"/>
          <w:color w:val="001080"/>
          <w:sz w:val="21"/>
          <w:szCs w:val="21"/>
        </w:rPr>
        <w:t>id:</w:t>
      </w:r>
      <w:proofErr w:type="gramEnd"/>
      <w:r w:rsidRPr="00E87954">
        <w:rPr>
          <w:rFonts w:ascii="Consolas" w:eastAsia="Times New Roman" w:hAnsi="Consolas" w:cs="Times New Roman"/>
          <w:color w:val="098658"/>
          <w:sz w:val="21"/>
          <w:szCs w:val="21"/>
        </w:rPr>
        <w:t>3</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A31515"/>
          <w:sz w:val="21"/>
          <w:szCs w:val="21"/>
        </w:rPr>
        <w:t xml:space="preserve">'Ai </w:t>
      </w:r>
      <w:proofErr w:type="spellStart"/>
      <w:r w:rsidRPr="00E87954">
        <w:rPr>
          <w:rFonts w:ascii="Consolas" w:eastAsia="Times New Roman" w:hAnsi="Consolas" w:cs="Times New Roman"/>
          <w:color w:val="A31515"/>
          <w:sz w:val="21"/>
          <w:szCs w:val="21"/>
        </w:rPr>
        <w:t>amd</w:t>
      </w:r>
      <w:proofErr w:type="spellEnd"/>
      <w:r w:rsidRPr="00E87954">
        <w:rPr>
          <w:rFonts w:ascii="Consolas" w:eastAsia="Times New Roman" w:hAnsi="Consolas" w:cs="Times New Roman"/>
          <w:color w:val="A31515"/>
          <w:sz w:val="21"/>
          <w:szCs w:val="21"/>
        </w:rPr>
        <w:t xml:space="preserve"> ML'</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gramStart"/>
      <w:r w:rsidRPr="00E87954">
        <w:rPr>
          <w:rFonts w:ascii="Consolas" w:eastAsia="Times New Roman" w:hAnsi="Consolas" w:cs="Times New Roman"/>
          <w:color w:val="001080"/>
          <w:sz w:val="21"/>
          <w:szCs w:val="21"/>
        </w:rPr>
        <w:t>id:</w:t>
      </w:r>
      <w:proofErr w:type="gramEnd"/>
      <w:r w:rsidRPr="00E87954">
        <w:rPr>
          <w:rFonts w:ascii="Consolas" w:eastAsia="Times New Roman" w:hAnsi="Consolas" w:cs="Times New Roman"/>
          <w:color w:val="098658"/>
          <w:sz w:val="21"/>
          <w:szCs w:val="21"/>
        </w:rPr>
        <w:t>4</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A31515"/>
          <w:sz w:val="21"/>
          <w:szCs w:val="21"/>
        </w:rPr>
        <w:t>'Electrical and Electronics'</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roofErr w:type="gramStart"/>
      <w:r w:rsidRPr="00E87954">
        <w:rPr>
          <w:rFonts w:ascii="Consolas" w:eastAsia="Times New Roman" w:hAnsi="Consolas" w:cs="Times New Roman"/>
          <w:color w:val="001080"/>
          <w:sz w:val="21"/>
          <w:szCs w:val="21"/>
        </w:rPr>
        <w:t>id:</w:t>
      </w:r>
      <w:proofErr w:type="gramEnd"/>
      <w:r w:rsidRPr="00E87954">
        <w:rPr>
          <w:rFonts w:ascii="Consolas" w:eastAsia="Times New Roman" w:hAnsi="Consolas" w:cs="Times New Roman"/>
          <w:color w:val="098658"/>
          <w:sz w:val="21"/>
          <w:szCs w:val="21"/>
        </w:rPr>
        <w:t>5</w:t>
      </w:r>
      <w:r w:rsidRPr="00E87954">
        <w:rPr>
          <w:rFonts w:ascii="Consolas" w:eastAsia="Times New Roman" w:hAnsi="Consolas" w:cs="Times New Roman"/>
          <w:color w:val="000000"/>
          <w:sz w:val="21"/>
          <w:szCs w:val="21"/>
        </w:rPr>
        <w:t>,</w:t>
      </w:r>
      <w:r w:rsidRPr="00E87954">
        <w:rPr>
          <w:rFonts w:ascii="Consolas" w:eastAsia="Times New Roman" w:hAnsi="Consolas" w:cs="Times New Roman"/>
          <w:color w:val="001080"/>
          <w:sz w:val="21"/>
          <w:szCs w:val="21"/>
        </w:rPr>
        <w:t>name:</w:t>
      </w:r>
      <w:r w:rsidRPr="00E87954">
        <w:rPr>
          <w:rFonts w:ascii="Consolas" w:eastAsia="Times New Roman" w:hAnsi="Consolas" w:cs="Times New Roman"/>
          <w:color w:val="A31515"/>
          <w:sz w:val="21"/>
          <w:szCs w:val="21"/>
        </w:rPr>
        <w:t>'Electronics and Communication'</w:t>
      </w: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  ]</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r w:rsidRPr="00E87954">
        <w:rPr>
          <w:rFonts w:ascii="Consolas" w:eastAsia="Times New Roman" w:hAnsi="Consolas" w:cs="Times New Roman"/>
          <w:color w:val="000000"/>
          <w:sz w:val="21"/>
          <w:szCs w:val="21"/>
        </w:rPr>
        <w:t>}</w:t>
      </w: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p>
    <w:p w:rsidR="00E87954" w:rsidRPr="00E87954" w:rsidRDefault="00E87954" w:rsidP="00E87954">
      <w:pPr>
        <w:shd w:val="clear" w:color="auto" w:fill="FFFFFF"/>
        <w:spacing w:after="0" w:line="285" w:lineRule="atLeast"/>
        <w:rPr>
          <w:rFonts w:ascii="Consolas" w:eastAsia="Times New Roman" w:hAnsi="Consolas" w:cs="Times New Roman"/>
          <w:color w:val="000000"/>
          <w:sz w:val="21"/>
          <w:szCs w:val="21"/>
        </w:rPr>
      </w:pPr>
      <w:bookmarkStart w:id="1" w:name="_GoBack"/>
      <w:bookmarkEnd w:id="1"/>
    </w:p>
    <w:p w:rsidR="00E87954" w:rsidRPr="00C778E0" w:rsidRDefault="00E87954" w:rsidP="00C778E0">
      <w:pPr>
        <w:shd w:val="clear" w:color="auto" w:fill="FFFFFF"/>
        <w:spacing w:after="0" w:line="285" w:lineRule="atLeast"/>
        <w:rPr>
          <w:rFonts w:ascii="Consolas" w:eastAsia="Times New Roman" w:hAnsi="Consolas" w:cs="Times New Roman"/>
          <w:color w:val="000000"/>
          <w:sz w:val="21"/>
          <w:szCs w:val="21"/>
        </w:rPr>
      </w:pPr>
    </w:p>
    <w:sectPr w:rsidR="00E87954" w:rsidRPr="00C778E0" w:rsidSect="00C778E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rimson tex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F2C9D"/>
    <w:multiLevelType w:val="hybridMultilevel"/>
    <w:tmpl w:val="86005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E0"/>
    <w:rsid w:val="002B2C06"/>
    <w:rsid w:val="009D6814"/>
    <w:rsid w:val="00C54356"/>
    <w:rsid w:val="00C778E0"/>
    <w:rsid w:val="00E84F7E"/>
    <w:rsid w:val="00E87954"/>
    <w:rsid w:val="00EC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8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D68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E0"/>
    <w:pPr>
      <w:ind w:left="720"/>
      <w:contextualSpacing/>
    </w:pPr>
  </w:style>
  <w:style w:type="character" w:customStyle="1" w:styleId="Heading1Char">
    <w:name w:val="Heading 1 Char"/>
    <w:basedOn w:val="DefaultParagraphFont"/>
    <w:link w:val="Heading1"/>
    <w:uiPriority w:val="9"/>
    <w:rsid w:val="00E84F7E"/>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E84F7E"/>
  </w:style>
  <w:style w:type="character" w:customStyle="1" w:styleId="date">
    <w:name w:val="date"/>
    <w:basedOn w:val="DefaultParagraphFont"/>
    <w:rsid w:val="00E84F7E"/>
  </w:style>
  <w:style w:type="character" w:customStyle="1" w:styleId="category">
    <w:name w:val="category"/>
    <w:basedOn w:val="DefaultParagraphFont"/>
    <w:rsid w:val="00E84F7E"/>
  </w:style>
  <w:style w:type="character" w:customStyle="1" w:styleId="cat-name">
    <w:name w:val="cat-name"/>
    <w:basedOn w:val="DefaultParagraphFont"/>
    <w:rsid w:val="00E84F7E"/>
  </w:style>
  <w:style w:type="character" w:customStyle="1" w:styleId="vjs-control-text">
    <w:name w:val="vjs-control-text"/>
    <w:basedOn w:val="DefaultParagraphFont"/>
    <w:rsid w:val="00E84F7E"/>
  </w:style>
  <w:style w:type="character" w:customStyle="1" w:styleId="vjs-control-text-loaded-percentage">
    <w:name w:val="vjs-control-text-loaded-percentage"/>
    <w:basedOn w:val="DefaultParagraphFont"/>
    <w:rsid w:val="00E84F7E"/>
  </w:style>
  <w:style w:type="character" w:styleId="Hyperlink">
    <w:name w:val="Hyperlink"/>
    <w:basedOn w:val="DefaultParagraphFont"/>
    <w:uiPriority w:val="99"/>
    <w:semiHidden/>
    <w:unhideWhenUsed/>
    <w:rsid w:val="00E84F7E"/>
    <w:rPr>
      <w:color w:val="0000FF"/>
      <w:u w:val="single"/>
    </w:rPr>
  </w:style>
  <w:style w:type="paragraph" w:styleId="NormalWeb">
    <w:name w:val="Normal (Web)"/>
    <w:basedOn w:val="Normal"/>
    <w:uiPriority w:val="99"/>
    <w:semiHidden/>
    <w:unhideWhenUsed/>
    <w:rsid w:val="00E84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F7E"/>
    <w:rPr>
      <w:b/>
      <w:bCs/>
    </w:rPr>
  </w:style>
  <w:style w:type="character" w:customStyle="1" w:styleId="heads">
    <w:name w:val="heads"/>
    <w:basedOn w:val="DefaultParagraphFont"/>
    <w:rsid w:val="00E84F7E"/>
  </w:style>
  <w:style w:type="character" w:customStyle="1" w:styleId="kwd">
    <w:name w:val="kwd"/>
    <w:basedOn w:val="DefaultParagraphFont"/>
    <w:rsid w:val="00E84F7E"/>
  </w:style>
  <w:style w:type="character" w:customStyle="1" w:styleId="pln">
    <w:name w:val="pln"/>
    <w:basedOn w:val="DefaultParagraphFont"/>
    <w:rsid w:val="00E84F7E"/>
  </w:style>
  <w:style w:type="character" w:customStyle="1" w:styleId="pun">
    <w:name w:val="pun"/>
    <w:basedOn w:val="DefaultParagraphFont"/>
    <w:rsid w:val="00E84F7E"/>
  </w:style>
  <w:style w:type="character" w:customStyle="1" w:styleId="typ">
    <w:name w:val="typ"/>
    <w:basedOn w:val="DefaultParagraphFont"/>
    <w:rsid w:val="00E84F7E"/>
  </w:style>
  <w:style w:type="character" w:customStyle="1" w:styleId="str">
    <w:name w:val="str"/>
    <w:basedOn w:val="DefaultParagraphFont"/>
    <w:rsid w:val="00E84F7E"/>
  </w:style>
  <w:style w:type="character" w:customStyle="1" w:styleId="lit">
    <w:name w:val="lit"/>
    <w:basedOn w:val="DefaultParagraphFont"/>
    <w:rsid w:val="00E84F7E"/>
  </w:style>
  <w:style w:type="character" w:customStyle="1" w:styleId="com">
    <w:name w:val="com"/>
    <w:basedOn w:val="DefaultParagraphFont"/>
    <w:rsid w:val="00E84F7E"/>
  </w:style>
  <w:style w:type="character" w:customStyle="1" w:styleId="tag">
    <w:name w:val="tag"/>
    <w:basedOn w:val="DefaultParagraphFont"/>
    <w:rsid w:val="00E84F7E"/>
  </w:style>
  <w:style w:type="character" w:customStyle="1" w:styleId="atn">
    <w:name w:val="atn"/>
    <w:basedOn w:val="DefaultParagraphFont"/>
    <w:rsid w:val="00E84F7E"/>
  </w:style>
  <w:style w:type="character" w:customStyle="1" w:styleId="atv">
    <w:name w:val="atv"/>
    <w:basedOn w:val="DefaultParagraphFont"/>
    <w:rsid w:val="00E84F7E"/>
  </w:style>
  <w:style w:type="paragraph" w:styleId="BalloonText">
    <w:name w:val="Balloon Text"/>
    <w:basedOn w:val="Normal"/>
    <w:link w:val="BalloonTextChar"/>
    <w:uiPriority w:val="99"/>
    <w:semiHidden/>
    <w:unhideWhenUsed/>
    <w:rsid w:val="00E84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7E"/>
    <w:rPr>
      <w:rFonts w:ascii="Tahoma" w:hAnsi="Tahoma" w:cs="Tahoma"/>
      <w:sz w:val="16"/>
      <w:szCs w:val="16"/>
    </w:rPr>
  </w:style>
  <w:style w:type="character" w:customStyle="1" w:styleId="Heading2Char">
    <w:name w:val="Heading 2 Char"/>
    <w:basedOn w:val="DefaultParagraphFont"/>
    <w:link w:val="Heading2"/>
    <w:uiPriority w:val="9"/>
    <w:semiHidden/>
    <w:rsid w:val="009D6814"/>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814"/>
    <w:rPr>
      <w:rFonts w:asciiTheme="majorHAnsi" w:eastAsiaTheme="majorEastAsia" w:hAnsiTheme="majorHAnsi" w:cstheme="majorBidi"/>
      <w:color w:val="243F60" w:themeColor="accent1" w:themeShade="7F"/>
    </w:rPr>
  </w:style>
  <w:style w:type="character" w:customStyle="1" w:styleId="enlighter-g1">
    <w:name w:val="enlighter-g1"/>
    <w:basedOn w:val="DefaultParagraphFont"/>
    <w:rsid w:val="009D6814"/>
  </w:style>
  <w:style w:type="character" w:customStyle="1" w:styleId="enlighter-x1">
    <w:name w:val="enlighter-x1"/>
    <w:basedOn w:val="DefaultParagraphFont"/>
    <w:rsid w:val="009D6814"/>
  </w:style>
  <w:style w:type="character" w:customStyle="1" w:styleId="enlighter-text">
    <w:name w:val="enlighter-text"/>
    <w:basedOn w:val="DefaultParagraphFont"/>
    <w:rsid w:val="009D6814"/>
  </w:style>
  <w:style w:type="character" w:customStyle="1" w:styleId="enlighter-x2">
    <w:name w:val="enlighter-x2"/>
    <w:basedOn w:val="DefaultParagraphFont"/>
    <w:rsid w:val="009D6814"/>
  </w:style>
  <w:style w:type="character" w:customStyle="1" w:styleId="enlighter-k3">
    <w:name w:val="enlighter-k3"/>
    <w:basedOn w:val="DefaultParagraphFont"/>
    <w:rsid w:val="009D6814"/>
  </w:style>
  <w:style w:type="character" w:customStyle="1" w:styleId="enlighter-s0">
    <w:name w:val="enlighter-s0"/>
    <w:basedOn w:val="DefaultParagraphFont"/>
    <w:rsid w:val="009D6814"/>
  </w:style>
  <w:style w:type="character" w:customStyle="1" w:styleId="enlighter-k0">
    <w:name w:val="enlighter-k0"/>
    <w:basedOn w:val="DefaultParagraphFont"/>
    <w:rsid w:val="009D6814"/>
  </w:style>
  <w:style w:type="character" w:customStyle="1" w:styleId="enlighter-m0">
    <w:name w:val="enlighter-m0"/>
    <w:basedOn w:val="DefaultParagraphFont"/>
    <w:rsid w:val="009D6814"/>
  </w:style>
  <w:style w:type="character" w:customStyle="1" w:styleId="enlighter-k5">
    <w:name w:val="enlighter-k5"/>
    <w:basedOn w:val="DefaultParagraphFont"/>
    <w:rsid w:val="009D6814"/>
  </w:style>
  <w:style w:type="character" w:customStyle="1" w:styleId="enlighter-k9">
    <w:name w:val="enlighter-k9"/>
    <w:basedOn w:val="DefaultParagraphFont"/>
    <w:rsid w:val="009D6814"/>
  </w:style>
  <w:style w:type="character" w:customStyle="1" w:styleId="enlighter-m3">
    <w:name w:val="enlighter-m3"/>
    <w:basedOn w:val="DefaultParagraphFont"/>
    <w:rsid w:val="009D6814"/>
  </w:style>
  <w:style w:type="character" w:customStyle="1" w:styleId="enlighter-n1">
    <w:name w:val="enlighter-n1"/>
    <w:basedOn w:val="DefaultParagraphFont"/>
    <w:rsid w:val="009D6814"/>
  </w:style>
  <w:style w:type="character" w:styleId="FollowedHyperlink">
    <w:name w:val="FollowedHyperlink"/>
    <w:basedOn w:val="DefaultParagraphFont"/>
    <w:uiPriority w:val="99"/>
    <w:semiHidden/>
    <w:unhideWhenUsed/>
    <w:rsid w:val="00EC1726"/>
    <w:rPr>
      <w:color w:val="800080"/>
      <w:u w:val="single"/>
    </w:rPr>
  </w:style>
  <w:style w:type="character" w:customStyle="1" w:styleId="crayon-e">
    <w:name w:val="crayon-e"/>
    <w:basedOn w:val="DefaultParagraphFont"/>
    <w:rsid w:val="00EC1726"/>
  </w:style>
  <w:style w:type="character" w:customStyle="1" w:styleId="crayon-r">
    <w:name w:val="crayon-r"/>
    <w:basedOn w:val="DefaultParagraphFont"/>
    <w:rsid w:val="00EC1726"/>
  </w:style>
  <w:style w:type="character" w:customStyle="1" w:styleId="crayon-h">
    <w:name w:val="crayon-h"/>
    <w:basedOn w:val="DefaultParagraphFont"/>
    <w:rsid w:val="00EC1726"/>
  </w:style>
  <w:style w:type="character" w:customStyle="1" w:styleId="crayon-v">
    <w:name w:val="crayon-v"/>
    <w:basedOn w:val="DefaultParagraphFont"/>
    <w:rsid w:val="00EC1726"/>
  </w:style>
  <w:style w:type="character" w:customStyle="1" w:styleId="crayon-o">
    <w:name w:val="crayon-o"/>
    <w:basedOn w:val="DefaultParagraphFont"/>
    <w:rsid w:val="00EC1726"/>
  </w:style>
  <w:style w:type="character" w:styleId="HTMLCode">
    <w:name w:val="HTML Code"/>
    <w:basedOn w:val="DefaultParagraphFont"/>
    <w:uiPriority w:val="99"/>
    <w:semiHidden/>
    <w:unhideWhenUsed/>
    <w:rsid w:val="00EC1726"/>
    <w:rPr>
      <w:rFonts w:ascii="Courier New" w:eastAsia="Times New Roman" w:hAnsi="Courier New" w:cs="Courier New"/>
      <w:sz w:val="20"/>
      <w:szCs w:val="20"/>
    </w:rPr>
  </w:style>
  <w:style w:type="character" w:customStyle="1" w:styleId="crayon-sy">
    <w:name w:val="crayon-sy"/>
    <w:basedOn w:val="DefaultParagraphFont"/>
    <w:rsid w:val="00EC1726"/>
  </w:style>
  <w:style w:type="character" w:customStyle="1" w:styleId="crayon-i">
    <w:name w:val="crayon-i"/>
    <w:basedOn w:val="DefaultParagraphFont"/>
    <w:rsid w:val="00EC1726"/>
  </w:style>
  <w:style w:type="character" w:customStyle="1" w:styleId="crayon-s">
    <w:name w:val="crayon-s"/>
    <w:basedOn w:val="DefaultParagraphFont"/>
    <w:rsid w:val="00EC1726"/>
  </w:style>
  <w:style w:type="character" w:customStyle="1" w:styleId="crayon-t">
    <w:name w:val="crayon-t"/>
    <w:basedOn w:val="DefaultParagraphFont"/>
    <w:rsid w:val="00EC1726"/>
  </w:style>
  <w:style w:type="character" w:customStyle="1" w:styleId="crayon-cn">
    <w:name w:val="crayon-cn"/>
    <w:basedOn w:val="DefaultParagraphFont"/>
    <w:rsid w:val="00EC1726"/>
  </w:style>
  <w:style w:type="character" w:customStyle="1" w:styleId="crayon-st">
    <w:name w:val="crayon-st"/>
    <w:basedOn w:val="DefaultParagraphFont"/>
    <w:rsid w:val="00EC1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8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D68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E0"/>
    <w:pPr>
      <w:ind w:left="720"/>
      <w:contextualSpacing/>
    </w:pPr>
  </w:style>
  <w:style w:type="character" w:customStyle="1" w:styleId="Heading1Char">
    <w:name w:val="Heading 1 Char"/>
    <w:basedOn w:val="DefaultParagraphFont"/>
    <w:link w:val="Heading1"/>
    <w:uiPriority w:val="9"/>
    <w:rsid w:val="00E84F7E"/>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E84F7E"/>
  </w:style>
  <w:style w:type="character" w:customStyle="1" w:styleId="date">
    <w:name w:val="date"/>
    <w:basedOn w:val="DefaultParagraphFont"/>
    <w:rsid w:val="00E84F7E"/>
  </w:style>
  <w:style w:type="character" w:customStyle="1" w:styleId="category">
    <w:name w:val="category"/>
    <w:basedOn w:val="DefaultParagraphFont"/>
    <w:rsid w:val="00E84F7E"/>
  </w:style>
  <w:style w:type="character" w:customStyle="1" w:styleId="cat-name">
    <w:name w:val="cat-name"/>
    <w:basedOn w:val="DefaultParagraphFont"/>
    <w:rsid w:val="00E84F7E"/>
  </w:style>
  <w:style w:type="character" w:customStyle="1" w:styleId="vjs-control-text">
    <w:name w:val="vjs-control-text"/>
    <w:basedOn w:val="DefaultParagraphFont"/>
    <w:rsid w:val="00E84F7E"/>
  </w:style>
  <w:style w:type="character" w:customStyle="1" w:styleId="vjs-control-text-loaded-percentage">
    <w:name w:val="vjs-control-text-loaded-percentage"/>
    <w:basedOn w:val="DefaultParagraphFont"/>
    <w:rsid w:val="00E84F7E"/>
  </w:style>
  <w:style w:type="character" w:styleId="Hyperlink">
    <w:name w:val="Hyperlink"/>
    <w:basedOn w:val="DefaultParagraphFont"/>
    <w:uiPriority w:val="99"/>
    <w:semiHidden/>
    <w:unhideWhenUsed/>
    <w:rsid w:val="00E84F7E"/>
    <w:rPr>
      <w:color w:val="0000FF"/>
      <w:u w:val="single"/>
    </w:rPr>
  </w:style>
  <w:style w:type="paragraph" w:styleId="NormalWeb">
    <w:name w:val="Normal (Web)"/>
    <w:basedOn w:val="Normal"/>
    <w:uiPriority w:val="99"/>
    <w:semiHidden/>
    <w:unhideWhenUsed/>
    <w:rsid w:val="00E84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F7E"/>
    <w:rPr>
      <w:b/>
      <w:bCs/>
    </w:rPr>
  </w:style>
  <w:style w:type="character" w:customStyle="1" w:styleId="heads">
    <w:name w:val="heads"/>
    <w:basedOn w:val="DefaultParagraphFont"/>
    <w:rsid w:val="00E84F7E"/>
  </w:style>
  <w:style w:type="character" w:customStyle="1" w:styleId="kwd">
    <w:name w:val="kwd"/>
    <w:basedOn w:val="DefaultParagraphFont"/>
    <w:rsid w:val="00E84F7E"/>
  </w:style>
  <w:style w:type="character" w:customStyle="1" w:styleId="pln">
    <w:name w:val="pln"/>
    <w:basedOn w:val="DefaultParagraphFont"/>
    <w:rsid w:val="00E84F7E"/>
  </w:style>
  <w:style w:type="character" w:customStyle="1" w:styleId="pun">
    <w:name w:val="pun"/>
    <w:basedOn w:val="DefaultParagraphFont"/>
    <w:rsid w:val="00E84F7E"/>
  </w:style>
  <w:style w:type="character" w:customStyle="1" w:styleId="typ">
    <w:name w:val="typ"/>
    <w:basedOn w:val="DefaultParagraphFont"/>
    <w:rsid w:val="00E84F7E"/>
  </w:style>
  <w:style w:type="character" w:customStyle="1" w:styleId="str">
    <w:name w:val="str"/>
    <w:basedOn w:val="DefaultParagraphFont"/>
    <w:rsid w:val="00E84F7E"/>
  </w:style>
  <w:style w:type="character" w:customStyle="1" w:styleId="lit">
    <w:name w:val="lit"/>
    <w:basedOn w:val="DefaultParagraphFont"/>
    <w:rsid w:val="00E84F7E"/>
  </w:style>
  <w:style w:type="character" w:customStyle="1" w:styleId="com">
    <w:name w:val="com"/>
    <w:basedOn w:val="DefaultParagraphFont"/>
    <w:rsid w:val="00E84F7E"/>
  </w:style>
  <w:style w:type="character" w:customStyle="1" w:styleId="tag">
    <w:name w:val="tag"/>
    <w:basedOn w:val="DefaultParagraphFont"/>
    <w:rsid w:val="00E84F7E"/>
  </w:style>
  <w:style w:type="character" w:customStyle="1" w:styleId="atn">
    <w:name w:val="atn"/>
    <w:basedOn w:val="DefaultParagraphFont"/>
    <w:rsid w:val="00E84F7E"/>
  </w:style>
  <w:style w:type="character" w:customStyle="1" w:styleId="atv">
    <w:name w:val="atv"/>
    <w:basedOn w:val="DefaultParagraphFont"/>
    <w:rsid w:val="00E84F7E"/>
  </w:style>
  <w:style w:type="paragraph" w:styleId="BalloonText">
    <w:name w:val="Balloon Text"/>
    <w:basedOn w:val="Normal"/>
    <w:link w:val="BalloonTextChar"/>
    <w:uiPriority w:val="99"/>
    <w:semiHidden/>
    <w:unhideWhenUsed/>
    <w:rsid w:val="00E84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7E"/>
    <w:rPr>
      <w:rFonts w:ascii="Tahoma" w:hAnsi="Tahoma" w:cs="Tahoma"/>
      <w:sz w:val="16"/>
      <w:szCs w:val="16"/>
    </w:rPr>
  </w:style>
  <w:style w:type="character" w:customStyle="1" w:styleId="Heading2Char">
    <w:name w:val="Heading 2 Char"/>
    <w:basedOn w:val="DefaultParagraphFont"/>
    <w:link w:val="Heading2"/>
    <w:uiPriority w:val="9"/>
    <w:semiHidden/>
    <w:rsid w:val="009D6814"/>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814"/>
    <w:rPr>
      <w:rFonts w:asciiTheme="majorHAnsi" w:eastAsiaTheme="majorEastAsia" w:hAnsiTheme="majorHAnsi" w:cstheme="majorBidi"/>
      <w:color w:val="243F60" w:themeColor="accent1" w:themeShade="7F"/>
    </w:rPr>
  </w:style>
  <w:style w:type="character" w:customStyle="1" w:styleId="enlighter-g1">
    <w:name w:val="enlighter-g1"/>
    <w:basedOn w:val="DefaultParagraphFont"/>
    <w:rsid w:val="009D6814"/>
  </w:style>
  <w:style w:type="character" w:customStyle="1" w:styleId="enlighter-x1">
    <w:name w:val="enlighter-x1"/>
    <w:basedOn w:val="DefaultParagraphFont"/>
    <w:rsid w:val="009D6814"/>
  </w:style>
  <w:style w:type="character" w:customStyle="1" w:styleId="enlighter-text">
    <w:name w:val="enlighter-text"/>
    <w:basedOn w:val="DefaultParagraphFont"/>
    <w:rsid w:val="009D6814"/>
  </w:style>
  <w:style w:type="character" w:customStyle="1" w:styleId="enlighter-x2">
    <w:name w:val="enlighter-x2"/>
    <w:basedOn w:val="DefaultParagraphFont"/>
    <w:rsid w:val="009D6814"/>
  </w:style>
  <w:style w:type="character" w:customStyle="1" w:styleId="enlighter-k3">
    <w:name w:val="enlighter-k3"/>
    <w:basedOn w:val="DefaultParagraphFont"/>
    <w:rsid w:val="009D6814"/>
  </w:style>
  <w:style w:type="character" w:customStyle="1" w:styleId="enlighter-s0">
    <w:name w:val="enlighter-s0"/>
    <w:basedOn w:val="DefaultParagraphFont"/>
    <w:rsid w:val="009D6814"/>
  </w:style>
  <w:style w:type="character" w:customStyle="1" w:styleId="enlighter-k0">
    <w:name w:val="enlighter-k0"/>
    <w:basedOn w:val="DefaultParagraphFont"/>
    <w:rsid w:val="009D6814"/>
  </w:style>
  <w:style w:type="character" w:customStyle="1" w:styleId="enlighter-m0">
    <w:name w:val="enlighter-m0"/>
    <w:basedOn w:val="DefaultParagraphFont"/>
    <w:rsid w:val="009D6814"/>
  </w:style>
  <w:style w:type="character" w:customStyle="1" w:styleId="enlighter-k5">
    <w:name w:val="enlighter-k5"/>
    <w:basedOn w:val="DefaultParagraphFont"/>
    <w:rsid w:val="009D6814"/>
  </w:style>
  <w:style w:type="character" w:customStyle="1" w:styleId="enlighter-k9">
    <w:name w:val="enlighter-k9"/>
    <w:basedOn w:val="DefaultParagraphFont"/>
    <w:rsid w:val="009D6814"/>
  </w:style>
  <w:style w:type="character" w:customStyle="1" w:styleId="enlighter-m3">
    <w:name w:val="enlighter-m3"/>
    <w:basedOn w:val="DefaultParagraphFont"/>
    <w:rsid w:val="009D6814"/>
  </w:style>
  <w:style w:type="character" w:customStyle="1" w:styleId="enlighter-n1">
    <w:name w:val="enlighter-n1"/>
    <w:basedOn w:val="DefaultParagraphFont"/>
    <w:rsid w:val="009D6814"/>
  </w:style>
  <w:style w:type="character" w:styleId="FollowedHyperlink">
    <w:name w:val="FollowedHyperlink"/>
    <w:basedOn w:val="DefaultParagraphFont"/>
    <w:uiPriority w:val="99"/>
    <w:semiHidden/>
    <w:unhideWhenUsed/>
    <w:rsid w:val="00EC1726"/>
    <w:rPr>
      <w:color w:val="800080"/>
      <w:u w:val="single"/>
    </w:rPr>
  </w:style>
  <w:style w:type="character" w:customStyle="1" w:styleId="crayon-e">
    <w:name w:val="crayon-e"/>
    <w:basedOn w:val="DefaultParagraphFont"/>
    <w:rsid w:val="00EC1726"/>
  </w:style>
  <w:style w:type="character" w:customStyle="1" w:styleId="crayon-r">
    <w:name w:val="crayon-r"/>
    <w:basedOn w:val="DefaultParagraphFont"/>
    <w:rsid w:val="00EC1726"/>
  </w:style>
  <w:style w:type="character" w:customStyle="1" w:styleId="crayon-h">
    <w:name w:val="crayon-h"/>
    <w:basedOn w:val="DefaultParagraphFont"/>
    <w:rsid w:val="00EC1726"/>
  </w:style>
  <w:style w:type="character" w:customStyle="1" w:styleId="crayon-v">
    <w:name w:val="crayon-v"/>
    <w:basedOn w:val="DefaultParagraphFont"/>
    <w:rsid w:val="00EC1726"/>
  </w:style>
  <w:style w:type="character" w:customStyle="1" w:styleId="crayon-o">
    <w:name w:val="crayon-o"/>
    <w:basedOn w:val="DefaultParagraphFont"/>
    <w:rsid w:val="00EC1726"/>
  </w:style>
  <w:style w:type="character" w:styleId="HTMLCode">
    <w:name w:val="HTML Code"/>
    <w:basedOn w:val="DefaultParagraphFont"/>
    <w:uiPriority w:val="99"/>
    <w:semiHidden/>
    <w:unhideWhenUsed/>
    <w:rsid w:val="00EC1726"/>
    <w:rPr>
      <w:rFonts w:ascii="Courier New" w:eastAsia="Times New Roman" w:hAnsi="Courier New" w:cs="Courier New"/>
      <w:sz w:val="20"/>
      <w:szCs w:val="20"/>
    </w:rPr>
  </w:style>
  <w:style w:type="character" w:customStyle="1" w:styleId="crayon-sy">
    <w:name w:val="crayon-sy"/>
    <w:basedOn w:val="DefaultParagraphFont"/>
    <w:rsid w:val="00EC1726"/>
  </w:style>
  <w:style w:type="character" w:customStyle="1" w:styleId="crayon-i">
    <w:name w:val="crayon-i"/>
    <w:basedOn w:val="DefaultParagraphFont"/>
    <w:rsid w:val="00EC1726"/>
  </w:style>
  <w:style w:type="character" w:customStyle="1" w:styleId="crayon-s">
    <w:name w:val="crayon-s"/>
    <w:basedOn w:val="DefaultParagraphFont"/>
    <w:rsid w:val="00EC1726"/>
  </w:style>
  <w:style w:type="character" w:customStyle="1" w:styleId="crayon-t">
    <w:name w:val="crayon-t"/>
    <w:basedOn w:val="DefaultParagraphFont"/>
    <w:rsid w:val="00EC1726"/>
  </w:style>
  <w:style w:type="character" w:customStyle="1" w:styleId="crayon-cn">
    <w:name w:val="crayon-cn"/>
    <w:basedOn w:val="DefaultParagraphFont"/>
    <w:rsid w:val="00EC1726"/>
  </w:style>
  <w:style w:type="character" w:customStyle="1" w:styleId="crayon-st">
    <w:name w:val="crayon-st"/>
    <w:basedOn w:val="DefaultParagraphFont"/>
    <w:rsid w:val="00EC1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524">
      <w:bodyDiv w:val="1"/>
      <w:marLeft w:val="0"/>
      <w:marRight w:val="0"/>
      <w:marTop w:val="0"/>
      <w:marBottom w:val="0"/>
      <w:divBdr>
        <w:top w:val="none" w:sz="0" w:space="0" w:color="auto"/>
        <w:left w:val="none" w:sz="0" w:space="0" w:color="auto"/>
        <w:bottom w:val="none" w:sz="0" w:space="0" w:color="auto"/>
        <w:right w:val="none" w:sz="0" w:space="0" w:color="auto"/>
      </w:divBdr>
      <w:divsChild>
        <w:div w:id="1529875150">
          <w:marLeft w:val="0"/>
          <w:marRight w:val="0"/>
          <w:marTop w:val="0"/>
          <w:marBottom w:val="0"/>
          <w:divBdr>
            <w:top w:val="none" w:sz="0" w:space="0" w:color="auto"/>
            <w:left w:val="none" w:sz="0" w:space="0" w:color="auto"/>
            <w:bottom w:val="none" w:sz="0" w:space="0" w:color="auto"/>
            <w:right w:val="none" w:sz="0" w:space="0" w:color="auto"/>
          </w:divBdr>
        </w:div>
        <w:div w:id="1514416050">
          <w:marLeft w:val="0"/>
          <w:marRight w:val="0"/>
          <w:marTop w:val="0"/>
          <w:marBottom w:val="0"/>
          <w:divBdr>
            <w:top w:val="none" w:sz="0" w:space="0" w:color="auto"/>
            <w:left w:val="none" w:sz="0" w:space="0" w:color="auto"/>
            <w:bottom w:val="none" w:sz="0" w:space="0" w:color="auto"/>
            <w:right w:val="none" w:sz="0" w:space="0" w:color="auto"/>
          </w:divBdr>
          <w:divsChild>
            <w:div w:id="675763845">
              <w:marLeft w:val="0"/>
              <w:marRight w:val="0"/>
              <w:marTop w:val="0"/>
              <w:marBottom w:val="0"/>
              <w:divBdr>
                <w:top w:val="none" w:sz="0" w:space="0" w:color="auto"/>
                <w:left w:val="none" w:sz="0" w:space="0" w:color="auto"/>
                <w:bottom w:val="none" w:sz="0" w:space="0" w:color="auto"/>
                <w:right w:val="none" w:sz="0" w:space="0" w:color="auto"/>
              </w:divBdr>
              <w:divsChild>
                <w:div w:id="230777445">
                  <w:marLeft w:val="0"/>
                  <w:marRight w:val="0"/>
                  <w:marTop w:val="0"/>
                  <w:marBottom w:val="0"/>
                  <w:divBdr>
                    <w:top w:val="none" w:sz="0" w:space="0" w:color="auto"/>
                    <w:left w:val="none" w:sz="0" w:space="0" w:color="auto"/>
                    <w:bottom w:val="none" w:sz="0" w:space="0" w:color="auto"/>
                    <w:right w:val="none" w:sz="0" w:space="0" w:color="auto"/>
                  </w:divBdr>
                </w:div>
                <w:div w:id="1172254110">
                  <w:marLeft w:val="0"/>
                  <w:marRight w:val="0"/>
                  <w:marTop w:val="0"/>
                  <w:marBottom w:val="0"/>
                  <w:divBdr>
                    <w:top w:val="none" w:sz="0" w:space="0" w:color="auto"/>
                    <w:left w:val="none" w:sz="0" w:space="0" w:color="auto"/>
                    <w:bottom w:val="none" w:sz="0" w:space="0" w:color="auto"/>
                    <w:right w:val="none" w:sz="0" w:space="0" w:color="auto"/>
                  </w:divBdr>
                  <w:divsChild>
                    <w:div w:id="101611897">
                      <w:marLeft w:val="150"/>
                      <w:marRight w:val="150"/>
                      <w:marTop w:val="0"/>
                      <w:marBottom w:val="0"/>
                      <w:divBdr>
                        <w:top w:val="none" w:sz="0" w:space="0" w:color="auto"/>
                        <w:left w:val="none" w:sz="0" w:space="0" w:color="auto"/>
                        <w:bottom w:val="none" w:sz="0" w:space="0" w:color="auto"/>
                        <w:right w:val="none" w:sz="0" w:space="0" w:color="auto"/>
                      </w:divBdr>
                      <w:divsChild>
                        <w:div w:id="17769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03016">
          <w:marLeft w:val="0"/>
          <w:marRight w:val="0"/>
          <w:marTop w:val="0"/>
          <w:marBottom w:val="0"/>
          <w:divBdr>
            <w:top w:val="none" w:sz="0" w:space="0" w:color="auto"/>
            <w:left w:val="none" w:sz="0" w:space="0" w:color="auto"/>
            <w:bottom w:val="none" w:sz="0" w:space="0" w:color="auto"/>
            <w:right w:val="none" w:sz="0" w:space="0" w:color="auto"/>
          </w:divBdr>
          <w:divsChild>
            <w:div w:id="17543560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1558968">
      <w:bodyDiv w:val="1"/>
      <w:marLeft w:val="0"/>
      <w:marRight w:val="0"/>
      <w:marTop w:val="0"/>
      <w:marBottom w:val="0"/>
      <w:divBdr>
        <w:top w:val="none" w:sz="0" w:space="0" w:color="auto"/>
        <w:left w:val="none" w:sz="0" w:space="0" w:color="auto"/>
        <w:bottom w:val="none" w:sz="0" w:space="0" w:color="auto"/>
        <w:right w:val="none" w:sz="0" w:space="0" w:color="auto"/>
      </w:divBdr>
      <w:divsChild>
        <w:div w:id="80683868">
          <w:marLeft w:val="0"/>
          <w:marRight w:val="0"/>
          <w:marTop w:val="0"/>
          <w:marBottom w:val="0"/>
          <w:divBdr>
            <w:top w:val="none" w:sz="0" w:space="0" w:color="auto"/>
            <w:left w:val="none" w:sz="0" w:space="0" w:color="auto"/>
            <w:bottom w:val="none" w:sz="0" w:space="0" w:color="auto"/>
            <w:right w:val="none" w:sz="0" w:space="0" w:color="auto"/>
          </w:divBdr>
          <w:divsChild>
            <w:div w:id="780732417">
              <w:marLeft w:val="0"/>
              <w:marRight w:val="0"/>
              <w:marTop w:val="0"/>
              <w:marBottom w:val="0"/>
              <w:divBdr>
                <w:top w:val="none" w:sz="0" w:space="0" w:color="auto"/>
                <w:left w:val="none" w:sz="0" w:space="0" w:color="auto"/>
                <w:bottom w:val="none" w:sz="0" w:space="0" w:color="auto"/>
                <w:right w:val="none" w:sz="0" w:space="0" w:color="auto"/>
              </w:divBdr>
            </w:div>
            <w:div w:id="330837622">
              <w:marLeft w:val="0"/>
              <w:marRight w:val="0"/>
              <w:marTop w:val="0"/>
              <w:marBottom w:val="0"/>
              <w:divBdr>
                <w:top w:val="none" w:sz="0" w:space="0" w:color="auto"/>
                <w:left w:val="none" w:sz="0" w:space="0" w:color="auto"/>
                <w:bottom w:val="none" w:sz="0" w:space="0" w:color="auto"/>
                <w:right w:val="none" w:sz="0" w:space="0" w:color="auto"/>
              </w:divBdr>
            </w:div>
            <w:div w:id="89088917">
              <w:marLeft w:val="0"/>
              <w:marRight w:val="0"/>
              <w:marTop w:val="0"/>
              <w:marBottom w:val="0"/>
              <w:divBdr>
                <w:top w:val="none" w:sz="0" w:space="0" w:color="auto"/>
                <w:left w:val="none" w:sz="0" w:space="0" w:color="auto"/>
                <w:bottom w:val="none" w:sz="0" w:space="0" w:color="auto"/>
                <w:right w:val="none" w:sz="0" w:space="0" w:color="auto"/>
              </w:divBdr>
            </w:div>
            <w:div w:id="2043823675">
              <w:marLeft w:val="0"/>
              <w:marRight w:val="0"/>
              <w:marTop w:val="0"/>
              <w:marBottom w:val="0"/>
              <w:divBdr>
                <w:top w:val="none" w:sz="0" w:space="0" w:color="auto"/>
                <w:left w:val="none" w:sz="0" w:space="0" w:color="auto"/>
                <w:bottom w:val="none" w:sz="0" w:space="0" w:color="auto"/>
                <w:right w:val="none" w:sz="0" w:space="0" w:color="auto"/>
              </w:divBdr>
            </w:div>
            <w:div w:id="1955792458">
              <w:marLeft w:val="0"/>
              <w:marRight w:val="0"/>
              <w:marTop w:val="0"/>
              <w:marBottom w:val="0"/>
              <w:divBdr>
                <w:top w:val="none" w:sz="0" w:space="0" w:color="auto"/>
                <w:left w:val="none" w:sz="0" w:space="0" w:color="auto"/>
                <w:bottom w:val="none" w:sz="0" w:space="0" w:color="auto"/>
                <w:right w:val="none" w:sz="0" w:space="0" w:color="auto"/>
              </w:divBdr>
            </w:div>
            <w:div w:id="1414398230">
              <w:marLeft w:val="0"/>
              <w:marRight w:val="0"/>
              <w:marTop w:val="0"/>
              <w:marBottom w:val="0"/>
              <w:divBdr>
                <w:top w:val="none" w:sz="0" w:space="0" w:color="auto"/>
                <w:left w:val="none" w:sz="0" w:space="0" w:color="auto"/>
                <w:bottom w:val="none" w:sz="0" w:space="0" w:color="auto"/>
                <w:right w:val="none" w:sz="0" w:space="0" w:color="auto"/>
              </w:divBdr>
            </w:div>
            <w:div w:id="604188469">
              <w:marLeft w:val="0"/>
              <w:marRight w:val="0"/>
              <w:marTop w:val="0"/>
              <w:marBottom w:val="0"/>
              <w:divBdr>
                <w:top w:val="none" w:sz="0" w:space="0" w:color="auto"/>
                <w:left w:val="none" w:sz="0" w:space="0" w:color="auto"/>
                <w:bottom w:val="none" w:sz="0" w:space="0" w:color="auto"/>
                <w:right w:val="none" w:sz="0" w:space="0" w:color="auto"/>
              </w:divBdr>
            </w:div>
            <w:div w:id="162598569">
              <w:marLeft w:val="0"/>
              <w:marRight w:val="0"/>
              <w:marTop w:val="0"/>
              <w:marBottom w:val="0"/>
              <w:divBdr>
                <w:top w:val="none" w:sz="0" w:space="0" w:color="auto"/>
                <w:left w:val="none" w:sz="0" w:space="0" w:color="auto"/>
                <w:bottom w:val="none" w:sz="0" w:space="0" w:color="auto"/>
                <w:right w:val="none" w:sz="0" w:space="0" w:color="auto"/>
              </w:divBdr>
            </w:div>
            <w:div w:id="102847765">
              <w:marLeft w:val="0"/>
              <w:marRight w:val="0"/>
              <w:marTop w:val="0"/>
              <w:marBottom w:val="0"/>
              <w:divBdr>
                <w:top w:val="none" w:sz="0" w:space="0" w:color="auto"/>
                <w:left w:val="none" w:sz="0" w:space="0" w:color="auto"/>
                <w:bottom w:val="none" w:sz="0" w:space="0" w:color="auto"/>
                <w:right w:val="none" w:sz="0" w:space="0" w:color="auto"/>
              </w:divBdr>
            </w:div>
            <w:div w:id="629172055">
              <w:marLeft w:val="0"/>
              <w:marRight w:val="0"/>
              <w:marTop w:val="0"/>
              <w:marBottom w:val="0"/>
              <w:divBdr>
                <w:top w:val="none" w:sz="0" w:space="0" w:color="auto"/>
                <w:left w:val="none" w:sz="0" w:space="0" w:color="auto"/>
                <w:bottom w:val="none" w:sz="0" w:space="0" w:color="auto"/>
                <w:right w:val="none" w:sz="0" w:space="0" w:color="auto"/>
              </w:divBdr>
            </w:div>
            <w:div w:id="511720283">
              <w:marLeft w:val="0"/>
              <w:marRight w:val="0"/>
              <w:marTop w:val="0"/>
              <w:marBottom w:val="0"/>
              <w:divBdr>
                <w:top w:val="none" w:sz="0" w:space="0" w:color="auto"/>
                <w:left w:val="none" w:sz="0" w:space="0" w:color="auto"/>
                <w:bottom w:val="none" w:sz="0" w:space="0" w:color="auto"/>
                <w:right w:val="none" w:sz="0" w:space="0" w:color="auto"/>
              </w:divBdr>
            </w:div>
            <w:div w:id="788668163">
              <w:marLeft w:val="0"/>
              <w:marRight w:val="0"/>
              <w:marTop w:val="0"/>
              <w:marBottom w:val="0"/>
              <w:divBdr>
                <w:top w:val="none" w:sz="0" w:space="0" w:color="auto"/>
                <w:left w:val="none" w:sz="0" w:space="0" w:color="auto"/>
                <w:bottom w:val="none" w:sz="0" w:space="0" w:color="auto"/>
                <w:right w:val="none" w:sz="0" w:space="0" w:color="auto"/>
              </w:divBdr>
            </w:div>
            <w:div w:id="1135370067">
              <w:marLeft w:val="0"/>
              <w:marRight w:val="0"/>
              <w:marTop w:val="0"/>
              <w:marBottom w:val="0"/>
              <w:divBdr>
                <w:top w:val="none" w:sz="0" w:space="0" w:color="auto"/>
                <w:left w:val="none" w:sz="0" w:space="0" w:color="auto"/>
                <w:bottom w:val="none" w:sz="0" w:space="0" w:color="auto"/>
                <w:right w:val="none" w:sz="0" w:space="0" w:color="auto"/>
              </w:divBdr>
            </w:div>
            <w:div w:id="463234953">
              <w:marLeft w:val="0"/>
              <w:marRight w:val="0"/>
              <w:marTop w:val="0"/>
              <w:marBottom w:val="0"/>
              <w:divBdr>
                <w:top w:val="none" w:sz="0" w:space="0" w:color="auto"/>
                <w:left w:val="none" w:sz="0" w:space="0" w:color="auto"/>
                <w:bottom w:val="none" w:sz="0" w:space="0" w:color="auto"/>
                <w:right w:val="none" w:sz="0" w:space="0" w:color="auto"/>
              </w:divBdr>
            </w:div>
            <w:div w:id="682709776">
              <w:marLeft w:val="0"/>
              <w:marRight w:val="0"/>
              <w:marTop w:val="0"/>
              <w:marBottom w:val="0"/>
              <w:divBdr>
                <w:top w:val="none" w:sz="0" w:space="0" w:color="auto"/>
                <w:left w:val="none" w:sz="0" w:space="0" w:color="auto"/>
                <w:bottom w:val="none" w:sz="0" w:space="0" w:color="auto"/>
                <w:right w:val="none" w:sz="0" w:space="0" w:color="auto"/>
              </w:divBdr>
            </w:div>
            <w:div w:id="903299445">
              <w:marLeft w:val="0"/>
              <w:marRight w:val="0"/>
              <w:marTop w:val="0"/>
              <w:marBottom w:val="0"/>
              <w:divBdr>
                <w:top w:val="none" w:sz="0" w:space="0" w:color="auto"/>
                <w:left w:val="none" w:sz="0" w:space="0" w:color="auto"/>
                <w:bottom w:val="none" w:sz="0" w:space="0" w:color="auto"/>
                <w:right w:val="none" w:sz="0" w:space="0" w:color="auto"/>
              </w:divBdr>
            </w:div>
            <w:div w:id="1381251023">
              <w:marLeft w:val="0"/>
              <w:marRight w:val="0"/>
              <w:marTop w:val="0"/>
              <w:marBottom w:val="0"/>
              <w:divBdr>
                <w:top w:val="none" w:sz="0" w:space="0" w:color="auto"/>
                <w:left w:val="none" w:sz="0" w:space="0" w:color="auto"/>
                <w:bottom w:val="none" w:sz="0" w:space="0" w:color="auto"/>
                <w:right w:val="none" w:sz="0" w:space="0" w:color="auto"/>
              </w:divBdr>
            </w:div>
            <w:div w:id="376005827">
              <w:marLeft w:val="0"/>
              <w:marRight w:val="0"/>
              <w:marTop w:val="0"/>
              <w:marBottom w:val="0"/>
              <w:divBdr>
                <w:top w:val="none" w:sz="0" w:space="0" w:color="auto"/>
                <w:left w:val="none" w:sz="0" w:space="0" w:color="auto"/>
                <w:bottom w:val="none" w:sz="0" w:space="0" w:color="auto"/>
                <w:right w:val="none" w:sz="0" w:space="0" w:color="auto"/>
              </w:divBdr>
            </w:div>
            <w:div w:id="939921338">
              <w:marLeft w:val="0"/>
              <w:marRight w:val="0"/>
              <w:marTop w:val="0"/>
              <w:marBottom w:val="0"/>
              <w:divBdr>
                <w:top w:val="none" w:sz="0" w:space="0" w:color="auto"/>
                <w:left w:val="none" w:sz="0" w:space="0" w:color="auto"/>
                <w:bottom w:val="none" w:sz="0" w:space="0" w:color="auto"/>
                <w:right w:val="none" w:sz="0" w:space="0" w:color="auto"/>
              </w:divBdr>
            </w:div>
            <w:div w:id="1549760867">
              <w:marLeft w:val="0"/>
              <w:marRight w:val="0"/>
              <w:marTop w:val="0"/>
              <w:marBottom w:val="0"/>
              <w:divBdr>
                <w:top w:val="none" w:sz="0" w:space="0" w:color="auto"/>
                <w:left w:val="none" w:sz="0" w:space="0" w:color="auto"/>
                <w:bottom w:val="none" w:sz="0" w:space="0" w:color="auto"/>
                <w:right w:val="none" w:sz="0" w:space="0" w:color="auto"/>
              </w:divBdr>
            </w:div>
            <w:div w:id="5904943">
              <w:marLeft w:val="0"/>
              <w:marRight w:val="0"/>
              <w:marTop w:val="0"/>
              <w:marBottom w:val="0"/>
              <w:divBdr>
                <w:top w:val="none" w:sz="0" w:space="0" w:color="auto"/>
                <w:left w:val="none" w:sz="0" w:space="0" w:color="auto"/>
                <w:bottom w:val="none" w:sz="0" w:space="0" w:color="auto"/>
                <w:right w:val="none" w:sz="0" w:space="0" w:color="auto"/>
              </w:divBdr>
            </w:div>
            <w:div w:id="464592298">
              <w:marLeft w:val="0"/>
              <w:marRight w:val="0"/>
              <w:marTop w:val="0"/>
              <w:marBottom w:val="0"/>
              <w:divBdr>
                <w:top w:val="none" w:sz="0" w:space="0" w:color="auto"/>
                <w:left w:val="none" w:sz="0" w:space="0" w:color="auto"/>
                <w:bottom w:val="none" w:sz="0" w:space="0" w:color="auto"/>
                <w:right w:val="none" w:sz="0" w:space="0" w:color="auto"/>
              </w:divBdr>
            </w:div>
            <w:div w:id="610549905">
              <w:marLeft w:val="0"/>
              <w:marRight w:val="0"/>
              <w:marTop w:val="0"/>
              <w:marBottom w:val="0"/>
              <w:divBdr>
                <w:top w:val="none" w:sz="0" w:space="0" w:color="auto"/>
                <w:left w:val="none" w:sz="0" w:space="0" w:color="auto"/>
                <w:bottom w:val="none" w:sz="0" w:space="0" w:color="auto"/>
                <w:right w:val="none" w:sz="0" w:space="0" w:color="auto"/>
              </w:divBdr>
            </w:div>
            <w:div w:id="594557513">
              <w:marLeft w:val="0"/>
              <w:marRight w:val="0"/>
              <w:marTop w:val="0"/>
              <w:marBottom w:val="0"/>
              <w:divBdr>
                <w:top w:val="none" w:sz="0" w:space="0" w:color="auto"/>
                <w:left w:val="none" w:sz="0" w:space="0" w:color="auto"/>
                <w:bottom w:val="none" w:sz="0" w:space="0" w:color="auto"/>
                <w:right w:val="none" w:sz="0" w:space="0" w:color="auto"/>
              </w:divBdr>
            </w:div>
            <w:div w:id="303044854">
              <w:marLeft w:val="0"/>
              <w:marRight w:val="0"/>
              <w:marTop w:val="0"/>
              <w:marBottom w:val="0"/>
              <w:divBdr>
                <w:top w:val="none" w:sz="0" w:space="0" w:color="auto"/>
                <w:left w:val="none" w:sz="0" w:space="0" w:color="auto"/>
                <w:bottom w:val="none" w:sz="0" w:space="0" w:color="auto"/>
                <w:right w:val="none" w:sz="0" w:space="0" w:color="auto"/>
              </w:divBdr>
            </w:div>
            <w:div w:id="336619328">
              <w:marLeft w:val="0"/>
              <w:marRight w:val="0"/>
              <w:marTop w:val="0"/>
              <w:marBottom w:val="0"/>
              <w:divBdr>
                <w:top w:val="none" w:sz="0" w:space="0" w:color="auto"/>
                <w:left w:val="none" w:sz="0" w:space="0" w:color="auto"/>
                <w:bottom w:val="none" w:sz="0" w:space="0" w:color="auto"/>
                <w:right w:val="none" w:sz="0" w:space="0" w:color="auto"/>
              </w:divBdr>
            </w:div>
            <w:div w:id="694772427">
              <w:marLeft w:val="0"/>
              <w:marRight w:val="0"/>
              <w:marTop w:val="0"/>
              <w:marBottom w:val="0"/>
              <w:divBdr>
                <w:top w:val="none" w:sz="0" w:space="0" w:color="auto"/>
                <w:left w:val="none" w:sz="0" w:space="0" w:color="auto"/>
                <w:bottom w:val="none" w:sz="0" w:space="0" w:color="auto"/>
                <w:right w:val="none" w:sz="0" w:space="0" w:color="auto"/>
              </w:divBdr>
            </w:div>
            <w:div w:id="737366387">
              <w:marLeft w:val="0"/>
              <w:marRight w:val="0"/>
              <w:marTop w:val="0"/>
              <w:marBottom w:val="0"/>
              <w:divBdr>
                <w:top w:val="none" w:sz="0" w:space="0" w:color="auto"/>
                <w:left w:val="none" w:sz="0" w:space="0" w:color="auto"/>
                <w:bottom w:val="none" w:sz="0" w:space="0" w:color="auto"/>
                <w:right w:val="none" w:sz="0" w:space="0" w:color="auto"/>
              </w:divBdr>
            </w:div>
            <w:div w:id="1534492022">
              <w:marLeft w:val="0"/>
              <w:marRight w:val="0"/>
              <w:marTop w:val="0"/>
              <w:marBottom w:val="0"/>
              <w:divBdr>
                <w:top w:val="none" w:sz="0" w:space="0" w:color="auto"/>
                <w:left w:val="none" w:sz="0" w:space="0" w:color="auto"/>
                <w:bottom w:val="none" w:sz="0" w:space="0" w:color="auto"/>
                <w:right w:val="none" w:sz="0" w:space="0" w:color="auto"/>
              </w:divBdr>
            </w:div>
            <w:div w:id="981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899">
      <w:bodyDiv w:val="1"/>
      <w:marLeft w:val="0"/>
      <w:marRight w:val="0"/>
      <w:marTop w:val="0"/>
      <w:marBottom w:val="0"/>
      <w:divBdr>
        <w:top w:val="none" w:sz="0" w:space="0" w:color="auto"/>
        <w:left w:val="none" w:sz="0" w:space="0" w:color="auto"/>
        <w:bottom w:val="none" w:sz="0" w:space="0" w:color="auto"/>
        <w:right w:val="none" w:sz="0" w:space="0" w:color="auto"/>
      </w:divBdr>
      <w:divsChild>
        <w:div w:id="85268920">
          <w:marLeft w:val="0"/>
          <w:marRight w:val="0"/>
          <w:marTop w:val="120"/>
          <w:marBottom w:val="120"/>
          <w:divBdr>
            <w:top w:val="none" w:sz="0" w:space="0" w:color="auto"/>
            <w:left w:val="none" w:sz="0" w:space="0" w:color="auto"/>
            <w:bottom w:val="none" w:sz="0" w:space="0" w:color="auto"/>
            <w:right w:val="none" w:sz="0" w:space="0" w:color="auto"/>
          </w:divBdr>
          <w:divsChild>
            <w:div w:id="636186855">
              <w:marLeft w:val="0"/>
              <w:marRight w:val="0"/>
              <w:marTop w:val="0"/>
              <w:marBottom w:val="0"/>
              <w:divBdr>
                <w:top w:val="none" w:sz="0" w:space="0" w:color="auto"/>
                <w:left w:val="none" w:sz="0" w:space="0" w:color="auto"/>
                <w:bottom w:val="none" w:sz="0" w:space="0" w:color="auto"/>
                <w:right w:val="none" w:sz="0" w:space="0" w:color="auto"/>
              </w:divBdr>
              <w:divsChild>
                <w:div w:id="359403909">
                  <w:marLeft w:val="-225"/>
                  <w:marRight w:val="-225"/>
                  <w:marTop w:val="0"/>
                  <w:marBottom w:val="0"/>
                  <w:divBdr>
                    <w:top w:val="none" w:sz="0" w:space="0" w:color="auto"/>
                    <w:left w:val="none" w:sz="0" w:space="0" w:color="auto"/>
                    <w:bottom w:val="none" w:sz="0" w:space="0" w:color="auto"/>
                    <w:right w:val="none" w:sz="0" w:space="0" w:color="auto"/>
                  </w:divBdr>
                  <w:divsChild>
                    <w:div w:id="2381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8402">
          <w:marLeft w:val="0"/>
          <w:marRight w:val="0"/>
          <w:marTop w:val="0"/>
          <w:marBottom w:val="300"/>
          <w:divBdr>
            <w:top w:val="none" w:sz="0" w:space="0" w:color="auto"/>
            <w:left w:val="none" w:sz="0" w:space="0" w:color="auto"/>
            <w:bottom w:val="none" w:sz="0" w:space="0" w:color="auto"/>
            <w:right w:val="none" w:sz="0" w:space="0" w:color="auto"/>
          </w:divBdr>
          <w:divsChild>
            <w:div w:id="2119831968">
              <w:marLeft w:val="0"/>
              <w:marRight w:val="0"/>
              <w:marTop w:val="0"/>
              <w:marBottom w:val="0"/>
              <w:divBdr>
                <w:top w:val="none" w:sz="0" w:space="0" w:color="auto"/>
                <w:left w:val="none" w:sz="0" w:space="0" w:color="auto"/>
                <w:bottom w:val="none" w:sz="0" w:space="0" w:color="auto"/>
                <w:right w:val="none" w:sz="0" w:space="0" w:color="auto"/>
              </w:divBdr>
              <w:divsChild>
                <w:div w:id="960720336">
                  <w:marLeft w:val="0"/>
                  <w:marRight w:val="0"/>
                  <w:marTop w:val="0"/>
                  <w:marBottom w:val="0"/>
                  <w:divBdr>
                    <w:top w:val="single" w:sz="2" w:space="4" w:color="FFFFFF"/>
                    <w:left w:val="single" w:sz="2" w:space="11" w:color="FFFFFF"/>
                    <w:bottom w:val="single" w:sz="2" w:space="1" w:color="FFFFFF"/>
                    <w:right w:val="single" w:sz="2" w:space="4" w:color="FFFFFF"/>
                  </w:divBdr>
                  <w:divsChild>
                    <w:div w:id="1130780559">
                      <w:marLeft w:val="0"/>
                      <w:marRight w:val="0"/>
                      <w:marTop w:val="0"/>
                      <w:marBottom w:val="0"/>
                      <w:divBdr>
                        <w:top w:val="none" w:sz="0" w:space="0" w:color="auto"/>
                        <w:left w:val="none" w:sz="0" w:space="0" w:color="auto"/>
                        <w:bottom w:val="none" w:sz="0" w:space="0" w:color="auto"/>
                        <w:right w:val="none" w:sz="0" w:space="0" w:color="auto"/>
                      </w:divBdr>
                    </w:div>
                  </w:divsChild>
                </w:div>
                <w:div w:id="2093160818">
                  <w:marLeft w:val="0"/>
                  <w:marRight w:val="0"/>
                  <w:marTop w:val="0"/>
                  <w:marBottom w:val="0"/>
                  <w:divBdr>
                    <w:top w:val="single" w:sz="2" w:space="1" w:color="FFFFFF"/>
                    <w:left w:val="single" w:sz="2" w:space="11" w:color="FFFFFF"/>
                    <w:bottom w:val="single" w:sz="2" w:space="1" w:color="FFFFFF"/>
                    <w:right w:val="single" w:sz="2" w:space="4" w:color="FFFFFF"/>
                  </w:divBdr>
                  <w:divsChild>
                    <w:div w:id="2100560893">
                      <w:marLeft w:val="0"/>
                      <w:marRight w:val="0"/>
                      <w:marTop w:val="0"/>
                      <w:marBottom w:val="0"/>
                      <w:divBdr>
                        <w:top w:val="none" w:sz="0" w:space="0" w:color="auto"/>
                        <w:left w:val="none" w:sz="0" w:space="0" w:color="auto"/>
                        <w:bottom w:val="none" w:sz="0" w:space="0" w:color="auto"/>
                        <w:right w:val="none" w:sz="0" w:space="0" w:color="auto"/>
                      </w:divBdr>
                    </w:div>
                  </w:divsChild>
                </w:div>
                <w:div w:id="119497958">
                  <w:marLeft w:val="0"/>
                  <w:marRight w:val="0"/>
                  <w:marTop w:val="0"/>
                  <w:marBottom w:val="0"/>
                  <w:divBdr>
                    <w:top w:val="single" w:sz="2" w:space="1" w:color="FFFFFF"/>
                    <w:left w:val="single" w:sz="2" w:space="11" w:color="FFFFFF"/>
                    <w:bottom w:val="single" w:sz="2" w:space="1" w:color="FFFFFF"/>
                    <w:right w:val="single" w:sz="2" w:space="4" w:color="FFFFFF"/>
                  </w:divBdr>
                  <w:divsChild>
                    <w:div w:id="874543319">
                      <w:marLeft w:val="0"/>
                      <w:marRight w:val="0"/>
                      <w:marTop w:val="0"/>
                      <w:marBottom w:val="0"/>
                      <w:divBdr>
                        <w:top w:val="none" w:sz="0" w:space="0" w:color="auto"/>
                        <w:left w:val="none" w:sz="0" w:space="0" w:color="auto"/>
                        <w:bottom w:val="none" w:sz="0" w:space="0" w:color="auto"/>
                        <w:right w:val="none" w:sz="0" w:space="0" w:color="auto"/>
                      </w:divBdr>
                    </w:div>
                  </w:divsChild>
                </w:div>
                <w:div w:id="1030565513">
                  <w:marLeft w:val="0"/>
                  <w:marRight w:val="0"/>
                  <w:marTop w:val="0"/>
                  <w:marBottom w:val="0"/>
                  <w:divBdr>
                    <w:top w:val="single" w:sz="2" w:space="1" w:color="FFFFFF"/>
                    <w:left w:val="single" w:sz="2" w:space="11" w:color="FFFFFF"/>
                    <w:bottom w:val="single" w:sz="2" w:space="1" w:color="FFFFFF"/>
                    <w:right w:val="single" w:sz="2" w:space="4" w:color="FFFFFF"/>
                  </w:divBdr>
                  <w:divsChild>
                    <w:div w:id="1921868278">
                      <w:marLeft w:val="0"/>
                      <w:marRight w:val="0"/>
                      <w:marTop w:val="0"/>
                      <w:marBottom w:val="0"/>
                      <w:divBdr>
                        <w:top w:val="none" w:sz="0" w:space="0" w:color="auto"/>
                        <w:left w:val="none" w:sz="0" w:space="0" w:color="auto"/>
                        <w:bottom w:val="none" w:sz="0" w:space="0" w:color="auto"/>
                        <w:right w:val="none" w:sz="0" w:space="0" w:color="auto"/>
                      </w:divBdr>
                    </w:div>
                  </w:divsChild>
                </w:div>
                <w:div w:id="1904221645">
                  <w:marLeft w:val="0"/>
                  <w:marRight w:val="0"/>
                  <w:marTop w:val="0"/>
                  <w:marBottom w:val="0"/>
                  <w:divBdr>
                    <w:top w:val="single" w:sz="2" w:space="1" w:color="FFFFFF"/>
                    <w:left w:val="single" w:sz="2" w:space="11" w:color="FFFFFF"/>
                    <w:bottom w:val="single" w:sz="2" w:space="1" w:color="FFFFFF"/>
                    <w:right w:val="single" w:sz="2" w:space="4" w:color="FFFFFF"/>
                  </w:divBdr>
                  <w:divsChild>
                    <w:div w:id="1092899602">
                      <w:marLeft w:val="0"/>
                      <w:marRight w:val="0"/>
                      <w:marTop w:val="0"/>
                      <w:marBottom w:val="0"/>
                      <w:divBdr>
                        <w:top w:val="none" w:sz="0" w:space="0" w:color="auto"/>
                        <w:left w:val="none" w:sz="0" w:space="0" w:color="auto"/>
                        <w:bottom w:val="none" w:sz="0" w:space="0" w:color="auto"/>
                        <w:right w:val="none" w:sz="0" w:space="0" w:color="auto"/>
                      </w:divBdr>
                    </w:div>
                  </w:divsChild>
                </w:div>
                <w:div w:id="1809127493">
                  <w:marLeft w:val="0"/>
                  <w:marRight w:val="0"/>
                  <w:marTop w:val="0"/>
                  <w:marBottom w:val="0"/>
                  <w:divBdr>
                    <w:top w:val="single" w:sz="2" w:space="1" w:color="FFFFFF"/>
                    <w:left w:val="single" w:sz="2" w:space="11" w:color="FFFFFF"/>
                    <w:bottom w:val="single" w:sz="2" w:space="1" w:color="FFFFFF"/>
                    <w:right w:val="single" w:sz="2" w:space="4" w:color="FFFFFF"/>
                  </w:divBdr>
                  <w:divsChild>
                    <w:div w:id="1661348293">
                      <w:marLeft w:val="0"/>
                      <w:marRight w:val="0"/>
                      <w:marTop w:val="0"/>
                      <w:marBottom w:val="0"/>
                      <w:divBdr>
                        <w:top w:val="none" w:sz="0" w:space="0" w:color="auto"/>
                        <w:left w:val="none" w:sz="0" w:space="0" w:color="auto"/>
                        <w:bottom w:val="none" w:sz="0" w:space="0" w:color="auto"/>
                        <w:right w:val="none" w:sz="0" w:space="0" w:color="auto"/>
                      </w:divBdr>
                    </w:div>
                  </w:divsChild>
                </w:div>
                <w:div w:id="14188163">
                  <w:marLeft w:val="0"/>
                  <w:marRight w:val="0"/>
                  <w:marTop w:val="0"/>
                  <w:marBottom w:val="0"/>
                  <w:divBdr>
                    <w:top w:val="single" w:sz="2" w:space="1" w:color="FFFFFF"/>
                    <w:left w:val="single" w:sz="2" w:space="11" w:color="FFFFFF"/>
                    <w:bottom w:val="single" w:sz="2" w:space="1" w:color="FFFFFF"/>
                    <w:right w:val="single" w:sz="2" w:space="4" w:color="FFFFFF"/>
                  </w:divBdr>
                  <w:divsChild>
                    <w:div w:id="301615172">
                      <w:marLeft w:val="0"/>
                      <w:marRight w:val="0"/>
                      <w:marTop w:val="0"/>
                      <w:marBottom w:val="0"/>
                      <w:divBdr>
                        <w:top w:val="none" w:sz="0" w:space="0" w:color="auto"/>
                        <w:left w:val="none" w:sz="0" w:space="0" w:color="auto"/>
                        <w:bottom w:val="none" w:sz="0" w:space="0" w:color="auto"/>
                        <w:right w:val="none" w:sz="0" w:space="0" w:color="auto"/>
                      </w:divBdr>
                    </w:div>
                  </w:divsChild>
                </w:div>
                <w:div w:id="117727810">
                  <w:marLeft w:val="0"/>
                  <w:marRight w:val="0"/>
                  <w:marTop w:val="0"/>
                  <w:marBottom w:val="0"/>
                  <w:divBdr>
                    <w:top w:val="single" w:sz="2" w:space="1" w:color="FFFFFF"/>
                    <w:left w:val="single" w:sz="2" w:space="11" w:color="FFFFFF"/>
                    <w:bottom w:val="single" w:sz="2" w:space="1" w:color="FFFFFF"/>
                    <w:right w:val="single" w:sz="2" w:space="4" w:color="FFFFFF"/>
                  </w:divBdr>
                  <w:divsChild>
                    <w:div w:id="577062707">
                      <w:marLeft w:val="0"/>
                      <w:marRight w:val="0"/>
                      <w:marTop w:val="0"/>
                      <w:marBottom w:val="0"/>
                      <w:divBdr>
                        <w:top w:val="none" w:sz="0" w:space="0" w:color="auto"/>
                        <w:left w:val="none" w:sz="0" w:space="0" w:color="auto"/>
                        <w:bottom w:val="none" w:sz="0" w:space="0" w:color="auto"/>
                        <w:right w:val="none" w:sz="0" w:space="0" w:color="auto"/>
                      </w:divBdr>
                    </w:div>
                  </w:divsChild>
                </w:div>
                <w:div w:id="1186216692">
                  <w:marLeft w:val="0"/>
                  <w:marRight w:val="0"/>
                  <w:marTop w:val="0"/>
                  <w:marBottom w:val="0"/>
                  <w:divBdr>
                    <w:top w:val="single" w:sz="2" w:space="1" w:color="FFFFFF"/>
                    <w:left w:val="single" w:sz="2" w:space="11" w:color="FFFFFF"/>
                    <w:bottom w:val="single" w:sz="2" w:space="1" w:color="FFFFFF"/>
                    <w:right w:val="single" w:sz="2" w:space="4" w:color="FFFFFF"/>
                  </w:divBdr>
                  <w:divsChild>
                    <w:div w:id="440490275">
                      <w:marLeft w:val="0"/>
                      <w:marRight w:val="0"/>
                      <w:marTop w:val="0"/>
                      <w:marBottom w:val="0"/>
                      <w:divBdr>
                        <w:top w:val="none" w:sz="0" w:space="0" w:color="auto"/>
                        <w:left w:val="none" w:sz="0" w:space="0" w:color="auto"/>
                        <w:bottom w:val="none" w:sz="0" w:space="0" w:color="auto"/>
                        <w:right w:val="none" w:sz="0" w:space="0" w:color="auto"/>
                      </w:divBdr>
                    </w:div>
                  </w:divsChild>
                </w:div>
                <w:div w:id="1895389485">
                  <w:marLeft w:val="0"/>
                  <w:marRight w:val="0"/>
                  <w:marTop w:val="0"/>
                  <w:marBottom w:val="0"/>
                  <w:divBdr>
                    <w:top w:val="single" w:sz="2" w:space="1" w:color="FFFFFF"/>
                    <w:left w:val="single" w:sz="2" w:space="11" w:color="FFFFFF"/>
                    <w:bottom w:val="single" w:sz="2" w:space="1" w:color="FFFFFF"/>
                    <w:right w:val="single" w:sz="2" w:space="4" w:color="FFFFFF"/>
                  </w:divBdr>
                  <w:divsChild>
                    <w:div w:id="742874678">
                      <w:marLeft w:val="0"/>
                      <w:marRight w:val="0"/>
                      <w:marTop w:val="0"/>
                      <w:marBottom w:val="0"/>
                      <w:divBdr>
                        <w:top w:val="none" w:sz="0" w:space="0" w:color="auto"/>
                        <w:left w:val="none" w:sz="0" w:space="0" w:color="auto"/>
                        <w:bottom w:val="none" w:sz="0" w:space="0" w:color="auto"/>
                        <w:right w:val="none" w:sz="0" w:space="0" w:color="auto"/>
                      </w:divBdr>
                    </w:div>
                  </w:divsChild>
                </w:div>
                <w:div w:id="1397048613">
                  <w:marLeft w:val="0"/>
                  <w:marRight w:val="0"/>
                  <w:marTop w:val="0"/>
                  <w:marBottom w:val="0"/>
                  <w:divBdr>
                    <w:top w:val="single" w:sz="2" w:space="1" w:color="FFFFFF"/>
                    <w:left w:val="single" w:sz="2" w:space="11" w:color="FFFFFF"/>
                    <w:bottom w:val="single" w:sz="2" w:space="1" w:color="FFFFFF"/>
                    <w:right w:val="single" w:sz="2" w:space="4" w:color="FFFFFF"/>
                  </w:divBdr>
                  <w:divsChild>
                    <w:div w:id="1145513542">
                      <w:marLeft w:val="0"/>
                      <w:marRight w:val="0"/>
                      <w:marTop w:val="0"/>
                      <w:marBottom w:val="0"/>
                      <w:divBdr>
                        <w:top w:val="none" w:sz="0" w:space="0" w:color="auto"/>
                        <w:left w:val="none" w:sz="0" w:space="0" w:color="auto"/>
                        <w:bottom w:val="none" w:sz="0" w:space="0" w:color="auto"/>
                        <w:right w:val="none" w:sz="0" w:space="0" w:color="auto"/>
                      </w:divBdr>
                    </w:div>
                  </w:divsChild>
                </w:div>
                <w:div w:id="1749570056">
                  <w:marLeft w:val="0"/>
                  <w:marRight w:val="0"/>
                  <w:marTop w:val="0"/>
                  <w:marBottom w:val="0"/>
                  <w:divBdr>
                    <w:top w:val="single" w:sz="2" w:space="1" w:color="FFFFFF"/>
                    <w:left w:val="single" w:sz="2" w:space="11" w:color="FFFFFF"/>
                    <w:bottom w:val="single" w:sz="2" w:space="1" w:color="FFFFFF"/>
                    <w:right w:val="single" w:sz="2" w:space="4" w:color="FFFFFF"/>
                  </w:divBdr>
                  <w:divsChild>
                    <w:div w:id="1141387560">
                      <w:marLeft w:val="0"/>
                      <w:marRight w:val="0"/>
                      <w:marTop w:val="0"/>
                      <w:marBottom w:val="0"/>
                      <w:divBdr>
                        <w:top w:val="none" w:sz="0" w:space="0" w:color="auto"/>
                        <w:left w:val="none" w:sz="0" w:space="0" w:color="auto"/>
                        <w:bottom w:val="none" w:sz="0" w:space="0" w:color="auto"/>
                        <w:right w:val="none" w:sz="0" w:space="0" w:color="auto"/>
                      </w:divBdr>
                    </w:div>
                  </w:divsChild>
                </w:div>
                <w:div w:id="112335181">
                  <w:marLeft w:val="0"/>
                  <w:marRight w:val="0"/>
                  <w:marTop w:val="0"/>
                  <w:marBottom w:val="0"/>
                  <w:divBdr>
                    <w:top w:val="single" w:sz="2" w:space="1" w:color="FFFFFF"/>
                    <w:left w:val="single" w:sz="2" w:space="11" w:color="FFFFFF"/>
                    <w:bottom w:val="single" w:sz="2" w:space="1" w:color="FFFFFF"/>
                    <w:right w:val="single" w:sz="2" w:space="4" w:color="FFFFFF"/>
                  </w:divBdr>
                  <w:divsChild>
                    <w:div w:id="336419243">
                      <w:marLeft w:val="0"/>
                      <w:marRight w:val="0"/>
                      <w:marTop w:val="0"/>
                      <w:marBottom w:val="0"/>
                      <w:divBdr>
                        <w:top w:val="none" w:sz="0" w:space="0" w:color="auto"/>
                        <w:left w:val="none" w:sz="0" w:space="0" w:color="auto"/>
                        <w:bottom w:val="none" w:sz="0" w:space="0" w:color="auto"/>
                        <w:right w:val="none" w:sz="0" w:space="0" w:color="auto"/>
                      </w:divBdr>
                    </w:div>
                  </w:divsChild>
                </w:div>
                <w:div w:id="1462459014">
                  <w:marLeft w:val="0"/>
                  <w:marRight w:val="0"/>
                  <w:marTop w:val="0"/>
                  <w:marBottom w:val="0"/>
                  <w:divBdr>
                    <w:top w:val="single" w:sz="2" w:space="1" w:color="FFFFFF"/>
                    <w:left w:val="single" w:sz="2" w:space="11" w:color="FFFFFF"/>
                    <w:bottom w:val="single" w:sz="2" w:space="1" w:color="FFFFFF"/>
                    <w:right w:val="single" w:sz="2" w:space="4" w:color="FFFFFF"/>
                  </w:divBdr>
                  <w:divsChild>
                    <w:div w:id="668749999">
                      <w:marLeft w:val="0"/>
                      <w:marRight w:val="0"/>
                      <w:marTop w:val="0"/>
                      <w:marBottom w:val="0"/>
                      <w:divBdr>
                        <w:top w:val="none" w:sz="0" w:space="0" w:color="auto"/>
                        <w:left w:val="none" w:sz="0" w:space="0" w:color="auto"/>
                        <w:bottom w:val="none" w:sz="0" w:space="0" w:color="auto"/>
                        <w:right w:val="none" w:sz="0" w:space="0" w:color="auto"/>
                      </w:divBdr>
                    </w:div>
                  </w:divsChild>
                </w:div>
                <w:div w:id="665090131">
                  <w:marLeft w:val="0"/>
                  <w:marRight w:val="0"/>
                  <w:marTop w:val="0"/>
                  <w:marBottom w:val="0"/>
                  <w:divBdr>
                    <w:top w:val="single" w:sz="2" w:space="1" w:color="FFFFFF"/>
                    <w:left w:val="single" w:sz="2" w:space="11" w:color="FFFFFF"/>
                    <w:bottom w:val="single" w:sz="2" w:space="1" w:color="FFFFFF"/>
                    <w:right w:val="single" w:sz="2" w:space="4" w:color="FFFFFF"/>
                  </w:divBdr>
                  <w:divsChild>
                    <w:div w:id="1722485922">
                      <w:marLeft w:val="0"/>
                      <w:marRight w:val="0"/>
                      <w:marTop w:val="0"/>
                      <w:marBottom w:val="0"/>
                      <w:divBdr>
                        <w:top w:val="none" w:sz="0" w:space="0" w:color="auto"/>
                        <w:left w:val="none" w:sz="0" w:space="0" w:color="auto"/>
                        <w:bottom w:val="none" w:sz="0" w:space="0" w:color="auto"/>
                        <w:right w:val="none" w:sz="0" w:space="0" w:color="auto"/>
                      </w:divBdr>
                    </w:div>
                  </w:divsChild>
                </w:div>
                <w:div w:id="1620605002">
                  <w:marLeft w:val="0"/>
                  <w:marRight w:val="0"/>
                  <w:marTop w:val="0"/>
                  <w:marBottom w:val="0"/>
                  <w:divBdr>
                    <w:top w:val="single" w:sz="2" w:space="1" w:color="FFFFFF"/>
                    <w:left w:val="single" w:sz="2" w:space="11" w:color="FFFFFF"/>
                    <w:bottom w:val="single" w:sz="2" w:space="1" w:color="FFFFFF"/>
                    <w:right w:val="single" w:sz="2" w:space="4" w:color="FFFFFF"/>
                  </w:divBdr>
                  <w:divsChild>
                    <w:div w:id="1188521990">
                      <w:marLeft w:val="0"/>
                      <w:marRight w:val="0"/>
                      <w:marTop w:val="0"/>
                      <w:marBottom w:val="0"/>
                      <w:divBdr>
                        <w:top w:val="none" w:sz="0" w:space="0" w:color="auto"/>
                        <w:left w:val="none" w:sz="0" w:space="0" w:color="auto"/>
                        <w:bottom w:val="none" w:sz="0" w:space="0" w:color="auto"/>
                        <w:right w:val="none" w:sz="0" w:space="0" w:color="auto"/>
                      </w:divBdr>
                    </w:div>
                  </w:divsChild>
                </w:div>
                <w:div w:id="1327973548">
                  <w:marLeft w:val="0"/>
                  <w:marRight w:val="0"/>
                  <w:marTop w:val="0"/>
                  <w:marBottom w:val="0"/>
                  <w:divBdr>
                    <w:top w:val="single" w:sz="2" w:space="1" w:color="FFFFFF"/>
                    <w:left w:val="single" w:sz="2" w:space="11" w:color="FFFFFF"/>
                    <w:bottom w:val="single" w:sz="2" w:space="1" w:color="FFFFFF"/>
                    <w:right w:val="single" w:sz="2" w:space="4" w:color="FFFFFF"/>
                  </w:divBdr>
                  <w:divsChild>
                    <w:div w:id="1323698489">
                      <w:marLeft w:val="0"/>
                      <w:marRight w:val="0"/>
                      <w:marTop w:val="0"/>
                      <w:marBottom w:val="0"/>
                      <w:divBdr>
                        <w:top w:val="none" w:sz="0" w:space="0" w:color="auto"/>
                        <w:left w:val="none" w:sz="0" w:space="0" w:color="auto"/>
                        <w:bottom w:val="none" w:sz="0" w:space="0" w:color="auto"/>
                        <w:right w:val="none" w:sz="0" w:space="0" w:color="auto"/>
                      </w:divBdr>
                    </w:div>
                  </w:divsChild>
                </w:div>
                <w:div w:id="1672752054">
                  <w:marLeft w:val="0"/>
                  <w:marRight w:val="0"/>
                  <w:marTop w:val="0"/>
                  <w:marBottom w:val="0"/>
                  <w:divBdr>
                    <w:top w:val="single" w:sz="2" w:space="1" w:color="FFFFFF"/>
                    <w:left w:val="single" w:sz="2" w:space="11" w:color="FFFFFF"/>
                    <w:bottom w:val="single" w:sz="2" w:space="1" w:color="FFFFFF"/>
                    <w:right w:val="single" w:sz="2" w:space="4" w:color="FFFFFF"/>
                  </w:divBdr>
                  <w:divsChild>
                    <w:div w:id="668021272">
                      <w:marLeft w:val="0"/>
                      <w:marRight w:val="0"/>
                      <w:marTop w:val="0"/>
                      <w:marBottom w:val="0"/>
                      <w:divBdr>
                        <w:top w:val="none" w:sz="0" w:space="0" w:color="auto"/>
                        <w:left w:val="none" w:sz="0" w:space="0" w:color="auto"/>
                        <w:bottom w:val="none" w:sz="0" w:space="0" w:color="auto"/>
                        <w:right w:val="none" w:sz="0" w:space="0" w:color="auto"/>
                      </w:divBdr>
                    </w:div>
                  </w:divsChild>
                </w:div>
                <w:div w:id="699432638">
                  <w:marLeft w:val="0"/>
                  <w:marRight w:val="0"/>
                  <w:marTop w:val="0"/>
                  <w:marBottom w:val="0"/>
                  <w:divBdr>
                    <w:top w:val="single" w:sz="2" w:space="1" w:color="FFFFFF"/>
                    <w:left w:val="single" w:sz="2" w:space="11" w:color="FFFFFF"/>
                    <w:bottom w:val="single" w:sz="2" w:space="1" w:color="FFFFFF"/>
                    <w:right w:val="single" w:sz="2" w:space="4" w:color="FFFFFF"/>
                  </w:divBdr>
                  <w:divsChild>
                    <w:div w:id="1827936459">
                      <w:marLeft w:val="0"/>
                      <w:marRight w:val="0"/>
                      <w:marTop w:val="0"/>
                      <w:marBottom w:val="0"/>
                      <w:divBdr>
                        <w:top w:val="none" w:sz="0" w:space="0" w:color="auto"/>
                        <w:left w:val="none" w:sz="0" w:space="0" w:color="auto"/>
                        <w:bottom w:val="none" w:sz="0" w:space="0" w:color="auto"/>
                        <w:right w:val="none" w:sz="0" w:space="0" w:color="auto"/>
                      </w:divBdr>
                    </w:div>
                  </w:divsChild>
                </w:div>
                <w:div w:id="361439034">
                  <w:marLeft w:val="0"/>
                  <w:marRight w:val="0"/>
                  <w:marTop w:val="0"/>
                  <w:marBottom w:val="0"/>
                  <w:divBdr>
                    <w:top w:val="single" w:sz="2" w:space="1" w:color="FFFFFF"/>
                    <w:left w:val="single" w:sz="2" w:space="11" w:color="FFFFFF"/>
                    <w:bottom w:val="single" w:sz="2" w:space="1" w:color="FFFFFF"/>
                    <w:right w:val="single" w:sz="2" w:space="4" w:color="FFFFFF"/>
                  </w:divBdr>
                  <w:divsChild>
                    <w:div w:id="1516262623">
                      <w:marLeft w:val="0"/>
                      <w:marRight w:val="0"/>
                      <w:marTop w:val="0"/>
                      <w:marBottom w:val="0"/>
                      <w:divBdr>
                        <w:top w:val="none" w:sz="0" w:space="0" w:color="auto"/>
                        <w:left w:val="none" w:sz="0" w:space="0" w:color="auto"/>
                        <w:bottom w:val="none" w:sz="0" w:space="0" w:color="auto"/>
                        <w:right w:val="none" w:sz="0" w:space="0" w:color="auto"/>
                      </w:divBdr>
                    </w:div>
                  </w:divsChild>
                </w:div>
                <w:div w:id="471409627">
                  <w:marLeft w:val="0"/>
                  <w:marRight w:val="0"/>
                  <w:marTop w:val="0"/>
                  <w:marBottom w:val="0"/>
                  <w:divBdr>
                    <w:top w:val="single" w:sz="2" w:space="1" w:color="FFFFFF"/>
                    <w:left w:val="single" w:sz="2" w:space="11" w:color="FFFFFF"/>
                    <w:bottom w:val="single" w:sz="2" w:space="1" w:color="FFFFFF"/>
                    <w:right w:val="single" w:sz="2" w:space="4" w:color="FFFFFF"/>
                  </w:divBdr>
                  <w:divsChild>
                    <w:div w:id="13772086">
                      <w:marLeft w:val="0"/>
                      <w:marRight w:val="0"/>
                      <w:marTop w:val="0"/>
                      <w:marBottom w:val="0"/>
                      <w:divBdr>
                        <w:top w:val="none" w:sz="0" w:space="0" w:color="auto"/>
                        <w:left w:val="none" w:sz="0" w:space="0" w:color="auto"/>
                        <w:bottom w:val="none" w:sz="0" w:space="0" w:color="auto"/>
                        <w:right w:val="none" w:sz="0" w:space="0" w:color="auto"/>
                      </w:divBdr>
                    </w:div>
                  </w:divsChild>
                </w:div>
                <w:div w:id="1702432111">
                  <w:marLeft w:val="0"/>
                  <w:marRight w:val="0"/>
                  <w:marTop w:val="0"/>
                  <w:marBottom w:val="0"/>
                  <w:divBdr>
                    <w:top w:val="single" w:sz="2" w:space="1" w:color="FFFFFF"/>
                    <w:left w:val="single" w:sz="2" w:space="11" w:color="FFFFFF"/>
                    <w:bottom w:val="single" w:sz="2" w:space="1" w:color="FFFFFF"/>
                    <w:right w:val="single" w:sz="2" w:space="4" w:color="FFFFFF"/>
                  </w:divBdr>
                  <w:divsChild>
                    <w:div w:id="709720882">
                      <w:marLeft w:val="0"/>
                      <w:marRight w:val="0"/>
                      <w:marTop w:val="0"/>
                      <w:marBottom w:val="0"/>
                      <w:divBdr>
                        <w:top w:val="none" w:sz="0" w:space="0" w:color="auto"/>
                        <w:left w:val="none" w:sz="0" w:space="0" w:color="auto"/>
                        <w:bottom w:val="none" w:sz="0" w:space="0" w:color="auto"/>
                        <w:right w:val="none" w:sz="0" w:space="0" w:color="auto"/>
                      </w:divBdr>
                    </w:div>
                  </w:divsChild>
                </w:div>
                <w:div w:id="1228413730">
                  <w:marLeft w:val="0"/>
                  <w:marRight w:val="0"/>
                  <w:marTop w:val="0"/>
                  <w:marBottom w:val="0"/>
                  <w:divBdr>
                    <w:top w:val="single" w:sz="2" w:space="1" w:color="FFFFFF"/>
                    <w:left w:val="single" w:sz="2" w:space="11" w:color="FFFFFF"/>
                    <w:bottom w:val="single" w:sz="2" w:space="1" w:color="FFFFFF"/>
                    <w:right w:val="single" w:sz="2" w:space="4" w:color="FFFFFF"/>
                  </w:divBdr>
                  <w:divsChild>
                    <w:div w:id="1620259051">
                      <w:marLeft w:val="0"/>
                      <w:marRight w:val="0"/>
                      <w:marTop w:val="0"/>
                      <w:marBottom w:val="0"/>
                      <w:divBdr>
                        <w:top w:val="none" w:sz="0" w:space="0" w:color="auto"/>
                        <w:left w:val="none" w:sz="0" w:space="0" w:color="auto"/>
                        <w:bottom w:val="none" w:sz="0" w:space="0" w:color="auto"/>
                        <w:right w:val="none" w:sz="0" w:space="0" w:color="auto"/>
                      </w:divBdr>
                    </w:div>
                  </w:divsChild>
                </w:div>
                <w:div w:id="421073116">
                  <w:marLeft w:val="0"/>
                  <w:marRight w:val="0"/>
                  <w:marTop w:val="0"/>
                  <w:marBottom w:val="0"/>
                  <w:divBdr>
                    <w:top w:val="single" w:sz="2" w:space="1" w:color="FFFFFF"/>
                    <w:left w:val="single" w:sz="2" w:space="11" w:color="FFFFFF"/>
                    <w:bottom w:val="single" w:sz="2" w:space="1" w:color="FFFFFF"/>
                    <w:right w:val="single" w:sz="2" w:space="4" w:color="FFFFFF"/>
                  </w:divBdr>
                  <w:divsChild>
                    <w:div w:id="29379616">
                      <w:marLeft w:val="0"/>
                      <w:marRight w:val="0"/>
                      <w:marTop w:val="0"/>
                      <w:marBottom w:val="0"/>
                      <w:divBdr>
                        <w:top w:val="none" w:sz="0" w:space="0" w:color="auto"/>
                        <w:left w:val="none" w:sz="0" w:space="0" w:color="auto"/>
                        <w:bottom w:val="none" w:sz="0" w:space="0" w:color="auto"/>
                        <w:right w:val="none" w:sz="0" w:space="0" w:color="auto"/>
                      </w:divBdr>
                    </w:div>
                  </w:divsChild>
                </w:div>
                <w:div w:id="1960917458">
                  <w:marLeft w:val="0"/>
                  <w:marRight w:val="0"/>
                  <w:marTop w:val="0"/>
                  <w:marBottom w:val="0"/>
                  <w:divBdr>
                    <w:top w:val="single" w:sz="2" w:space="1" w:color="FFFFFF"/>
                    <w:left w:val="single" w:sz="2" w:space="11" w:color="FFFFFF"/>
                    <w:bottom w:val="single" w:sz="2" w:space="1" w:color="FFFFFF"/>
                    <w:right w:val="single" w:sz="2" w:space="4" w:color="FFFFFF"/>
                  </w:divBdr>
                  <w:divsChild>
                    <w:div w:id="1723016544">
                      <w:marLeft w:val="0"/>
                      <w:marRight w:val="0"/>
                      <w:marTop w:val="0"/>
                      <w:marBottom w:val="0"/>
                      <w:divBdr>
                        <w:top w:val="none" w:sz="0" w:space="0" w:color="auto"/>
                        <w:left w:val="none" w:sz="0" w:space="0" w:color="auto"/>
                        <w:bottom w:val="none" w:sz="0" w:space="0" w:color="auto"/>
                        <w:right w:val="none" w:sz="0" w:space="0" w:color="auto"/>
                      </w:divBdr>
                    </w:div>
                  </w:divsChild>
                </w:div>
                <w:div w:id="998774127">
                  <w:marLeft w:val="0"/>
                  <w:marRight w:val="0"/>
                  <w:marTop w:val="0"/>
                  <w:marBottom w:val="0"/>
                  <w:divBdr>
                    <w:top w:val="single" w:sz="2" w:space="1" w:color="FFFFFF"/>
                    <w:left w:val="single" w:sz="2" w:space="11" w:color="FFFFFF"/>
                    <w:bottom w:val="single" w:sz="2" w:space="1" w:color="FFFFFF"/>
                    <w:right w:val="single" w:sz="2" w:space="4" w:color="FFFFFF"/>
                  </w:divBdr>
                  <w:divsChild>
                    <w:div w:id="1168713449">
                      <w:marLeft w:val="0"/>
                      <w:marRight w:val="0"/>
                      <w:marTop w:val="0"/>
                      <w:marBottom w:val="0"/>
                      <w:divBdr>
                        <w:top w:val="none" w:sz="0" w:space="0" w:color="auto"/>
                        <w:left w:val="none" w:sz="0" w:space="0" w:color="auto"/>
                        <w:bottom w:val="none" w:sz="0" w:space="0" w:color="auto"/>
                        <w:right w:val="none" w:sz="0" w:space="0" w:color="auto"/>
                      </w:divBdr>
                    </w:div>
                  </w:divsChild>
                </w:div>
                <w:div w:id="2074349452">
                  <w:marLeft w:val="0"/>
                  <w:marRight w:val="0"/>
                  <w:marTop w:val="0"/>
                  <w:marBottom w:val="0"/>
                  <w:divBdr>
                    <w:top w:val="single" w:sz="2" w:space="1" w:color="FFFFFF"/>
                    <w:left w:val="single" w:sz="2" w:space="11" w:color="FFFFFF"/>
                    <w:bottom w:val="single" w:sz="2" w:space="1" w:color="FFFFFF"/>
                    <w:right w:val="single" w:sz="2" w:space="4" w:color="FFFFFF"/>
                  </w:divBdr>
                  <w:divsChild>
                    <w:div w:id="1571305079">
                      <w:marLeft w:val="0"/>
                      <w:marRight w:val="0"/>
                      <w:marTop w:val="0"/>
                      <w:marBottom w:val="0"/>
                      <w:divBdr>
                        <w:top w:val="none" w:sz="0" w:space="0" w:color="auto"/>
                        <w:left w:val="none" w:sz="0" w:space="0" w:color="auto"/>
                        <w:bottom w:val="none" w:sz="0" w:space="0" w:color="auto"/>
                        <w:right w:val="none" w:sz="0" w:space="0" w:color="auto"/>
                      </w:divBdr>
                    </w:div>
                  </w:divsChild>
                </w:div>
                <w:div w:id="1596130201">
                  <w:marLeft w:val="0"/>
                  <w:marRight w:val="0"/>
                  <w:marTop w:val="0"/>
                  <w:marBottom w:val="0"/>
                  <w:divBdr>
                    <w:top w:val="single" w:sz="2" w:space="1" w:color="FFFFFF"/>
                    <w:left w:val="single" w:sz="2" w:space="11" w:color="FFFFFF"/>
                    <w:bottom w:val="single" w:sz="2" w:space="1" w:color="FFFFFF"/>
                    <w:right w:val="single" w:sz="2" w:space="4" w:color="FFFFFF"/>
                  </w:divBdr>
                  <w:divsChild>
                    <w:div w:id="2018071347">
                      <w:marLeft w:val="0"/>
                      <w:marRight w:val="0"/>
                      <w:marTop w:val="0"/>
                      <w:marBottom w:val="0"/>
                      <w:divBdr>
                        <w:top w:val="none" w:sz="0" w:space="0" w:color="auto"/>
                        <w:left w:val="none" w:sz="0" w:space="0" w:color="auto"/>
                        <w:bottom w:val="none" w:sz="0" w:space="0" w:color="auto"/>
                        <w:right w:val="none" w:sz="0" w:space="0" w:color="auto"/>
                      </w:divBdr>
                    </w:div>
                  </w:divsChild>
                </w:div>
                <w:div w:id="1207913419">
                  <w:marLeft w:val="0"/>
                  <w:marRight w:val="0"/>
                  <w:marTop w:val="0"/>
                  <w:marBottom w:val="0"/>
                  <w:divBdr>
                    <w:top w:val="single" w:sz="2" w:space="1" w:color="FFFFFF"/>
                    <w:left w:val="single" w:sz="2" w:space="11" w:color="FFFFFF"/>
                    <w:bottom w:val="single" w:sz="2" w:space="1" w:color="FFFFFF"/>
                    <w:right w:val="single" w:sz="2" w:space="4" w:color="FFFFFF"/>
                  </w:divBdr>
                  <w:divsChild>
                    <w:div w:id="457913173">
                      <w:marLeft w:val="0"/>
                      <w:marRight w:val="0"/>
                      <w:marTop w:val="0"/>
                      <w:marBottom w:val="0"/>
                      <w:divBdr>
                        <w:top w:val="none" w:sz="0" w:space="0" w:color="auto"/>
                        <w:left w:val="none" w:sz="0" w:space="0" w:color="auto"/>
                        <w:bottom w:val="none" w:sz="0" w:space="0" w:color="auto"/>
                        <w:right w:val="none" w:sz="0" w:space="0" w:color="auto"/>
                      </w:divBdr>
                    </w:div>
                  </w:divsChild>
                </w:div>
                <w:div w:id="313065823">
                  <w:marLeft w:val="0"/>
                  <w:marRight w:val="0"/>
                  <w:marTop w:val="0"/>
                  <w:marBottom w:val="0"/>
                  <w:divBdr>
                    <w:top w:val="single" w:sz="2" w:space="1" w:color="FFFFFF"/>
                    <w:left w:val="single" w:sz="2" w:space="11" w:color="FFFFFF"/>
                    <w:bottom w:val="single" w:sz="2" w:space="1" w:color="FFFFFF"/>
                    <w:right w:val="single" w:sz="2" w:space="4" w:color="FFFFFF"/>
                  </w:divBdr>
                  <w:divsChild>
                    <w:div w:id="1371764591">
                      <w:marLeft w:val="0"/>
                      <w:marRight w:val="0"/>
                      <w:marTop w:val="0"/>
                      <w:marBottom w:val="0"/>
                      <w:divBdr>
                        <w:top w:val="none" w:sz="0" w:space="0" w:color="auto"/>
                        <w:left w:val="none" w:sz="0" w:space="0" w:color="auto"/>
                        <w:bottom w:val="none" w:sz="0" w:space="0" w:color="auto"/>
                        <w:right w:val="none" w:sz="0" w:space="0" w:color="auto"/>
                      </w:divBdr>
                    </w:div>
                  </w:divsChild>
                </w:div>
                <w:div w:id="411590851">
                  <w:marLeft w:val="0"/>
                  <w:marRight w:val="0"/>
                  <w:marTop w:val="0"/>
                  <w:marBottom w:val="0"/>
                  <w:divBdr>
                    <w:top w:val="single" w:sz="2" w:space="1" w:color="FFFFFF"/>
                    <w:left w:val="single" w:sz="2" w:space="11" w:color="FFFFFF"/>
                    <w:bottom w:val="single" w:sz="2" w:space="1" w:color="FFFFFF"/>
                    <w:right w:val="single" w:sz="2" w:space="4" w:color="FFFFFF"/>
                  </w:divBdr>
                  <w:divsChild>
                    <w:div w:id="874779496">
                      <w:marLeft w:val="0"/>
                      <w:marRight w:val="0"/>
                      <w:marTop w:val="0"/>
                      <w:marBottom w:val="0"/>
                      <w:divBdr>
                        <w:top w:val="none" w:sz="0" w:space="0" w:color="auto"/>
                        <w:left w:val="none" w:sz="0" w:space="0" w:color="auto"/>
                        <w:bottom w:val="none" w:sz="0" w:space="0" w:color="auto"/>
                        <w:right w:val="none" w:sz="0" w:space="0" w:color="auto"/>
                      </w:divBdr>
                    </w:div>
                  </w:divsChild>
                </w:div>
                <w:div w:id="119299674">
                  <w:marLeft w:val="0"/>
                  <w:marRight w:val="0"/>
                  <w:marTop w:val="0"/>
                  <w:marBottom w:val="0"/>
                  <w:divBdr>
                    <w:top w:val="single" w:sz="2" w:space="1" w:color="FFFFFF"/>
                    <w:left w:val="single" w:sz="2" w:space="11" w:color="FFFFFF"/>
                    <w:bottom w:val="single" w:sz="2" w:space="1" w:color="FFFFFF"/>
                    <w:right w:val="single" w:sz="2" w:space="4" w:color="FFFFFF"/>
                  </w:divBdr>
                  <w:divsChild>
                    <w:div w:id="776559612">
                      <w:marLeft w:val="0"/>
                      <w:marRight w:val="0"/>
                      <w:marTop w:val="0"/>
                      <w:marBottom w:val="0"/>
                      <w:divBdr>
                        <w:top w:val="none" w:sz="0" w:space="0" w:color="auto"/>
                        <w:left w:val="none" w:sz="0" w:space="0" w:color="auto"/>
                        <w:bottom w:val="none" w:sz="0" w:space="0" w:color="auto"/>
                        <w:right w:val="none" w:sz="0" w:space="0" w:color="auto"/>
                      </w:divBdr>
                    </w:div>
                  </w:divsChild>
                </w:div>
                <w:div w:id="1473593931">
                  <w:marLeft w:val="0"/>
                  <w:marRight w:val="0"/>
                  <w:marTop w:val="0"/>
                  <w:marBottom w:val="0"/>
                  <w:divBdr>
                    <w:top w:val="single" w:sz="2" w:space="1" w:color="FFFFFF"/>
                    <w:left w:val="single" w:sz="2" w:space="11" w:color="FFFFFF"/>
                    <w:bottom w:val="single" w:sz="2" w:space="1" w:color="FFFFFF"/>
                    <w:right w:val="single" w:sz="2" w:space="4" w:color="FFFFFF"/>
                  </w:divBdr>
                  <w:divsChild>
                    <w:div w:id="946893070">
                      <w:marLeft w:val="0"/>
                      <w:marRight w:val="0"/>
                      <w:marTop w:val="0"/>
                      <w:marBottom w:val="0"/>
                      <w:divBdr>
                        <w:top w:val="none" w:sz="0" w:space="0" w:color="auto"/>
                        <w:left w:val="none" w:sz="0" w:space="0" w:color="auto"/>
                        <w:bottom w:val="none" w:sz="0" w:space="0" w:color="auto"/>
                        <w:right w:val="none" w:sz="0" w:space="0" w:color="auto"/>
                      </w:divBdr>
                    </w:div>
                  </w:divsChild>
                </w:div>
                <w:div w:id="1339162963">
                  <w:marLeft w:val="0"/>
                  <w:marRight w:val="0"/>
                  <w:marTop w:val="0"/>
                  <w:marBottom w:val="0"/>
                  <w:divBdr>
                    <w:top w:val="single" w:sz="2" w:space="1" w:color="FFFFFF"/>
                    <w:left w:val="single" w:sz="2" w:space="11" w:color="FFFFFF"/>
                    <w:bottom w:val="single" w:sz="2" w:space="1" w:color="FFFFFF"/>
                    <w:right w:val="single" w:sz="2" w:space="4" w:color="FFFFFF"/>
                  </w:divBdr>
                  <w:divsChild>
                    <w:div w:id="1124428663">
                      <w:marLeft w:val="0"/>
                      <w:marRight w:val="0"/>
                      <w:marTop w:val="0"/>
                      <w:marBottom w:val="0"/>
                      <w:divBdr>
                        <w:top w:val="none" w:sz="0" w:space="0" w:color="auto"/>
                        <w:left w:val="none" w:sz="0" w:space="0" w:color="auto"/>
                        <w:bottom w:val="none" w:sz="0" w:space="0" w:color="auto"/>
                        <w:right w:val="none" w:sz="0" w:space="0" w:color="auto"/>
                      </w:divBdr>
                    </w:div>
                  </w:divsChild>
                </w:div>
                <w:div w:id="2055424622">
                  <w:marLeft w:val="0"/>
                  <w:marRight w:val="0"/>
                  <w:marTop w:val="0"/>
                  <w:marBottom w:val="0"/>
                  <w:divBdr>
                    <w:top w:val="single" w:sz="2" w:space="1" w:color="FFFFFF"/>
                    <w:left w:val="single" w:sz="2" w:space="11" w:color="FFFFFF"/>
                    <w:bottom w:val="single" w:sz="2" w:space="1" w:color="FFFFFF"/>
                    <w:right w:val="single" w:sz="2" w:space="4" w:color="FFFFFF"/>
                  </w:divBdr>
                  <w:divsChild>
                    <w:div w:id="1199124613">
                      <w:marLeft w:val="0"/>
                      <w:marRight w:val="0"/>
                      <w:marTop w:val="0"/>
                      <w:marBottom w:val="0"/>
                      <w:divBdr>
                        <w:top w:val="none" w:sz="0" w:space="0" w:color="auto"/>
                        <w:left w:val="none" w:sz="0" w:space="0" w:color="auto"/>
                        <w:bottom w:val="none" w:sz="0" w:space="0" w:color="auto"/>
                        <w:right w:val="none" w:sz="0" w:space="0" w:color="auto"/>
                      </w:divBdr>
                    </w:div>
                  </w:divsChild>
                </w:div>
                <w:div w:id="522715713">
                  <w:marLeft w:val="0"/>
                  <w:marRight w:val="0"/>
                  <w:marTop w:val="0"/>
                  <w:marBottom w:val="0"/>
                  <w:divBdr>
                    <w:top w:val="single" w:sz="2" w:space="1" w:color="FFFFFF"/>
                    <w:left w:val="single" w:sz="2" w:space="11" w:color="FFFFFF"/>
                    <w:bottom w:val="single" w:sz="2" w:space="1" w:color="FFFFFF"/>
                    <w:right w:val="single" w:sz="2" w:space="4" w:color="FFFFFF"/>
                  </w:divBdr>
                  <w:divsChild>
                    <w:div w:id="2002073725">
                      <w:marLeft w:val="0"/>
                      <w:marRight w:val="0"/>
                      <w:marTop w:val="0"/>
                      <w:marBottom w:val="0"/>
                      <w:divBdr>
                        <w:top w:val="none" w:sz="0" w:space="0" w:color="auto"/>
                        <w:left w:val="none" w:sz="0" w:space="0" w:color="auto"/>
                        <w:bottom w:val="none" w:sz="0" w:space="0" w:color="auto"/>
                        <w:right w:val="none" w:sz="0" w:space="0" w:color="auto"/>
                      </w:divBdr>
                    </w:div>
                  </w:divsChild>
                </w:div>
                <w:div w:id="1014378592">
                  <w:marLeft w:val="0"/>
                  <w:marRight w:val="0"/>
                  <w:marTop w:val="0"/>
                  <w:marBottom w:val="0"/>
                  <w:divBdr>
                    <w:top w:val="single" w:sz="2" w:space="1" w:color="FFFFFF"/>
                    <w:left w:val="single" w:sz="2" w:space="11" w:color="FFFFFF"/>
                    <w:bottom w:val="single" w:sz="2" w:space="1" w:color="FFFFFF"/>
                    <w:right w:val="single" w:sz="2" w:space="4" w:color="FFFFFF"/>
                  </w:divBdr>
                  <w:divsChild>
                    <w:div w:id="2053579440">
                      <w:marLeft w:val="0"/>
                      <w:marRight w:val="0"/>
                      <w:marTop w:val="0"/>
                      <w:marBottom w:val="0"/>
                      <w:divBdr>
                        <w:top w:val="none" w:sz="0" w:space="0" w:color="auto"/>
                        <w:left w:val="none" w:sz="0" w:space="0" w:color="auto"/>
                        <w:bottom w:val="none" w:sz="0" w:space="0" w:color="auto"/>
                        <w:right w:val="none" w:sz="0" w:space="0" w:color="auto"/>
                      </w:divBdr>
                    </w:div>
                  </w:divsChild>
                </w:div>
                <w:div w:id="2086875242">
                  <w:marLeft w:val="0"/>
                  <w:marRight w:val="0"/>
                  <w:marTop w:val="0"/>
                  <w:marBottom w:val="0"/>
                  <w:divBdr>
                    <w:top w:val="single" w:sz="2" w:space="1" w:color="FFFFFF"/>
                    <w:left w:val="single" w:sz="2" w:space="11" w:color="FFFFFF"/>
                    <w:bottom w:val="single" w:sz="2" w:space="1" w:color="FFFFFF"/>
                    <w:right w:val="single" w:sz="2" w:space="4" w:color="FFFFFF"/>
                  </w:divBdr>
                  <w:divsChild>
                    <w:div w:id="1810200537">
                      <w:marLeft w:val="0"/>
                      <w:marRight w:val="0"/>
                      <w:marTop w:val="0"/>
                      <w:marBottom w:val="0"/>
                      <w:divBdr>
                        <w:top w:val="none" w:sz="0" w:space="0" w:color="auto"/>
                        <w:left w:val="none" w:sz="0" w:space="0" w:color="auto"/>
                        <w:bottom w:val="none" w:sz="0" w:space="0" w:color="auto"/>
                        <w:right w:val="none" w:sz="0" w:space="0" w:color="auto"/>
                      </w:divBdr>
                    </w:div>
                  </w:divsChild>
                </w:div>
                <w:div w:id="2080007971">
                  <w:marLeft w:val="0"/>
                  <w:marRight w:val="0"/>
                  <w:marTop w:val="0"/>
                  <w:marBottom w:val="0"/>
                  <w:divBdr>
                    <w:top w:val="single" w:sz="2" w:space="1" w:color="FFFFFF"/>
                    <w:left w:val="single" w:sz="2" w:space="11" w:color="FFFFFF"/>
                    <w:bottom w:val="single" w:sz="2" w:space="1" w:color="FFFFFF"/>
                    <w:right w:val="single" w:sz="2" w:space="4" w:color="FFFFFF"/>
                  </w:divBdr>
                  <w:divsChild>
                    <w:div w:id="1798716110">
                      <w:marLeft w:val="0"/>
                      <w:marRight w:val="0"/>
                      <w:marTop w:val="0"/>
                      <w:marBottom w:val="0"/>
                      <w:divBdr>
                        <w:top w:val="none" w:sz="0" w:space="0" w:color="auto"/>
                        <w:left w:val="none" w:sz="0" w:space="0" w:color="auto"/>
                        <w:bottom w:val="none" w:sz="0" w:space="0" w:color="auto"/>
                        <w:right w:val="none" w:sz="0" w:space="0" w:color="auto"/>
                      </w:divBdr>
                    </w:div>
                  </w:divsChild>
                </w:div>
                <w:div w:id="131824692">
                  <w:marLeft w:val="0"/>
                  <w:marRight w:val="0"/>
                  <w:marTop w:val="0"/>
                  <w:marBottom w:val="0"/>
                  <w:divBdr>
                    <w:top w:val="single" w:sz="2" w:space="1" w:color="FFFFFF"/>
                    <w:left w:val="single" w:sz="2" w:space="11" w:color="FFFFFF"/>
                    <w:bottom w:val="single" w:sz="2" w:space="1" w:color="FFFFFF"/>
                    <w:right w:val="single" w:sz="2" w:space="4" w:color="FFFFFF"/>
                  </w:divBdr>
                  <w:divsChild>
                    <w:div w:id="1070150800">
                      <w:marLeft w:val="0"/>
                      <w:marRight w:val="0"/>
                      <w:marTop w:val="0"/>
                      <w:marBottom w:val="0"/>
                      <w:divBdr>
                        <w:top w:val="none" w:sz="0" w:space="0" w:color="auto"/>
                        <w:left w:val="none" w:sz="0" w:space="0" w:color="auto"/>
                        <w:bottom w:val="none" w:sz="0" w:space="0" w:color="auto"/>
                        <w:right w:val="none" w:sz="0" w:space="0" w:color="auto"/>
                      </w:divBdr>
                    </w:div>
                  </w:divsChild>
                </w:div>
                <w:div w:id="429862928">
                  <w:marLeft w:val="0"/>
                  <w:marRight w:val="0"/>
                  <w:marTop w:val="0"/>
                  <w:marBottom w:val="0"/>
                  <w:divBdr>
                    <w:top w:val="single" w:sz="2" w:space="1" w:color="FFFFFF"/>
                    <w:left w:val="single" w:sz="2" w:space="11" w:color="FFFFFF"/>
                    <w:bottom w:val="single" w:sz="2" w:space="1" w:color="FFFFFF"/>
                    <w:right w:val="single" w:sz="2" w:space="4" w:color="FFFFFF"/>
                  </w:divBdr>
                  <w:divsChild>
                    <w:div w:id="46228998">
                      <w:marLeft w:val="0"/>
                      <w:marRight w:val="0"/>
                      <w:marTop w:val="0"/>
                      <w:marBottom w:val="0"/>
                      <w:divBdr>
                        <w:top w:val="none" w:sz="0" w:space="0" w:color="auto"/>
                        <w:left w:val="none" w:sz="0" w:space="0" w:color="auto"/>
                        <w:bottom w:val="none" w:sz="0" w:space="0" w:color="auto"/>
                        <w:right w:val="none" w:sz="0" w:space="0" w:color="auto"/>
                      </w:divBdr>
                    </w:div>
                  </w:divsChild>
                </w:div>
                <w:div w:id="1913419566">
                  <w:marLeft w:val="0"/>
                  <w:marRight w:val="0"/>
                  <w:marTop w:val="0"/>
                  <w:marBottom w:val="0"/>
                  <w:divBdr>
                    <w:top w:val="single" w:sz="2" w:space="1" w:color="FFFFFF"/>
                    <w:left w:val="single" w:sz="2" w:space="11" w:color="FFFFFF"/>
                    <w:bottom w:val="single" w:sz="2" w:space="1" w:color="FFFFFF"/>
                    <w:right w:val="single" w:sz="2" w:space="4" w:color="FFFFFF"/>
                  </w:divBdr>
                  <w:divsChild>
                    <w:div w:id="1693603679">
                      <w:marLeft w:val="0"/>
                      <w:marRight w:val="0"/>
                      <w:marTop w:val="0"/>
                      <w:marBottom w:val="0"/>
                      <w:divBdr>
                        <w:top w:val="none" w:sz="0" w:space="0" w:color="auto"/>
                        <w:left w:val="none" w:sz="0" w:space="0" w:color="auto"/>
                        <w:bottom w:val="none" w:sz="0" w:space="0" w:color="auto"/>
                        <w:right w:val="none" w:sz="0" w:space="0" w:color="auto"/>
                      </w:divBdr>
                    </w:div>
                  </w:divsChild>
                </w:div>
                <w:div w:id="749930720">
                  <w:marLeft w:val="0"/>
                  <w:marRight w:val="0"/>
                  <w:marTop w:val="0"/>
                  <w:marBottom w:val="0"/>
                  <w:divBdr>
                    <w:top w:val="single" w:sz="2" w:space="1" w:color="FFFFFF"/>
                    <w:left w:val="single" w:sz="2" w:space="11" w:color="FFFFFF"/>
                    <w:bottom w:val="single" w:sz="2" w:space="1" w:color="FFFFFF"/>
                    <w:right w:val="single" w:sz="2" w:space="4" w:color="FFFFFF"/>
                  </w:divBdr>
                  <w:divsChild>
                    <w:div w:id="1304315403">
                      <w:marLeft w:val="0"/>
                      <w:marRight w:val="0"/>
                      <w:marTop w:val="0"/>
                      <w:marBottom w:val="0"/>
                      <w:divBdr>
                        <w:top w:val="none" w:sz="0" w:space="0" w:color="auto"/>
                        <w:left w:val="none" w:sz="0" w:space="0" w:color="auto"/>
                        <w:bottom w:val="none" w:sz="0" w:space="0" w:color="auto"/>
                        <w:right w:val="none" w:sz="0" w:space="0" w:color="auto"/>
                      </w:divBdr>
                    </w:div>
                  </w:divsChild>
                </w:div>
                <w:div w:id="1285694151">
                  <w:marLeft w:val="0"/>
                  <w:marRight w:val="0"/>
                  <w:marTop w:val="0"/>
                  <w:marBottom w:val="0"/>
                  <w:divBdr>
                    <w:top w:val="single" w:sz="2" w:space="1" w:color="FFFFFF"/>
                    <w:left w:val="single" w:sz="2" w:space="11" w:color="FFFFFF"/>
                    <w:bottom w:val="single" w:sz="2" w:space="1" w:color="FFFFFF"/>
                    <w:right w:val="single" w:sz="2" w:space="4" w:color="FFFFFF"/>
                  </w:divBdr>
                  <w:divsChild>
                    <w:div w:id="1959557377">
                      <w:marLeft w:val="0"/>
                      <w:marRight w:val="0"/>
                      <w:marTop w:val="0"/>
                      <w:marBottom w:val="0"/>
                      <w:divBdr>
                        <w:top w:val="none" w:sz="0" w:space="0" w:color="auto"/>
                        <w:left w:val="none" w:sz="0" w:space="0" w:color="auto"/>
                        <w:bottom w:val="none" w:sz="0" w:space="0" w:color="auto"/>
                        <w:right w:val="none" w:sz="0" w:space="0" w:color="auto"/>
                      </w:divBdr>
                    </w:div>
                  </w:divsChild>
                </w:div>
                <w:div w:id="178929256">
                  <w:marLeft w:val="0"/>
                  <w:marRight w:val="0"/>
                  <w:marTop w:val="0"/>
                  <w:marBottom w:val="0"/>
                  <w:divBdr>
                    <w:top w:val="single" w:sz="2" w:space="1" w:color="FFFFFF"/>
                    <w:left w:val="single" w:sz="2" w:space="11" w:color="FFFFFF"/>
                    <w:bottom w:val="single" w:sz="2" w:space="1" w:color="FFFFFF"/>
                    <w:right w:val="single" w:sz="2" w:space="4" w:color="FFFFFF"/>
                  </w:divBdr>
                  <w:divsChild>
                    <w:div w:id="870530366">
                      <w:marLeft w:val="0"/>
                      <w:marRight w:val="0"/>
                      <w:marTop w:val="0"/>
                      <w:marBottom w:val="0"/>
                      <w:divBdr>
                        <w:top w:val="none" w:sz="0" w:space="0" w:color="auto"/>
                        <w:left w:val="none" w:sz="0" w:space="0" w:color="auto"/>
                        <w:bottom w:val="none" w:sz="0" w:space="0" w:color="auto"/>
                        <w:right w:val="none" w:sz="0" w:space="0" w:color="auto"/>
                      </w:divBdr>
                    </w:div>
                  </w:divsChild>
                </w:div>
                <w:div w:id="1806266782">
                  <w:marLeft w:val="0"/>
                  <w:marRight w:val="0"/>
                  <w:marTop w:val="0"/>
                  <w:marBottom w:val="0"/>
                  <w:divBdr>
                    <w:top w:val="single" w:sz="2" w:space="1" w:color="FFFFFF"/>
                    <w:left w:val="single" w:sz="2" w:space="11" w:color="FFFFFF"/>
                    <w:bottom w:val="single" w:sz="2" w:space="1" w:color="FFFFFF"/>
                    <w:right w:val="single" w:sz="2" w:space="4" w:color="FFFFFF"/>
                  </w:divBdr>
                  <w:divsChild>
                    <w:div w:id="834567943">
                      <w:marLeft w:val="0"/>
                      <w:marRight w:val="0"/>
                      <w:marTop w:val="0"/>
                      <w:marBottom w:val="0"/>
                      <w:divBdr>
                        <w:top w:val="none" w:sz="0" w:space="0" w:color="auto"/>
                        <w:left w:val="none" w:sz="0" w:space="0" w:color="auto"/>
                        <w:bottom w:val="none" w:sz="0" w:space="0" w:color="auto"/>
                        <w:right w:val="none" w:sz="0" w:space="0" w:color="auto"/>
                      </w:divBdr>
                    </w:div>
                  </w:divsChild>
                </w:div>
                <w:div w:id="351106110">
                  <w:marLeft w:val="0"/>
                  <w:marRight w:val="0"/>
                  <w:marTop w:val="0"/>
                  <w:marBottom w:val="0"/>
                  <w:divBdr>
                    <w:top w:val="single" w:sz="2" w:space="1" w:color="FFFFFF"/>
                    <w:left w:val="single" w:sz="2" w:space="11" w:color="FFFFFF"/>
                    <w:bottom w:val="single" w:sz="2" w:space="1" w:color="FFFFFF"/>
                    <w:right w:val="single" w:sz="2" w:space="4" w:color="FFFFFF"/>
                  </w:divBdr>
                  <w:divsChild>
                    <w:div w:id="1954894764">
                      <w:marLeft w:val="0"/>
                      <w:marRight w:val="0"/>
                      <w:marTop w:val="0"/>
                      <w:marBottom w:val="0"/>
                      <w:divBdr>
                        <w:top w:val="none" w:sz="0" w:space="0" w:color="auto"/>
                        <w:left w:val="none" w:sz="0" w:space="0" w:color="auto"/>
                        <w:bottom w:val="none" w:sz="0" w:space="0" w:color="auto"/>
                        <w:right w:val="none" w:sz="0" w:space="0" w:color="auto"/>
                      </w:divBdr>
                    </w:div>
                  </w:divsChild>
                </w:div>
                <w:div w:id="865213976">
                  <w:marLeft w:val="0"/>
                  <w:marRight w:val="0"/>
                  <w:marTop w:val="0"/>
                  <w:marBottom w:val="0"/>
                  <w:divBdr>
                    <w:top w:val="single" w:sz="2" w:space="1" w:color="FFFFFF"/>
                    <w:left w:val="single" w:sz="2" w:space="11" w:color="FFFFFF"/>
                    <w:bottom w:val="single" w:sz="2" w:space="1" w:color="FFFFFF"/>
                    <w:right w:val="single" w:sz="2" w:space="4" w:color="FFFFFF"/>
                  </w:divBdr>
                  <w:divsChild>
                    <w:div w:id="152064404">
                      <w:marLeft w:val="0"/>
                      <w:marRight w:val="0"/>
                      <w:marTop w:val="0"/>
                      <w:marBottom w:val="0"/>
                      <w:divBdr>
                        <w:top w:val="none" w:sz="0" w:space="0" w:color="auto"/>
                        <w:left w:val="none" w:sz="0" w:space="0" w:color="auto"/>
                        <w:bottom w:val="none" w:sz="0" w:space="0" w:color="auto"/>
                        <w:right w:val="none" w:sz="0" w:space="0" w:color="auto"/>
                      </w:divBdr>
                    </w:div>
                  </w:divsChild>
                </w:div>
                <w:div w:id="1510414545">
                  <w:marLeft w:val="0"/>
                  <w:marRight w:val="0"/>
                  <w:marTop w:val="0"/>
                  <w:marBottom w:val="0"/>
                  <w:divBdr>
                    <w:top w:val="single" w:sz="2" w:space="1" w:color="FFFFFF"/>
                    <w:left w:val="single" w:sz="2" w:space="11" w:color="FFFFFF"/>
                    <w:bottom w:val="single" w:sz="2" w:space="1" w:color="FFFFFF"/>
                    <w:right w:val="single" w:sz="2" w:space="4" w:color="FFFFFF"/>
                  </w:divBdr>
                  <w:divsChild>
                    <w:div w:id="252319951">
                      <w:marLeft w:val="0"/>
                      <w:marRight w:val="0"/>
                      <w:marTop w:val="0"/>
                      <w:marBottom w:val="0"/>
                      <w:divBdr>
                        <w:top w:val="none" w:sz="0" w:space="0" w:color="auto"/>
                        <w:left w:val="none" w:sz="0" w:space="0" w:color="auto"/>
                        <w:bottom w:val="none" w:sz="0" w:space="0" w:color="auto"/>
                        <w:right w:val="none" w:sz="0" w:space="0" w:color="auto"/>
                      </w:divBdr>
                    </w:div>
                  </w:divsChild>
                </w:div>
                <w:div w:id="997608327">
                  <w:marLeft w:val="0"/>
                  <w:marRight w:val="0"/>
                  <w:marTop w:val="0"/>
                  <w:marBottom w:val="0"/>
                  <w:divBdr>
                    <w:top w:val="single" w:sz="2" w:space="1" w:color="FFFFFF"/>
                    <w:left w:val="single" w:sz="2" w:space="11" w:color="FFFFFF"/>
                    <w:bottom w:val="single" w:sz="2" w:space="1" w:color="FFFFFF"/>
                    <w:right w:val="single" w:sz="2" w:space="4" w:color="FFFFFF"/>
                  </w:divBdr>
                  <w:divsChild>
                    <w:div w:id="501631366">
                      <w:marLeft w:val="0"/>
                      <w:marRight w:val="0"/>
                      <w:marTop w:val="0"/>
                      <w:marBottom w:val="0"/>
                      <w:divBdr>
                        <w:top w:val="none" w:sz="0" w:space="0" w:color="auto"/>
                        <w:left w:val="none" w:sz="0" w:space="0" w:color="auto"/>
                        <w:bottom w:val="none" w:sz="0" w:space="0" w:color="auto"/>
                        <w:right w:val="none" w:sz="0" w:space="0" w:color="auto"/>
                      </w:divBdr>
                    </w:div>
                  </w:divsChild>
                </w:div>
                <w:div w:id="1430463399">
                  <w:marLeft w:val="0"/>
                  <w:marRight w:val="0"/>
                  <w:marTop w:val="0"/>
                  <w:marBottom w:val="0"/>
                  <w:divBdr>
                    <w:top w:val="single" w:sz="2" w:space="1" w:color="FFFFFF"/>
                    <w:left w:val="single" w:sz="2" w:space="11" w:color="FFFFFF"/>
                    <w:bottom w:val="single" w:sz="2" w:space="1" w:color="FFFFFF"/>
                    <w:right w:val="single" w:sz="2" w:space="4" w:color="FFFFFF"/>
                  </w:divBdr>
                  <w:divsChild>
                    <w:div w:id="199899596">
                      <w:marLeft w:val="0"/>
                      <w:marRight w:val="0"/>
                      <w:marTop w:val="0"/>
                      <w:marBottom w:val="0"/>
                      <w:divBdr>
                        <w:top w:val="none" w:sz="0" w:space="0" w:color="auto"/>
                        <w:left w:val="none" w:sz="0" w:space="0" w:color="auto"/>
                        <w:bottom w:val="none" w:sz="0" w:space="0" w:color="auto"/>
                        <w:right w:val="none" w:sz="0" w:space="0" w:color="auto"/>
                      </w:divBdr>
                    </w:div>
                  </w:divsChild>
                </w:div>
                <w:div w:id="27410687">
                  <w:marLeft w:val="0"/>
                  <w:marRight w:val="0"/>
                  <w:marTop w:val="0"/>
                  <w:marBottom w:val="0"/>
                  <w:divBdr>
                    <w:top w:val="single" w:sz="2" w:space="1" w:color="FFFFFF"/>
                    <w:left w:val="single" w:sz="2" w:space="11" w:color="FFFFFF"/>
                    <w:bottom w:val="single" w:sz="2" w:space="1" w:color="FFFFFF"/>
                    <w:right w:val="single" w:sz="2" w:space="4" w:color="FFFFFF"/>
                  </w:divBdr>
                  <w:divsChild>
                    <w:div w:id="1429153635">
                      <w:marLeft w:val="0"/>
                      <w:marRight w:val="0"/>
                      <w:marTop w:val="0"/>
                      <w:marBottom w:val="0"/>
                      <w:divBdr>
                        <w:top w:val="none" w:sz="0" w:space="0" w:color="auto"/>
                        <w:left w:val="none" w:sz="0" w:space="0" w:color="auto"/>
                        <w:bottom w:val="none" w:sz="0" w:space="0" w:color="auto"/>
                        <w:right w:val="none" w:sz="0" w:space="0" w:color="auto"/>
                      </w:divBdr>
                    </w:div>
                  </w:divsChild>
                </w:div>
                <w:div w:id="1242763287">
                  <w:marLeft w:val="0"/>
                  <w:marRight w:val="0"/>
                  <w:marTop w:val="0"/>
                  <w:marBottom w:val="0"/>
                  <w:divBdr>
                    <w:top w:val="single" w:sz="2" w:space="1" w:color="FFFFFF"/>
                    <w:left w:val="single" w:sz="2" w:space="11" w:color="FFFFFF"/>
                    <w:bottom w:val="single" w:sz="2" w:space="1" w:color="FFFFFF"/>
                    <w:right w:val="single" w:sz="2" w:space="4" w:color="FFFFFF"/>
                  </w:divBdr>
                  <w:divsChild>
                    <w:div w:id="146172684">
                      <w:marLeft w:val="0"/>
                      <w:marRight w:val="0"/>
                      <w:marTop w:val="0"/>
                      <w:marBottom w:val="0"/>
                      <w:divBdr>
                        <w:top w:val="none" w:sz="0" w:space="0" w:color="auto"/>
                        <w:left w:val="none" w:sz="0" w:space="0" w:color="auto"/>
                        <w:bottom w:val="none" w:sz="0" w:space="0" w:color="auto"/>
                        <w:right w:val="none" w:sz="0" w:space="0" w:color="auto"/>
                      </w:divBdr>
                    </w:div>
                  </w:divsChild>
                </w:div>
                <w:div w:id="2012026526">
                  <w:marLeft w:val="0"/>
                  <w:marRight w:val="0"/>
                  <w:marTop w:val="0"/>
                  <w:marBottom w:val="0"/>
                  <w:divBdr>
                    <w:top w:val="single" w:sz="2" w:space="1" w:color="FFFFFF"/>
                    <w:left w:val="single" w:sz="2" w:space="11" w:color="FFFFFF"/>
                    <w:bottom w:val="single" w:sz="2" w:space="1" w:color="FFFFFF"/>
                    <w:right w:val="single" w:sz="2" w:space="4" w:color="FFFFFF"/>
                  </w:divBdr>
                  <w:divsChild>
                    <w:div w:id="1415128720">
                      <w:marLeft w:val="0"/>
                      <w:marRight w:val="0"/>
                      <w:marTop w:val="0"/>
                      <w:marBottom w:val="0"/>
                      <w:divBdr>
                        <w:top w:val="none" w:sz="0" w:space="0" w:color="auto"/>
                        <w:left w:val="none" w:sz="0" w:space="0" w:color="auto"/>
                        <w:bottom w:val="none" w:sz="0" w:space="0" w:color="auto"/>
                        <w:right w:val="none" w:sz="0" w:space="0" w:color="auto"/>
                      </w:divBdr>
                    </w:div>
                  </w:divsChild>
                </w:div>
                <w:div w:id="1937327636">
                  <w:marLeft w:val="0"/>
                  <w:marRight w:val="0"/>
                  <w:marTop w:val="0"/>
                  <w:marBottom w:val="0"/>
                  <w:divBdr>
                    <w:top w:val="single" w:sz="2" w:space="1" w:color="FFFFFF"/>
                    <w:left w:val="single" w:sz="2" w:space="11" w:color="FFFFFF"/>
                    <w:bottom w:val="single" w:sz="2" w:space="1" w:color="FFFFFF"/>
                    <w:right w:val="single" w:sz="2" w:space="4" w:color="FFFFFF"/>
                  </w:divBdr>
                  <w:divsChild>
                    <w:div w:id="1248073532">
                      <w:marLeft w:val="0"/>
                      <w:marRight w:val="0"/>
                      <w:marTop w:val="0"/>
                      <w:marBottom w:val="0"/>
                      <w:divBdr>
                        <w:top w:val="none" w:sz="0" w:space="0" w:color="auto"/>
                        <w:left w:val="none" w:sz="0" w:space="0" w:color="auto"/>
                        <w:bottom w:val="none" w:sz="0" w:space="0" w:color="auto"/>
                        <w:right w:val="none" w:sz="0" w:space="0" w:color="auto"/>
                      </w:divBdr>
                    </w:div>
                  </w:divsChild>
                </w:div>
                <w:div w:id="1444034815">
                  <w:marLeft w:val="0"/>
                  <w:marRight w:val="0"/>
                  <w:marTop w:val="0"/>
                  <w:marBottom w:val="0"/>
                  <w:divBdr>
                    <w:top w:val="single" w:sz="2" w:space="1" w:color="FFFFFF"/>
                    <w:left w:val="single" w:sz="2" w:space="11" w:color="FFFFFF"/>
                    <w:bottom w:val="single" w:sz="2" w:space="1" w:color="FFFFFF"/>
                    <w:right w:val="single" w:sz="2" w:space="4" w:color="FFFFFF"/>
                  </w:divBdr>
                  <w:divsChild>
                    <w:div w:id="355690305">
                      <w:marLeft w:val="0"/>
                      <w:marRight w:val="0"/>
                      <w:marTop w:val="0"/>
                      <w:marBottom w:val="0"/>
                      <w:divBdr>
                        <w:top w:val="none" w:sz="0" w:space="0" w:color="auto"/>
                        <w:left w:val="none" w:sz="0" w:space="0" w:color="auto"/>
                        <w:bottom w:val="none" w:sz="0" w:space="0" w:color="auto"/>
                        <w:right w:val="none" w:sz="0" w:space="0" w:color="auto"/>
                      </w:divBdr>
                    </w:div>
                  </w:divsChild>
                </w:div>
                <w:div w:id="494229708">
                  <w:marLeft w:val="0"/>
                  <w:marRight w:val="0"/>
                  <w:marTop w:val="0"/>
                  <w:marBottom w:val="0"/>
                  <w:divBdr>
                    <w:top w:val="single" w:sz="2" w:space="1" w:color="FFFFFF"/>
                    <w:left w:val="single" w:sz="2" w:space="11" w:color="FFFFFF"/>
                    <w:bottom w:val="single" w:sz="2" w:space="1" w:color="FFFFFF"/>
                    <w:right w:val="single" w:sz="2" w:space="4" w:color="FFFFFF"/>
                  </w:divBdr>
                  <w:divsChild>
                    <w:div w:id="654378222">
                      <w:marLeft w:val="0"/>
                      <w:marRight w:val="0"/>
                      <w:marTop w:val="0"/>
                      <w:marBottom w:val="0"/>
                      <w:divBdr>
                        <w:top w:val="none" w:sz="0" w:space="0" w:color="auto"/>
                        <w:left w:val="none" w:sz="0" w:space="0" w:color="auto"/>
                        <w:bottom w:val="none" w:sz="0" w:space="0" w:color="auto"/>
                        <w:right w:val="none" w:sz="0" w:space="0" w:color="auto"/>
                      </w:divBdr>
                    </w:div>
                  </w:divsChild>
                </w:div>
                <w:div w:id="142236701">
                  <w:marLeft w:val="0"/>
                  <w:marRight w:val="0"/>
                  <w:marTop w:val="0"/>
                  <w:marBottom w:val="0"/>
                  <w:divBdr>
                    <w:top w:val="single" w:sz="2" w:space="1" w:color="FFFFFF"/>
                    <w:left w:val="single" w:sz="2" w:space="11" w:color="FFFFFF"/>
                    <w:bottom w:val="single" w:sz="2" w:space="1" w:color="FFFFFF"/>
                    <w:right w:val="single" w:sz="2" w:space="4" w:color="FFFFFF"/>
                  </w:divBdr>
                  <w:divsChild>
                    <w:div w:id="926378298">
                      <w:marLeft w:val="0"/>
                      <w:marRight w:val="0"/>
                      <w:marTop w:val="0"/>
                      <w:marBottom w:val="0"/>
                      <w:divBdr>
                        <w:top w:val="none" w:sz="0" w:space="0" w:color="auto"/>
                        <w:left w:val="none" w:sz="0" w:space="0" w:color="auto"/>
                        <w:bottom w:val="none" w:sz="0" w:space="0" w:color="auto"/>
                        <w:right w:val="none" w:sz="0" w:space="0" w:color="auto"/>
                      </w:divBdr>
                    </w:div>
                  </w:divsChild>
                </w:div>
                <w:div w:id="994919187">
                  <w:marLeft w:val="0"/>
                  <w:marRight w:val="0"/>
                  <w:marTop w:val="0"/>
                  <w:marBottom w:val="0"/>
                  <w:divBdr>
                    <w:top w:val="single" w:sz="2" w:space="1" w:color="FFFFFF"/>
                    <w:left w:val="single" w:sz="2" w:space="11" w:color="FFFFFF"/>
                    <w:bottom w:val="single" w:sz="2" w:space="1" w:color="FFFFFF"/>
                    <w:right w:val="single" w:sz="2" w:space="4" w:color="FFFFFF"/>
                  </w:divBdr>
                  <w:divsChild>
                    <w:div w:id="1850483476">
                      <w:marLeft w:val="0"/>
                      <w:marRight w:val="0"/>
                      <w:marTop w:val="0"/>
                      <w:marBottom w:val="0"/>
                      <w:divBdr>
                        <w:top w:val="none" w:sz="0" w:space="0" w:color="auto"/>
                        <w:left w:val="none" w:sz="0" w:space="0" w:color="auto"/>
                        <w:bottom w:val="none" w:sz="0" w:space="0" w:color="auto"/>
                        <w:right w:val="none" w:sz="0" w:space="0" w:color="auto"/>
                      </w:divBdr>
                    </w:div>
                  </w:divsChild>
                </w:div>
                <w:div w:id="721710741">
                  <w:marLeft w:val="0"/>
                  <w:marRight w:val="0"/>
                  <w:marTop w:val="0"/>
                  <w:marBottom w:val="0"/>
                  <w:divBdr>
                    <w:top w:val="single" w:sz="2" w:space="1" w:color="FFFFFF"/>
                    <w:left w:val="single" w:sz="2" w:space="11" w:color="FFFFFF"/>
                    <w:bottom w:val="single" w:sz="2" w:space="1" w:color="FFFFFF"/>
                    <w:right w:val="single" w:sz="2" w:space="4" w:color="FFFFFF"/>
                  </w:divBdr>
                  <w:divsChild>
                    <w:div w:id="1068067251">
                      <w:marLeft w:val="0"/>
                      <w:marRight w:val="0"/>
                      <w:marTop w:val="0"/>
                      <w:marBottom w:val="0"/>
                      <w:divBdr>
                        <w:top w:val="none" w:sz="0" w:space="0" w:color="auto"/>
                        <w:left w:val="none" w:sz="0" w:space="0" w:color="auto"/>
                        <w:bottom w:val="none" w:sz="0" w:space="0" w:color="auto"/>
                        <w:right w:val="none" w:sz="0" w:space="0" w:color="auto"/>
                      </w:divBdr>
                    </w:div>
                  </w:divsChild>
                </w:div>
                <w:div w:id="697312908">
                  <w:marLeft w:val="0"/>
                  <w:marRight w:val="0"/>
                  <w:marTop w:val="0"/>
                  <w:marBottom w:val="0"/>
                  <w:divBdr>
                    <w:top w:val="single" w:sz="2" w:space="1" w:color="FFFFFF"/>
                    <w:left w:val="single" w:sz="2" w:space="11" w:color="FFFFFF"/>
                    <w:bottom w:val="single" w:sz="2" w:space="1" w:color="FFFFFF"/>
                    <w:right w:val="single" w:sz="2" w:space="4" w:color="FFFFFF"/>
                  </w:divBdr>
                  <w:divsChild>
                    <w:div w:id="2016153462">
                      <w:marLeft w:val="0"/>
                      <w:marRight w:val="0"/>
                      <w:marTop w:val="0"/>
                      <w:marBottom w:val="0"/>
                      <w:divBdr>
                        <w:top w:val="none" w:sz="0" w:space="0" w:color="auto"/>
                        <w:left w:val="none" w:sz="0" w:space="0" w:color="auto"/>
                        <w:bottom w:val="none" w:sz="0" w:space="0" w:color="auto"/>
                        <w:right w:val="none" w:sz="0" w:space="0" w:color="auto"/>
                      </w:divBdr>
                    </w:div>
                  </w:divsChild>
                </w:div>
                <w:div w:id="1530486535">
                  <w:marLeft w:val="0"/>
                  <w:marRight w:val="0"/>
                  <w:marTop w:val="0"/>
                  <w:marBottom w:val="0"/>
                  <w:divBdr>
                    <w:top w:val="single" w:sz="2" w:space="1" w:color="FFFFFF"/>
                    <w:left w:val="single" w:sz="2" w:space="11" w:color="FFFFFF"/>
                    <w:bottom w:val="single" w:sz="2" w:space="1" w:color="FFFFFF"/>
                    <w:right w:val="single" w:sz="2" w:space="4" w:color="FFFFFF"/>
                  </w:divBdr>
                  <w:divsChild>
                    <w:div w:id="1580604227">
                      <w:marLeft w:val="0"/>
                      <w:marRight w:val="0"/>
                      <w:marTop w:val="0"/>
                      <w:marBottom w:val="0"/>
                      <w:divBdr>
                        <w:top w:val="none" w:sz="0" w:space="0" w:color="auto"/>
                        <w:left w:val="none" w:sz="0" w:space="0" w:color="auto"/>
                        <w:bottom w:val="none" w:sz="0" w:space="0" w:color="auto"/>
                        <w:right w:val="none" w:sz="0" w:space="0" w:color="auto"/>
                      </w:divBdr>
                    </w:div>
                  </w:divsChild>
                </w:div>
                <w:div w:id="1316763615">
                  <w:marLeft w:val="0"/>
                  <w:marRight w:val="0"/>
                  <w:marTop w:val="0"/>
                  <w:marBottom w:val="0"/>
                  <w:divBdr>
                    <w:top w:val="single" w:sz="2" w:space="1" w:color="FFFFFF"/>
                    <w:left w:val="single" w:sz="2" w:space="11" w:color="FFFFFF"/>
                    <w:bottom w:val="single" w:sz="2" w:space="4" w:color="FFFFFF"/>
                    <w:right w:val="single" w:sz="2" w:space="4" w:color="FFFFFF"/>
                  </w:divBdr>
                  <w:divsChild>
                    <w:div w:id="10678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79240">
          <w:marLeft w:val="0"/>
          <w:marRight w:val="0"/>
          <w:marTop w:val="0"/>
          <w:marBottom w:val="300"/>
          <w:divBdr>
            <w:top w:val="none" w:sz="0" w:space="0" w:color="auto"/>
            <w:left w:val="none" w:sz="0" w:space="0" w:color="auto"/>
            <w:bottom w:val="none" w:sz="0" w:space="0" w:color="auto"/>
            <w:right w:val="none" w:sz="0" w:space="0" w:color="auto"/>
          </w:divBdr>
          <w:divsChild>
            <w:div w:id="879823711">
              <w:marLeft w:val="0"/>
              <w:marRight w:val="0"/>
              <w:marTop w:val="0"/>
              <w:marBottom w:val="0"/>
              <w:divBdr>
                <w:top w:val="none" w:sz="0" w:space="0" w:color="auto"/>
                <w:left w:val="none" w:sz="0" w:space="0" w:color="auto"/>
                <w:bottom w:val="none" w:sz="0" w:space="0" w:color="auto"/>
                <w:right w:val="none" w:sz="0" w:space="0" w:color="auto"/>
              </w:divBdr>
              <w:divsChild>
                <w:div w:id="1299455790">
                  <w:marLeft w:val="0"/>
                  <w:marRight w:val="0"/>
                  <w:marTop w:val="0"/>
                  <w:marBottom w:val="0"/>
                  <w:divBdr>
                    <w:top w:val="single" w:sz="2" w:space="4" w:color="FFFFFF"/>
                    <w:left w:val="single" w:sz="2" w:space="11" w:color="FFFFFF"/>
                    <w:bottom w:val="single" w:sz="2" w:space="1" w:color="FFFFFF"/>
                    <w:right w:val="single" w:sz="2" w:space="4" w:color="FFFFFF"/>
                  </w:divBdr>
                  <w:divsChild>
                    <w:div w:id="2045203567">
                      <w:marLeft w:val="0"/>
                      <w:marRight w:val="0"/>
                      <w:marTop w:val="0"/>
                      <w:marBottom w:val="0"/>
                      <w:divBdr>
                        <w:top w:val="none" w:sz="0" w:space="0" w:color="auto"/>
                        <w:left w:val="none" w:sz="0" w:space="0" w:color="auto"/>
                        <w:bottom w:val="none" w:sz="0" w:space="0" w:color="auto"/>
                        <w:right w:val="none" w:sz="0" w:space="0" w:color="auto"/>
                      </w:divBdr>
                    </w:div>
                  </w:divsChild>
                </w:div>
                <w:div w:id="1155073470">
                  <w:marLeft w:val="0"/>
                  <w:marRight w:val="0"/>
                  <w:marTop w:val="0"/>
                  <w:marBottom w:val="0"/>
                  <w:divBdr>
                    <w:top w:val="single" w:sz="2" w:space="1" w:color="FFFFFF"/>
                    <w:left w:val="single" w:sz="2" w:space="11" w:color="FFFFFF"/>
                    <w:bottom w:val="single" w:sz="2" w:space="1" w:color="FFFFFF"/>
                    <w:right w:val="single" w:sz="2" w:space="4" w:color="FFFFFF"/>
                  </w:divBdr>
                  <w:divsChild>
                    <w:div w:id="1114405218">
                      <w:marLeft w:val="0"/>
                      <w:marRight w:val="0"/>
                      <w:marTop w:val="0"/>
                      <w:marBottom w:val="0"/>
                      <w:divBdr>
                        <w:top w:val="none" w:sz="0" w:space="0" w:color="auto"/>
                        <w:left w:val="none" w:sz="0" w:space="0" w:color="auto"/>
                        <w:bottom w:val="none" w:sz="0" w:space="0" w:color="auto"/>
                        <w:right w:val="none" w:sz="0" w:space="0" w:color="auto"/>
                      </w:divBdr>
                    </w:div>
                  </w:divsChild>
                </w:div>
                <w:div w:id="1320377360">
                  <w:marLeft w:val="0"/>
                  <w:marRight w:val="0"/>
                  <w:marTop w:val="0"/>
                  <w:marBottom w:val="0"/>
                  <w:divBdr>
                    <w:top w:val="single" w:sz="2" w:space="1" w:color="FFFFFF"/>
                    <w:left w:val="single" w:sz="2" w:space="11" w:color="FFFFFF"/>
                    <w:bottom w:val="single" w:sz="2" w:space="1" w:color="FFFFFF"/>
                    <w:right w:val="single" w:sz="2" w:space="4" w:color="FFFFFF"/>
                  </w:divBdr>
                  <w:divsChild>
                    <w:div w:id="1242760418">
                      <w:marLeft w:val="0"/>
                      <w:marRight w:val="0"/>
                      <w:marTop w:val="0"/>
                      <w:marBottom w:val="0"/>
                      <w:divBdr>
                        <w:top w:val="none" w:sz="0" w:space="0" w:color="auto"/>
                        <w:left w:val="none" w:sz="0" w:space="0" w:color="auto"/>
                        <w:bottom w:val="none" w:sz="0" w:space="0" w:color="auto"/>
                        <w:right w:val="none" w:sz="0" w:space="0" w:color="auto"/>
                      </w:divBdr>
                    </w:div>
                  </w:divsChild>
                </w:div>
                <w:div w:id="1936016707">
                  <w:marLeft w:val="0"/>
                  <w:marRight w:val="0"/>
                  <w:marTop w:val="0"/>
                  <w:marBottom w:val="0"/>
                  <w:divBdr>
                    <w:top w:val="single" w:sz="2" w:space="1" w:color="FFFFFF"/>
                    <w:left w:val="single" w:sz="2" w:space="11" w:color="FFFFFF"/>
                    <w:bottom w:val="single" w:sz="2" w:space="1" w:color="FFFFFF"/>
                    <w:right w:val="single" w:sz="2" w:space="4" w:color="FFFFFF"/>
                  </w:divBdr>
                  <w:divsChild>
                    <w:div w:id="1677264152">
                      <w:marLeft w:val="0"/>
                      <w:marRight w:val="0"/>
                      <w:marTop w:val="0"/>
                      <w:marBottom w:val="0"/>
                      <w:divBdr>
                        <w:top w:val="none" w:sz="0" w:space="0" w:color="auto"/>
                        <w:left w:val="none" w:sz="0" w:space="0" w:color="auto"/>
                        <w:bottom w:val="none" w:sz="0" w:space="0" w:color="auto"/>
                        <w:right w:val="none" w:sz="0" w:space="0" w:color="auto"/>
                      </w:divBdr>
                    </w:div>
                  </w:divsChild>
                </w:div>
                <w:div w:id="452023287">
                  <w:marLeft w:val="0"/>
                  <w:marRight w:val="0"/>
                  <w:marTop w:val="0"/>
                  <w:marBottom w:val="0"/>
                  <w:divBdr>
                    <w:top w:val="single" w:sz="2" w:space="1" w:color="FFFFFF"/>
                    <w:left w:val="single" w:sz="2" w:space="11" w:color="FFFFFF"/>
                    <w:bottom w:val="single" w:sz="2" w:space="1" w:color="FFFFFF"/>
                    <w:right w:val="single" w:sz="2" w:space="4" w:color="FFFFFF"/>
                  </w:divBdr>
                  <w:divsChild>
                    <w:div w:id="791705929">
                      <w:marLeft w:val="0"/>
                      <w:marRight w:val="0"/>
                      <w:marTop w:val="0"/>
                      <w:marBottom w:val="0"/>
                      <w:divBdr>
                        <w:top w:val="none" w:sz="0" w:space="0" w:color="auto"/>
                        <w:left w:val="none" w:sz="0" w:space="0" w:color="auto"/>
                        <w:bottom w:val="none" w:sz="0" w:space="0" w:color="auto"/>
                        <w:right w:val="none" w:sz="0" w:space="0" w:color="auto"/>
                      </w:divBdr>
                    </w:div>
                  </w:divsChild>
                </w:div>
                <w:div w:id="1536960679">
                  <w:marLeft w:val="0"/>
                  <w:marRight w:val="0"/>
                  <w:marTop w:val="0"/>
                  <w:marBottom w:val="0"/>
                  <w:divBdr>
                    <w:top w:val="single" w:sz="2" w:space="1" w:color="FFFFFF"/>
                    <w:left w:val="single" w:sz="2" w:space="11" w:color="FFFFFF"/>
                    <w:bottom w:val="single" w:sz="2" w:space="1" w:color="FFFFFF"/>
                    <w:right w:val="single" w:sz="2" w:space="4" w:color="FFFFFF"/>
                  </w:divBdr>
                  <w:divsChild>
                    <w:div w:id="1047028271">
                      <w:marLeft w:val="0"/>
                      <w:marRight w:val="0"/>
                      <w:marTop w:val="0"/>
                      <w:marBottom w:val="0"/>
                      <w:divBdr>
                        <w:top w:val="none" w:sz="0" w:space="0" w:color="auto"/>
                        <w:left w:val="none" w:sz="0" w:space="0" w:color="auto"/>
                        <w:bottom w:val="none" w:sz="0" w:space="0" w:color="auto"/>
                        <w:right w:val="none" w:sz="0" w:space="0" w:color="auto"/>
                      </w:divBdr>
                    </w:div>
                  </w:divsChild>
                </w:div>
                <w:div w:id="427235041">
                  <w:marLeft w:val="0"/>
                  <w:marRight w:val="0"/>
                  <w:marTop w:val="0"/>
                  <w:marBottom w:val="0"/>
                  <w:divBdr>
                    <w:top w:val="single" w:sz="2" w:space="1" w:color="FFFFFF"/>
                    <w:left w:val="single" w:sz="2" w:space="11" w:color="FFFFFF"/>
                    <w:bottom w:val="single" w:sz="2" w:space="1" w:color="FFFFFF"/>
                    <w:right w:val="single" w:sz="2" w:space="4" w:color="FFFFFF"/>
                  </w:divBdr>
                  <w:divsChild>
                    <w:div w:id="885410114">
                      <w:marLeft w:val="0"/>
                      <w:marRight w:val="0"/>
                      <w:marTop w:val="0"/>
                      <w:marBottom w:val="0"/>
                      <w:divBdr>
                        <w:top w:val="none" w:sz="0" w:space="0" w:color="auto"/>
                        <w:left w:val="none" w:sz="0" w:space="0" w:color="auto"/>
                        <w:bottom w:val="none" w:sz="0" w:space="0" w:color="auto"/>
                        <w:right w:val="none" w:sz="0" w:space="0" w:color="auto"/>
                      </w:divBdr>
                    </w:div>
                  </w:divsChild>
                </w:div>
                <w:div w:id="1110592085">
                  <w:marLeft w:val="0"/>
                  <w:marRight w:val="0"/>
                  <w:marTop w:val="0"/>
                  <w:marBottom w:val="0"/>
                  <w:divBdr>
                    <w:top w:val="single" w:sz="2" w:space="1" w:color="FFFFFF"/>
                    <w:left w:val="single" w:sz="2" w:space="11" w:color="FFFFFF"/>
                    <w:bottom w:val="single" w:sz="2" w:space="1" w:color="FFFFFF"/>
                    <w:right w:val="single" w:sz="2" w:space="4" w:color="FFFFFF"/>
                  </w:divBdr>
                  <w:divsChild>
                    <w:div w:id="830145364">
                      <w:marLeft w:val="0"/>
                      <w:marRight w:val="0"/>
                      <w:marTop w:val="0"/>
                      <w:marBottom w:val="0"/>
                      <w:divBdr>
                        <w:top w:val="none" w:sz="0" w:space="0" w:color="auto"/>
                        <w:left w:val="none" w:sz="0" w:space="0" w:color="auto"/>
                        <w:bottom w:val="none" w:sz="0" w:space="0" w:color="auto"/>
                        <w:right w:val="none" w:sz="0" w:space="0" w:color="auto"/>
                      </w:divBdr>
                    </w:div>
                  </w:divsChild>
                </w:div>
                <w:div w:id="1670479703">
                  <w:marLeft w:val="0"/>
                  <w:marRight w:val="0"/>
                  <w:marTop w:val="0"/>
                  <w:marBottom w:val="0"/>
                  <w:divBdr>
                    <w:top w:val="single" w:sz="2" w:space="1" w:color="FFFFFF"/>
                    <w:left w:val="single" w:sz="2" w:space="11" w:color="FFFFFF"/>
                    <w:bottom w:val="single" w:sz="2" w:space="1" w:color="FFFFFF"/>
                    <w:right w:val="single" w:sz="2" w:space="4" w:color="FFFFFF"/>
                  </w:divBdr>
                  <w:divsChild>
                    <w:div w:id="1201213147">
                      <w:marLeft w:val="0"/>
                      <w:marRight w:val="0"/>
                      <w:marTop w:val="0"/>
                      <w:marBottom w:val="0"/>
                      <w:divBdr>
                        <w:top w:val="none" w:sz="0" w:space="0" w:color="auto"/>
                        <w:left w:val="none" w:sz="0" w:space="0" w:color="auto"/>
                        <w:bottom w:val="none" w:sz="0" w:space="0" w:color="auto"/>
                        <w:right w:val="none" w:sz="0" w:space="0" w:color="auto"/>
                      </w:divBdr>
                    </w:div>
                  </w:divsChild>
                </w:div>
                <w:div w:id="972059898">
                  <w:marLeft w:val="0"/>
                  <w:marRight w:val="0"/>
                  <w:marTop w:val="0"/>
                  <w:marBottom w:val="0"/>
                  <w:divBdr>
                    <w:top w:val="single" w:sz="2" w:space="1" w:color="FFFFFF"/>
                    <w:left w:val="single" w:sz="2" w:space="11" w:color="FFFFFF"/>
                    <w:bottom w:val="single" w:sz="2" w:space="1" w:color="FFFFFF"/>
                    <w:right w:val="single" w:sz="2" w:space="4" w:color="FFFFFF"/>
                  </w:divBdr>
                  <w:divsChild>
                    <w:div w:id="1247567670">
                      <w:marLeft w:val="0"/>
                      <w:marRight w:val="0"/>
                      <w:marTop w:val="0"/>
                      <w:marBottom w:val="0"/>
                      <w:divBdr>
                        <w:top w:val="none" w:sz="0" w:space="0" w:color="auto"/>
                        <w:left w:val="none" w:sz="0" w:space="0" w:color="auto"/>
                        <w:bottom w:val="none" w:sz="0" w:space="0" w:color="auto"/>
                        <w:right w:val="none" w:sz="0" w:space="0" w:color="auto"/>
                      </w:divBdr>
                    </w:div>
                  </w:divsChild>
                </w:div>
                <w:div w:id="1398017403">
                  <w:marLeft w:val="0"/>
                  <w:marRight w:val="0"/>
                  <w:marTop w:val="0"/>
                  <w:marBottom w:val="0"/>
                  <w:divBdr>
                    <w:top w:val="single" w:sz="2" w:space="1" w:color="FFFFFF"/>
                    <w:left w:val="single" w:sz="2" w:space="11" w:color="FFFFFF"/>
                    <w:bottom w:val="single" w:sz="2" w:space="1" w:color="FFFFFF"/>
                    <w:right w:val="single" w:sz="2" w:space="4" w:color="FFFFFF"/>
                  </w:divBdr>
                  <w:divsChild>
                    <w:div w:id="1011372940">
                      <w:marLeft w:val="0"/>
                      <w:marRight w:val="0"/>
                      <w:marTop w:val="0"/>
                      <w:marBottom w:val="0"/>
                      <w:divBdr>
                        <w:top w:val="none" w:sz="0" w:space="0" w:color="auto"/>
                        <w:left w:val="none" w:sz="0" w:space="0" w:color="auto"/>
                        <w:bottom w:val="none" w:sz="0" w:space="0" w:color="auto"/>
                        <w:right w:val="none" w:sz="0" w:space="0" w:color="auto"/>
                      </w:divBdr>
                    </w:div>
                  </w:divsChild>
                </w:div>
                <w:div w:id="1983657525">
                  <w:marLeft w:val="0"/>
                  <w:marRight w:val="0"/>
                  <w:marTop w:val="0"/>
                  <w:marBottom w:val="0"/>
                  <w:divBdr>
                    <w:top w:val="single" w:sz="2" w:space="1" w:color="FFFFFF"/>
                    <w:left w:val="single" w:sz="2" w:space="11" w:color="FFFFFF"/>
                    <w:bottom w:val="single" w:sz="2" w:space="4" w:color="FFFFFF"/>
                    <w:right w:val="single" w:sz="2" w:space="4" w:color="FFFFFF"/>
                  </w:divBdr>
                  <w:divsChild>
                    <w:div w:id="714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81082">
          <w:marLeft w:val="0"/>
          <w:marRight w:val="0"/>
          <w:marTop w:val="0"/>
          <w:marBottom w:val="300"/>
          <w:divBdr>
            <w:top w:val="none" w:sz="0" w:space="0" w:color="auto"/>
            <w:left w:val="none" w:sz="0" w:space="0" w:color="auto"/>
            <w:bottom w:val="none" w:sz="0" w:space="0" w:color="auto"/>
            <w:right w:val="none" w:sz="0" w:space="0" w:color="auto"/>
          </w:divBdr>
          <w:divsChild>
            <w:div w:id="2142142352">
              <w:marLeft w:val="0"/>
              <w:marRight w:val="0"/>
              <w:marTop w:val="0"/>
              <w:marBottom w:val="0"/>
              <w:divBdr>
                <w:top w:val="none" w:sz="0" w:space="0" w:color="auto"/>
                <w:left w:val="none" w:sz="0" w:space="0" w:color="auto"/>
                <w:bottom w:val="none" w:sz="0" w:space="0" w:color="auto"/>
                <w:right w:val="none" w:sz="0" w:space="0" w:color="auto"/>
              </w:divBdr>
              <w:divsChild>
                <w:div w:id="1539590813">
                  <w:marLeft w:val="0"/>
                  <w:marRight w:val="0"/>
                  <w:marTop w:val="0"/>
                  <w:marBottom w:val="0"/>
                  <w:divBdr>
                    <w:top w:val="single" w:sz="2" w:space="4" w:color="FFFFFF"/>
                    <w:left w:val="single" w:sz="2" w:space="11" w:color="FFFFFF"/>
                    <w:bottom w:val="single" w:sz="2" w:space="1" w:color="FFFFFF"/>
                    <w:right w:val="single" w:sz="2" w:space="4" w:color="FFFFFF"/>
                  </w:divBdr>
                  <w:divsChild>
                    <w:div w:id="800654512">
                      <w:marLeft w:val="0"/>
                      <w:marRight w:val="0"/>
                      <w:marTop w:val="0"/>
                      <w:marBottom w:val="0"/>
                      <w:divBdr>
                        <w:top w:val="none" w:sz="0" w:space="0" w:color="auto"/>
                        <w:left w:val="none" w:sz="0" w:space="0" w:color="auto"/>
                        <w:bottom w:val="none" w:sz="0" w:space="0" w:color="auto"/>
                        <w:right w:val="none" w:sz="0" w:space="0" w:color="auto"/>
                      </w:divBdr>
                    </w:div>
                  </w:divsChild>
                </w:div>
                <w:div w:id="1983460072">
                  <w:marLeft w:val="0"/>
                  <w:marRight w:val="0"/>
                  <w:marTop w:val="0"/>
                  <w:marBottom w:val="0"/>
                  <w:divBdr>
                    <w:top w:val="single" w:sz="2" w:space="1" w:color="FFFFFF"/>
                    <w:left w:val="single" w:sz="2" w:space="11" w:color="FFFFFF"/>
                    <w:bottom w:val="single" w:sz="2" w:space="1" w:color="FFFFFF"/>
                    <w:right w:val="single" w:sz="2" w:space="4" w:color="FFFFFF"/>
                  </w:divBdr>
                  <w:divsChild>
                    <w:div w:id="258562194">
                      <w:marLeft w:val="0"/>
                      <w:marRight w:val="0"/>
                      <w:marTop w:val="0"/>
                      <w:marBottom w:val="0"/>
                      <w:divBdr>
                        <w:top w:val="none" w:sz="0" w:space="0" w:color="auto"/>
                        <w:left w:val="none" w:sz="0" w:space="0" w:color="auto"/>
                        <w:bottom w:val="none" w:sz="0" w:space="0" w:color="auto"/>
                        <w:right w:val="none" w:sz="0" w:space="0" w:color="auto"/>
                      </w:divBdr>
                    </w:div>
                  </w:divsChild>
                </w:div>
                <w:div w:id="1190222893">
                  <w:marLeft w:val="0"/>
                  <w:marRight w:val="0"/>
                  <w:marTop w:val="0"/>
                  <w:marBottom w:val="0"/>
                  <w:divBdr>
                    <w:top w:val="single" w:sz="2" w:space="1" w:color="FFFFFF"/>
                    <w:left w:val="single" w:sz="2" w:space="11" w:color="FFFFFF"/>
                    <w:bottom w:val="single" w:sz="2" w:space="1" w:color="FFFFFF"/>
                    <w:right w:val="single" w:sz="2" w:space="4" w:color="FFFFFF"/>
                  </w:divBdr>
                  <w:divsChild>
                    <w:div w:id="2045403408">
                      <w:marLeft w:val="0"/>
                      <w:marRight w:val="0"/>
                      <w:marTop w:val="0"/>
                      <w:marBottom w:val="0"/>
                      <w:divBdr>
                        <w:top w:val="none" w:sz="0" w:space="0" w:color="auto"/>
                        <w:left w:val="none" w:sz="0" w:space="0" w:color="auto"/>
                        <w:bottom w:val="none" w:sz="0" w:space="0" w:color="auto"/>
                        <w:right w:val="none" w:sz="0" w:space="0" w:color="auto"/>
                      </w:divBdr>
                    </w:div>
                  </w:divsChild>
                </w:div>
                <w:div w:id="454300354">
                  <w:marLeft w:val="0"/>
                  <w:marRight w:val="0"/>
                  <w:marTop w:val="0"/>
                  <w:marBottom w:val="0"/>
                  <w:divBdr>
                    <w:top w:val="single" w:sz="2" w:space="1" w:color="FFFFFF"/>
                    <w:left w:val="single" w:sz="2" w:space="11" w:color="FFFFFF"/>
                    <w:bottom w:val="single" w:sz="2" w:space="1" w:color="FFFFFF"/>
                    <w:right w:val="single" w:sz="2" w:space="4" w:color="FFFFFF"/>
                  </w:divBdr>
                  <w:divsChild>
                    <w:div w:id="1479222772">
                      <w:marLeft w:val="0"/>
                      <w:marRight w:val="0"/>
                      <w:marTop w:val="0"/>
                      <w:marBottom w:val="0"/>
                      <w:divBdr>
                        <w:top w:val="none" w:sz="0" w:space="0" w:color="auto"/>
                        <w:left w:val="none" w:sz="0" w:space="0" w:color="auto"/>
                        <w:bottom w:val="none" w:sz="0" w:space="0" w:color="auto"/>
                        <w:right w:val="none" w:sz="0" w:space="0" w:color="auto"/>
                      </w:divBdr>
                    </w:div>
                  </w:divsChild>
                </w:div>
                <w:div w:id="241989563">
                  <w:marLeft w:val="0"/>
                  <w:marRight w:val="0"/>
                  <w:marTop w:val="0"/>
                  <w:marBottom w:val="0"/>
                  <w:divBdr>
                    <w:top w:val="single" w:sz="2" w:space="1" w:color="FFFFFF"/>
                    <w:left w:val="single" w:sz="2" w:space="11" w:color="FFFFFF"/>
                    <w:bottom w:val="single" w:sz="2" w:space="1" w:color="FFFFFF"/>
                    <w:right w:val="single" w:sz="2" w:space="4" w:color="FFFFFF"/>
                  </w:divBdr>
                  <w:divsChild>
                    <w:div w:id="664166897">
                      <w:marLeft w:val="0"/>
                      <w:marRight w:val="0"/>
                      <w:marTop w:val="0"/>
                      <w:marBottom w:val="0"/>
                      <w:divBdr>
                        <w:top w:val="none" w:sz="0" w:space="0" w:color="auto"/>
                        <w:left w:val="none" w:sz="0" w:space="0" w:color="auto"/>
                        <w:bottom w:val="none" w:sz="0" w:space="0" w:color="auto"/>
                        <w:right w:val="none" w:sz="0" w:space="0" w:color="auto"/>
                      </w:divBdr>
                    </w:div>
                  </w:divsChild>
                </w:div>
                <w:div w:id="2078555591">
                  <w:marLeft w:val="0"/>
                  <w:marRight w:val="0"/>
                  <w:marTop w:val="0"/>
                  <w:marBottom w:val="0"/>
                  <w:divBdr>
                    <w:top w:val="single" w:sz="2" w:space="1" w:color="FFFFFF"/>
                    <w:left w:val="single" w:sz="2" w:space="11" w:color="FFFFFF"/>
                    <w:bottom w:val="single" w:sz="2" w:space="1" w:color="FFFFFF"/>
                    <w:right w:val="single" w:sz="2" w:space="4" w:color="FFFFFF"/>
                  </w:divBdr>
                  <w:divsChild>
                    <w:div w:id="1597131027">
                      <w:marLeft w:val="0"/>
                      <w:marRight w:val="0"/>
                      <w:marTop w:val="0"/>
                      <w:marBottom w:val="0"/>
                      <w:divBdr>
                        <w:top w:val="none" w:sz="0" w:space="0" w:color="auto"/>
                        <w:left w:val="none" w:sz="0" w:space="0" w:color="auto"/>
                        <w:bottom w:val="none" w:sz="0" w:space="0" w:color="auto"/>
                        <w:right w:val="none" w:sz="0" w:space="0" w:color="auto"/>
                      </w:divBdr>
                    </w:div>
                  </w:divsChild>
                </w:div>
                <w:div w:id="993147963">
                  <w:marLeft w:val="0"/>
                  <w:marRight w:val="0"/>
                  <w:marTop w:val="0"/>
                  <w:marBottom w:val="0"/>
                  <w:divBdr>
                    <w:top w:val="single" w:sz="2" w:space="1" w:color="FFFFFF"/>
                    <w:left w:val="single" w:sz="2" w:space="11" w:color="FFFFFF"/>
                    <w:bottom w:val="single" w:sz="2" w:space="1" w:color="FFFFFF"/>
                    <w:right w:val="single" w:sz="2" w:space="4" w:color="FFFFFF"/>
                  </w:divBdr>
                  <w:divsChild>
                    <w:div w:id="220143566">
                      <w:marLeft w:val="0"/>
                      <w:marRight w:val="0"/>
                      <w:marTop w:val="0"/>
                      <w:marBottom w:val="0"/>
                      <w:divBdr>
                        <w:top w:val="none" w:sz="0" w:space="0" w:color="auto"/>
                        <w:left w:val="none" w:sz="0" w:space="0" w:color="auto"/>
                        <w:bottom w:val="none" w:sz="0" w:space="0" w:color="auto"/>
                        <w:right w:val="none" w:sz="0" w:space="0" w:color="auto"/>
                      </w:divBdr>
                    </w:div>
                  </w:divsChild>
                </w:div>
                <w:div w:id="487089796">
                  <w:marLeft w:val="0"/>
                  <w:marRight w:val="0"/>
                  <w:marTop w:val="0"/>
                  <w:marBottom w:val="0"/>
                  <w:divBdr>
                    <w:top w:val="single" w:sz="2" w:space="1" w:color="FFFFFF"/>
                    <w:left w:val="single" w:sz="2" w:space="11" w:color="FFFFFF"/>
                    <w:bottom w:val="single" w:sz="2" w:space="1" w:color="FFFFFF"/>
                    <w:right w:val="single" w:sz="2" w:space="4" w:color="FFFFFF"/>
                  </w:divBdr>
                  <w:divsChild>
                    <w:div w:id="1291935755">
                      <w:marLeft w:val="0"/>
                      <w:marRight w:val="0"/>
                      <w:marTop w:val="0"/>
                      <w:marBottom w:val="0"/>
                      <w:divBdr>
                        <w:top w:val="none" w:sz="0" w:space="0" w:color="auto"/>
                        <w:left w:val="none" w:sz="0" w:space="0" w:color="auto"/>
                        <w:bottom w:val="none" w:sz="0" w:space="0" w:color="auto"/>
                        <w:right w:val="none" w:sz="0" w:space="0" w:color="auto"/>
                      </w:divBdr>
                    </w:div>
                  </w:divsChild>
                </w:div>
                <w:div w:id="348141982">
                  <w:marLeft w:val="0"/>
                  <w:marRight w:val="0"/>
                  <w:marTop w:val="0"/>
                  <w:marBottom w:val="0"/>
                  <w:divBdr>
                    <w:top w:val="single" w:sz="2" w:space="1" w:color="FFFFFF"/>
                    <w:left w:val="single" w:sz="2" w:space="11" w:color="FFFFFF"/>
                    <w:bottom w:val="single" w:sz="2" w:space="1" w:color="FFFFFF"/>
                    <w:right w:val="single" w:sz="2" w:space="4" w:color="FFFFFF"/>
                  </w:divBdr>
                  <w:divsChild>
                    <w:div w:id="61149883">
                      <w:marLeft w:val="0"/>
                      <w:marRight w:val="0"/>
                      <w:marTop w:val="0"/>
                      <w:marBottom w:val="0"/>
                      <w:divBdr>
                        <w:top w:val="none" w:sz="0" w:space="0" w:color="auto"/>
                        <w:left w:val="none" w:sz="0" w:space="0" w:color="auto"/>
                        <w:bottom w:val="none" w:sz="0" w:space="0" w:color="auto"/>
                        <w:right w:val="none" w:sz="0" w:space="0" w:color="auto"/>
                      </w:divBdr>
                    </w:div>
                  </w:divsChild>
                </w:div>
                <w:div w:id="1391346791">
                  <w:marLeft w:val="0"/>
                  <w:marRight w:val="0"/>
                  <w:marTop w:val="0"/>
                  <w:marBottom w:val="0"/>
                  <w:divBdr>
                    <w:top w:val="single" w:sz="2" w:space="1" w:color="FFFFFF"/>
                    <w:left w:val="single" w:sz="2" w:space="11" w:color="FFFFFF"/>
                    <w:bottom w:val="single" w:sz="2" w:space="1" w:color="FFFFFF"/>
                    <w:right w:val="single" w:sz="2" w:space="4" w:color="FFFFFF"/>
                  </w:divBdr>
                  <w:divsChild>
                    <w:div w:id="1970550897">
                      <w:marLeft w:val="0"/>
                      <w:marRight w:val="0"/>
                      <w:marTop w:val="0"/>
                      <w:marBottom w:val="0"/>
                      <w:divBdr>
                        <w:top w:val="none" w:sz="0" w:space="0" w:color="auto"/>
                        <w:left w:val="none" w:sz="0" w:space="0" w:color="auto"/>
                        <w:bottom w:val="none" w:sz="0" w:space="0" w:color="auto"/>
                        <w:right w:val="none" w:sz="0" w:space="0" w:color="auto"/>
                      </w:divBdr>
                    </w:div>
                  </w:divsChild>
                </w:div>
                <w:div w:id="764300313">
                  <w:marLeft w:val="0"/>
                  <w:marRight w:val="0"/>
                  <w:marTop w:val="0"/>
                  <w:marBottom w:val="0"/>
                  <w:divBdr>
                    <w:top w:val="single" w:sz="2" w:space="1" w:color="FFFFFF"/>
                    <w:left w:val="single" w:sz="2" w:space="11" w:color="FFFFFF"/>
                    <w:bottom w:val="single" w:sz="2" w:space="1" w:color="FFFFFF"/>
                    <w:right w:val="single" w:sz="2" w:space="4" w:color="FFFFFF"/>
                  </w:divBdr>
                  <w:divsChild>
                    <w:div w:id="1047416181">
                      <w:marLeft w:val="0"/>
                      <w:marRight w:val="0"/>
                      <w:marTop w:val="0"/>
                      <w:marBottom w:val="0"/>
                      <w:divBdr>
                        <w:top w:val="none" w:sz="0" w:space="0" w:color="auto"/>
                        <w:left w:val="none" w:sz="0" w:space="0" w:color="auto"/>
                        <w:bottom w:val="none" w:sz="0" w:space="0" w:color="auto"/>
                        <w:right w:val="none" w:sz="0" w:space="0" w:color="auto"/>
                      </w:divBdr>
                    </w:div>
                  </w:divsChild>
                </w:div>
                <w:div w:id="1926693329">
                  <w:marLeft w:val="0"/>
                  <w:marRight w:val="0"/>
                  <w:marTop w:val="0"/>
                  <w:marBottom w:val="0"/>
                  <w:divBdr>
                    <w:top w:val="single" w:sz="2" w:space="1" w:color="FFFFFF"/>
                    <w:left w:val="single" w:sz="2" w:space="11" w:color="FFFFFF"/>
                    <w:bottom w:val="single" w:sz="2" w:space="1" w:color="FFFFFF"/>
                    <w:right w:val="single" w:sz="2" w:space="4" w:color="FFFFFF"/>
                  </w:divBdr>
                  <w:divsChild>
                    <w:div w:id="1879319684">
                      <w:marLeft w:val="0"/>
                      <w:marRight w:val="0"/>
                      <w:marTop w:val="0"/>
                      <w:marBottom w:val="0"/>
                      <w:divBdr>
                        <w:top w:val="none" w:sz="0" w:space="0" w:color="auto"/>
                        <w:left w:val="none" w:sz="0" w:space="0" w:color="auto"/>
                        <w:bottom w:val="none" w:sz="0" w:space="0" w:color="auto"/>
                        <w:right w:val="none" w:sz="0" w:space="0" w:color="auto"/>
                      </w:divBdr>
                    </w:div>
                  </w:divsChild>
                </w:div>
                <w:div w:id="359865966">
                  <w:marLeft w:val="0"/>
                  <w:marRight w:val="0"/>
                  <w:marTop w:val="0"/>
                  <w:marBottom w:val="0"/>
                  <w:divBdr>
                    <w:top w:val="single" w:sz="2" w:space="1" w:color="FFFFFF"/>
                    <w:left w:val="single" w:sz="2" w:space="11" w:color="FFFFFF"/>
                    <w:bottom w:val="single" w:sz="2" w:space="4" w:color="FFFFFF"/>
                    <w:right w:val="single" w:sz="2" w:space="4" w:color="FFFFFF"/>
                  </w:divBdr>
                  <w:divsChild>
                    <w:div w:id="8773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4473">
          <w:marLeft w:val="0"/>
          <w:marRight w:val="0"/>
          <w:marTop w:val="0"/>
          <w:marBottom w:val="300"/>
          <w:divBdr>
            <w:top w:val="none" w:sz="0" w:space="0" w:color="auto"/>
            <w:left w:val="none" w:sz="0" w:space="0" w:color="auto"/>
            <w:bottom w:val="none" w:sz="0" w:space="0" w:color="auto"/>
            <w:right w:val="none" w:sz="0" w:space="0" w:color="auto"/>
          </w:divBdr>
          <w:divsChild>
            <w:div w:id="1634209577">
              <w:marLeft w:val="0"/>
              <w:marRight w:val="0"/>
              <w:marTop w:val="0"/>
              <w:marBottom w:val="0"/>
              <w:divBdr>
                <w:top w:val="none" w:sz="0" w:space="0" w:color="auto"/>
                <w:left w:val="none" w:sz="0" w:space="0" w:color="auto"/>
                <w:bottom w:val="none" w:sz="0" w:space="0" w:color="auto"/>
                <w:right w:val="none" w:sz="0" w:space="0" w:color="auto"/>
              </w:divBdr>
              <w:divsChild>
                <w:div w:id="720597663">
                  <w:marLeft w:val="0"/>
                  <w:marRight w:val="0"/>
                  <w:marTop w:val="0"/>
                  <w:marBottom w:val="0"/>
                  <w:divBdr>
                    <w:top w:val="single" w:sz="2" w:space="4" w:color="FFFFFF"/>
                    <w:left w:val="single" w:sz="2" w:space="11" w:color="FFFFFF"/>
                    <w:bottom w:val="single" w:sz="2" w:space="1" w:color="FFFFFF"/>
                    <w:right w:val="single" w:sz="2" w:space="4" w:color="FFFFFF"/>
                  </w:divBdr>
                  <w:divsChild>
                    <w:div w:id="1689408449">
                      <w:marLeft w:val="0"/>
                      <w:marRight w:val="0"/>
                      <w:marTop w:val="0"/>
                      <w:marBottom w:val="0"/>
                      <w:divBdr>
                        <w:top w:val="none" w:sz="0" w:space="0" w:color="auto"/>
                        <w:left w:val="none" w:sz="0" w:space="0" w:color="auto"/>
                        <w:bottom w:val="none" w:sz="0" w:space="0" w:color="auto"/>
                        <w:right w:val="none" w:sz="0" w:space="0" w:color="auto"/>
                      </w:divBdr>
                    </w:div>
                  </w:divsChild>
                </w:div>
                <w:div w:id="2008166124">
                  <w:marLeft w:val="0"/>
                  <w:marRight w:val="0"/>
                  <w:marTop w:val="0"/>
                  <w:marBottom w:val="0"/>
                  <w:divBdr>
                    <w:top w:val="single" w:sz="2" w:space="1" w:color="FFFFFF"/>
                    <w:left w:val="single" w:sz="2" w:space="11" w:color="FFFFFF"/>
                    <w:bottom w:val="single" w:sz="2" w:space="1" w:color="FFFFFF"/>
                    <w:right w:val="single" w:sz="2" w:space="4" w:color="FFFFFF"/>
                  </w:divBdr>
                  <w:divsChild>
                    <w:div w:id="1672873193">
                      <w:marLeft w:val="0"/>
                      <w:marRight w:val="0"/>
                      <w:marTop w:val="0"/>
                      <w:marBottom w:val="0"/>
                      <w:divBdr>
                        <w:top w:val="none" w:sz="0" w:space="0" w:color="auto"/>
                        <w:left w:val="none" w:sz="0" w:space="0" w:color="auto"/>
                        <w:bottom w:val="none" w:sz="0" w:space="0" w:color="auto"/>
                        <w:right w:val="none" w:sz="0" w:space="0" w:color="auto"/>
                      </w:divBdr>
                    </w:div>
                  </w:divsChild>
                </w:div>
                <w:div w:id="2091073846">
                  <w:marLeft w:val="0"/>
                  <w:marRight w:val="0"/>
                  <w:marTop w:val="0"/>
                  <w:marBottom w:val="0"/>
                  <w:divBdr>
                    <w:top w:val="single" w:sz="2" w:space="1" w:color="FFFFFF"/>
                    <w:left w:val="single" w:sz="2" w:space="11" w:color="FFFFFF"/>
                    <w:bottom w:val="single" w:sz="2" w:space="1" w:color="FFFFFF"/>
                    <w:right w:val="single" w:sz="2" w:space="4" w:color="FFFFFF"/>
                  </w:divBdr>
                  <w:divsChild>
                    <w:div w:id="758218617">
                      <w:marLeft w:val="0"/>
                      <w:marRight w:val="0"/>
                      <w:marTop w:val="0"/>
                      <w:marBottom w:val="0"/>
                      <w:divBdr>
                        <w:top w:val="none" w:sz="0" w:space="0" w:color="auto"/>
                        <w:left w:val="none" w:sz="0" w:space="0" w:color="auto"/>
                        <w:bottom w:val="none" w:sz="0" w:space="0" w:color="auto"/>
                        <w:right w:val="none" w:sz="0" w:space="0" w:color="auto"/>
                      </w:divBdr>
                    </w:div>
                  </w:divsChild>
                </w:div>
                <w:div w:id="1767114379">
                  <w:marLeft w:val="0"/>
                  <w:marRight w:val="0"/>
                  <w:marTop w:val="0"/>
                  <w:marBottom w:val="0"/>
                  <w:divBdr>
                    <w:top w:val="single" w:sz="2" w:space="1" w:color="FFFFFF"/>
                    <w:left w:val="single" w:sz="2" w:space="11" w:color="FFFFFF"/>
                    <w:bottom w:val="single" w:sz="2" w:space="1" w:color="FFFFFF"/>
                    <w:right w:val="single" w:sz="2" w:space="4" w:color="FFFFFF"/>
                  </w:divBdr>
                  <w:divsChild>
                    <w:div w:id="1189415039">
                      <w:marLeft w:val="0"/>
                      <w:marRight w:val="0"/>
                      <w:marTop w:val="0"/>
                      <w:marBottom w:val="0"/>
                      <w:divBdr>
                        <w:top w:val="none" w:sz="0" w:space="0" w:color="auto"/>
                        <w:left w:val="none" w:sz="0" w:space="0" w:color="auto"/>
                        <w:bottom w:val="none" w:sz="0" w:space="0" w:color="auto"/>
                        <w:right w:val="none" w:sz="0" w:space="0" w:color="auto"/>
                      </w:divBdr>
                    </w:div>
                  </w:divsChild>
                </w:div>
                <w:div w:id="1177574502">
                  <w:marLeft w:val="0"/>
                  <w:marRight w:val="0"/>
                  <w:marTop w:val="0"/>
                  <w:marBottom w:val="0"/>
                  <w:divBdr>
                    <w:top w:val="single" w:sz="2" w:space="1" w:color="FFFFFF"/>
                    <w:left w:val="single" w:sz="2" w:space="11" w:color="FFFFFF"/>
                    <w:bottom w:val="single" w:sz="2" w:space="1" w:color="FFFFFF"/>
                    <w:right w:val="single" w:sz="2" w:space="4" w:color="FFFFFF"/>
                  </w:divBdr>
                  <w:divsChild>
                    <w:div w:id="2084376759">
                      <w:marLeft w:val="0"/>
                      <w:marRight w:val="0"/>
                      <w:marTop w:val="0"/>
                      <w:marBottom w:val="0"/>
                      <w:divBdr>
                        <w:top w:val="none" w:sz="0" w:space="0" w:color="auto"/>
                        <w:left w:val="none" w:sz="0" w:space="0" w:color="auto"/>
                        <w:bottom w:val="none" w:sz="0" w:space="0" w:color="auto"/>
                        <w:right w:val="none" w:sz="0" w:space="0" w:color="auto"/>
                      </w:divBdr>
                    </w:div>
                  </w:divsChild>
                </w:div>
                <w:div w:id="1360740523">
                  <w:marLeft w:val="0"/>
                  <w:marRight w:val="0"/>
                  <w:marTop w:val="0"/>
                  <w:marBottom w:val="0"/>
                  <w:divBdr>
                    <w:top w:val="single" w:sz="2" w:space="1" w:color="FFFFFF"/>
                    <w:left w:val="single" w:sz="2" w:space="11" w:color="FFFFFF"/>
                    <w:bottom w:val="single" w:sz="2" w:space="1" w:color="FFFFFF"/>
                    <w:right w:val="single" w:sz="2" w:space="4" w:color="FFFFFF"/>
                  </w:divBdr>
                  <w:divsChild>
                    <w:div w:id="1669821287">
                      <w:marLeft w:val="0"/>
                      <w:marRight w:val="0"/>
                      <w:marTop w:val="0"/>
                      <w:marBottom w:val="0"/>
                      <w:divBdr>
                        <w:top w:val="none" w:sz="0" w:space="0" w:color="auto"/>
                        <w:left w:val="none" w:sz="0" w:space="0" w:color="auto"/>
                        <w:bottom w:val="none" w:sz="0" w:space="0" w:color="auto"/>
                        <w:right w:val="none" w:sz="0" w:space="0" w:color="auto"/>
                      </w:divBdr>
                    </w:div>
                  </w:divsChild>
                </w:div>
                <w:div w:id="1050039069">
                  <w:marLeft w:val="0"/>
                  <w:marRight w:val="0"/>
                  <w:marTop w:val="0"/>
                  <w:marBottom w:val="0"/>
                  <w:divBdr>
                    <w:top w:val="single" w:sz="2" w:space="1" w:color="FFFFFF"/>
                    <w:left w:val="single" w:sz="2" w:space="11" w:color="FFFFFF"/>
                    <w:bottom w:val="single" w:sz="2" w:space="1" w:color="FFFFFF"/>
                    <w:right w:val="single" w:sz="2" w:space="4" w:color="FFFFFF"/>
                  </w:divBdr>
                  <w:divsChild>
                    <w:div w:id="1818495111">
                      <w:marLeft w:val="0"/>
                      <w:marRight w:val="0"/>
                      <w:marTop w:val="0"/>
                      <w:marBottom w:val="0"/>
                      <w:divBdr>
                        <w:top w:val="none" w:sz="0" w:space="0" w:color="auto"/>
                        <w:left w:val="none" w:sz="0" w:space="0" w:color="auto"/>
                        <w:bottom w:val="none" w:sz="0" w:space="0" w:color="auto"/>
                        <w:right w:val="none" w:sz="0" w:space="0" w:color="auto"/>
                      </w:divBdr>
                    </w:div>
                  </w:divsChild>
                </w:div>
                <w:div w:id="976761970">
                  <w:marLeft w:val="0"/>
                  <w:marRight w:val="0"/>
                  <w:marTop w:val="0"/>
                  <w:marBottom w:val="0"/>
                  <w:divBdr>
                    <w:top w:val="single" w:sz="2" w:space="1" w:color="FFFFFF"/>
                    <w:left w:val="single" w:sz="2" w:space="11" w:color="FFFFFF"/>
                    <w:bottom w:val="single" w:sz="2" w:space="1" w:color="FFFFFF"/>
                    <w:right w:val="single" w:sz="2" w:space="4" w:color="FFFFFF"/>
                  </w:divBdr>
                  <w:divsChild>
                    <w:div w:id="373505333">
                      <w:marLeft w:val="0"/>
                      <w:marRight w:val="0"/>
                      <w:marTop w:val="0"/>
                      <w:marBottom w:val="0"/>
                      <w:divBdr>
                        <w:top w:val="none" w:sz="0" w:space="0" w:color="auto"/>
                        <w:left w:val="none" w:sz="0" w:space="0" w:color="auto"/>
                        <w:bottom w:val="none" w:sz="0" w:space="0" w:color="auto"/>
                        <w:right w:val="none" w:sz="0" w:space="0" w:color="auto"/>
                      </w:divBdr>
                    </w:div>
                  </w:divsChild>
                </w:div>
                <w:div w:id="633367905">
                  <w:marLeft w:val="0"/>
                  <w:marRight w:val="0"/>
                  <w:marTop w:val="0"/>
                  <w:marBottom w:val="0"/>
                  <w:divBdr>
                    <w:top w:val="single" w:sz="2" w:space="1" w:color="FFFFFF"/>
                    <w:left w:val="single" w:sz="2" w:space="11" w:color="FFFFFF"/>
                    <w:bottom w:val="single" w:sz="2" w:space="1" w:color="FFFFFF"/>
                    <w:right w:val="single" w:sz="2" w:space="4" w:color="FFFFFF"/>
                  </w:divBdr>
                  <w:divsChild>
                    <w:div w:id="11151580">
                      <w:marLeft w:val="0"/>
                      <w:marRight w:val="0"/>
                      <w:marTop w:val="0"/>
                      <w:marBottom w:val="0"/>
                      <w:divBdr>
                        <w:top w:val="none" w:sz="0" w:space="0" w:color="auto"/>
                        <w:left w:val="none" w:sz="0" w:space="0" w:color="auto"/>
                        <w:bottom w:val="none" w:sz="0" w:space="0" w:color="auto"/>
                        <w:right w:val="none" w:sz="0" w:space="0" w:color="auto"/>
                      </w:divBdr>
                    </w:div>
                  </w:divsChild>
                </w:div>
                <w:div w:id="117144388">
                  <w:marLeft w:val="0"/>
                  <w:marRight w:val="0"/>
                  <w:marTop w:val="0"/>
                  <w:marBottom w:val="0"/>
                  <w:divBdr>
                    <w:top w:val="single" w:sz="2" w:space="1" w:color="FFFFFF"/>
                    <w:left w:val="single" w:sz="2" w:space="11" w:color="FFFFFF"/>
                    <w:bottom w:val="single" w:sz="2" w:space="1" w:color="FFFFFF"/>
                    <w:right w:val="single" w:sz="2" w:space="4" w:color="FFFFFF"/>
                  </w:divBdr>
                  <w:divsChild>
                    <w:div w:id="1443916624">
                      <w:marLeft w:val="0"/>
                      <w:marRight w:val="0"/>
                      <w:marTop w:val="0"/>
                      <w:marBottom w:val="0"/>
                      <w:divBdr>
                        <w:top w:val="none" w:sz="0" w:space="0" w:color="auto"/>
                        <w:left w:val="none" w:sz="0" w:space="0" w:color="auto"/>
                        <w:bottom w:val="none" w:sz="0" w:space="0" w:color="auto"/>
                        <w:right w:val="none" w:sz="0" w:space="0" w:color="auto"/>
                      </w:divBdr>
                    </w:div>
                  </w:divsChild>
                </w:div>
                <w:div w:id="226383451">
                  <w:marLeft w:val="0"/>
                  <w:marRight w:val="0"/>
                  <w:marTop w:val="0"/>
                  <w:marBottom w:val="0"/>
                  <w:divBdr>
                    <w:top w:val="single" w:sz="2" w:space="1" w:color="FFFFFF"/>
                    <w:left w:val="single" w:sz="2" w:space="11" w:color="FFFFFF"/>
                    <w:bottom w:val="single" w:sz="2" w:space="1" w:color="FFFFFF"/>
                    <w:right w:val="single" w:sz="2" w:space="4" w:color="FFFFFF"/>
                  </w:divBdr>
                  <w:divsChild>
                    <w:div w:id="2090730797">
                      <w:marLeft w:val="0"/>
                      <w:marRight w:val="0"/>
                      <w:marTop w:val="0"/>
                      <w:marBottom w:val="0"/>
                      <w:divBdr>
                        <w:top w:val="none" w:sz="0" w:space="0" w:color="auto"/>
                        <w:left w:val="none" w:sz="0" w:space="0" w:color="auto"/>
                        <w:bottom w:val="none" w:sz="0" w:space="0" w:color="auto"/>
                        <w:right w:val="none" w:sz="0" w:space="0" w:color="auto"/>
                      </w:divBdr>
                    </w:div>
                  </w:divsChild>
                </w:div>
                <w:div w:id="1542589803">
                  <w:marLeft w:val="0"/>
                  <w:marRight w:val="0"/>
                  <w:marTop w:val="0"/>
                  <w:marBottom w:val="0"/>
                  <w:divBdr>
                    <w:top w:val="single" w:sz="2" w:space="1" w:color="FFFFFF"/>
                    <w:left w:val="single" w:sz="2" w:space="11" w:color="FFFFFF"/>
                    <w:bottom w:val="single" w:sz="2" w:space="1" w:color="FFFFFF"/>
                    <w:right w:val="single" w:sz="2" w:space="4" w:color="FFFFFF"/>
                  </w:divBdr>
                  <w:divsChild>
                    <w:div w:id="2091540249">
                      <w:marLeft w:val="0"/>
                      <w:marRight w:val="0"/>
                      <w:marTop w:val="0"/>
                      <w:marBottom w:val="0"/>
                      <w:divBdr>
                        <w:top w:val="none" w:sz="0" w:space="0" w:color="auto"/>
                        <w:left w:val="none" w:sz="0" w:space="0" w:color="auto"/>
                        <w:bottom w:val="none" w:sz="0" w:space="0" w:color="auto"/>
                        <w:right w:val="none" w:sz="0" w:space="0" w:color="auto"/>
                      </w:divBdr>
                    </w:div>
                  </w:divsChild>
                </w:div>
                <w:div w:id="1855410978">
                  <w:marLeft w:val="0"/>
                  <w:marRight w:val="0"/>
                  <w:marTop w:val="0"/>
                  <w:marBottom w:val="0"/>
                  <w:divBdr>
                    <w:top w:val="single" w:sz="2" w:space="1" w:color="FFFFFF"/>
                    <w:left w:val="single" w:sz="2" w:space="11" w:color="FFFFFF"/>
                    <w:bottom w:val="single" w:sz="2" w:space="1" w:color="FFFFFF"/>
                    <w:right w:val="single" w:sz="2" w:space="4" w:color="FFFFFF"/>
                  </w:divBdr>
                  <w:divsChild>
                    <w:div w:id="1494763985">
                      <w:marLeft w:val="0"/>
                      <w:marRight w:val="0"/>
                      <w:marTop w:val="0"/>
                      <w:marBottom w:val="0"/>
                      <w:divBdr>
                        <w:top w:val="none" w:sz="0" w:space="0" w:color="auto"/>
                        <w:left w:val="none" w:sz="0" w:space="0" w:color="auto"/>
                        <w:bottom w:val="none" w:sz="0" w:space="0" w:color="auto"/>
                        <w:right w:val="none" w:sz="0" w:space="0" w:color="auto"/>
                      </w:divBdr>
                    </w:div>
                  </w:divsChild>
                </w:div>
                <w:div w:id="1496722479">
                  <w:marLeft w:val="0"/>
                  <w:marRight w:val="0"/>
                  <w:marTop w:val="0"/>
                  <w:marBottom w:val="0"/>
                  <w:divBdr>
                    <w:top w:val="single" w:sz="2" w:space="1" w:color="FFFFFF"/>
                    <w:left w:val="single" w:sz="2" w:space="11" w:color="FFFFFF"/>
                    <w:bottom w:val="single" w:sz="2" w:space="1" w:color="FFFFFF"/>
                    <w:right w:val="single" w:sz="2" w:space="4" w:color="FFFFFF"/>
                  </w:divBdr>
                  <w:divsChild>
                    <w:div w:id="1552617065">
                      <w:marLeft w:val="0"/>
                      <w:marRight w:val="0"/>
                      <w:marTop w:val="0"/>
                      <w:marBottom w:val="0"/>
                      <w:divBdr>
                        <w:top w:val="none" w:sz="0" w:space="0" w:color="auto"/>
                        <w:left w:val="none" w:sz="0" w:space="0" w:color="auto"/>
                        <w:bottom w:val="none" w:sz="0" w:space="0" w:color="auto"/>
                        <w:right w:val="none" w:sz="0" w:space="0" w:color="auto"/>
                      </w:divBdr>
                    </w:div>
                  </w:divsChild>
                </w:div>
                <w:div w:id="1155411402">
                  <w:marLeft w:val="0"/>
                  <w:marRight w:val="0"/>
                  <w:marTop w:val="0"/>
                  <w:marBottom w:val="0"/>
                  <w:divBdr>
                    <w:top w:val="single" w:sz="2" w:space="1" w:color="FFFFFF"/>
                    <w:left w:val="single" w:sz="2" w:space="11" w:color="FFFFFF"/>
                    <w:bottom w:val="single" w:sz="2" w:space="1" w:color="FFFFFF"/>
                    <w:right w:val="single" w:sz="2" w:space="4" w:color="FFFFFF"/>
                  </w:divBdr>
                  <w:divsChild>
                    <w:div w:id="515922775">
                      <w:marLeft w:val="0"/>
                      <w:marRight w:val="0"/>
                      <w:marTop w:val="0"/>
                      <w:marBottom w:val="0"/>
                      <w:divBdr>
                        <w:top w:val="none" w:sz="0" w:space="0" w:color="auto"/>
                        <w:left w:val="none" w:sz="0" w:space="0" w:color="auto"/>
                        <w:bottom w:val="none" w:sz="0" w:space="0" w:color="auto"/>
                        <w:right w:val="none" w:sz="0" w:space="0" w:color="auto"/>
                      </w:divBdr>
                    </w:div>
                  </w:divsChild>
                </w:div>
                <w:div w:id="1752237594">
                  <w:marLeft w:val="0"/>
                  <w:marRight w:val="0"/>
                  <w:marTop w:val="0"/>
                  <w:marBottom w:val="0"/>
                  <w:divBdr>
                    <w:top w:val="single" w:sz="2" w:space="1" w:color="FFFFFF"/>
                    <w:left w:val="single" w:sz="2" w:space="11" w:color="FFFFFF"/>
                    <w:bottom w:val="single" w:sz="2" w:space="1" w:color="FFFFFF"/>
                    <w:right w:val="single" w:sz="2" w:space="4" w:color="FFFFFF"/>
                  </w:divBdr>
                  <w:divsChild>
                    <w:div w:id="933780436">
                      <w:marLeft w:val="0"/>
                      <w:marRight w:val="0"/>
                      <w:marTop w:val="0"/>
                      <w:marBottom w:val="0"/>
                      <w:divBdr>
                        <w:top w:val="none" w:sz="0" w:space="0" w:color="auto"/>
                        <w:left w:val="none" w:sz="0" w:space="0" w:color="auto"/>
                        <w:bottom w:val="none" w:sz="0" w:space="0" w:color="auto"/>
                        <w:right w:val="none" w:sz="0" w:space="0" w:color="auto"/>
                      </w:divBdr>
                    </w:div>
                  </w:divsChild>
                </w:div>
                <w:div w:id="1573277939">
                  <w:marLeft w:val="0"/>
                  <w:marRight w:val="0"/>
                  <w:marTop w:val="0"/>
                  <w:marBottom w:val="0"/>
                  <w:divBdr>
                    <w:top w:val="single" w:sz="2" w:space="1" w:color="FFFFFF"/>
                    <w:left w:val="single" w:sz="2" w:space="11" w:color="FFFFFF"/>
                    <w:bottom w:val="single" w:sz="2" w:space="1" w:color="FFFFFF"/>
                    <w:right w:val="single" w:sz="2" w:space="4" w:color="FFFFFF"/>
                  </w:divBdr>
                  <w:divsChild>
                    <w:div w:id="336928909">
                      <w:marLeft w:val="0"/>
                      <w:marRight w:val="0"/>
                      <w:marTop w:val="0"/>
                      <w:marBottom w:val="0"/>
                      <w:divBdr>
                        <w:top w:val="none" w:sz="0" w:space="0" w:color="auto"/>
                        <w:left w:val="none" w:sz="0" w:space="0" w:color="auto"/>
                        <w:bottom w:val="none" w:sz="0" w:space="0" w:color="auto"/>
                        <w:right w:val="none" w:sz="0" w:space="0" w:color="auto"/>
                      </w:divBdr>
                    </w:div>
                  </w:divsChild>
                </w:div>
                <w:div w:id="760295213">
                  <w:marLeft w:val="0"/>
                  <w:marRight w:val="0"/>
                  <w:marTop w:val="0"/>
                  <w:marBottom w:val="0"/>
                  <w:divBdr>
                    <w:top w:val="single" w:sz="2" w:space="1" w:color="FFFFFF"/>
                    <w:left w:val="single" w:sz="2" w:space="11" w:color="FFFFFF"/>
                    <w:bottom w:val="single" w:sz="2" w:space="4" w:color="FFFFFF"/>
                    <w:right w:val="single" w:sz="2" w:space="4" w:color="FFFFFF"/>
                  </w:divBdr>
                  <w:divsChild>
                    <w:div w:id="4593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8083">
      <w:bodyDiv w:val="1"/>
      <w:marLeft w:val="0"/>
      <w:marRight w:val="0"/>
      <w:marTop w:val="0"/>
      <w:marBottom w:val="0"/>
      <w:divBdr>
        <w:top w:val="none" w:sz="0" w:space="0" w:color="auto"/>
        <w:left w:val="none" w:sz="0" w:space="0" w:color="auto"/>
        <w:bottom w:val="none" w:sz="0" w:space="0" w:color="auto"/>
        <w:right w:val="none" w:sz="0" w:space="0" w:color="auto"/>
      </w:divBdr>
      <w:divsChild>
        <w:div w:id="169831299">
          <w:marLeft w:val="0"/>
          <w:marRight w:val="0"/>
          <w:marTop w:val="0"/>
          <w:marBottom w:val="0"/>
          <w:divBdr>
            <w:top w:val="none" w:sz="0" w:space="0" w:color="auto"/>
            <w:left w:val="none" w:sz="0" w:space="0" w:color="auto"/>
            <w:bottom w:val="none" w:sz="0" w:space="0" w:color="auto"/>
            <w:right w:val="none" w:sz="0" w:space="0" w:color="auto"/>
          </w:divBdr>
          <w:divsChild>
            <w:div w:id="1816949105">
              <w:marLeft w:val="0"/>
              <w:marRight w:val="0"/>
              <w:marTop w:val="0"/>
              <w:marBottom w:val="0"/>
              <w:divBdr>
                <w:top w:val="none" w:sz="0" w:space="0" w:color="auto"/>
                <w:left w:val="none" w:sz="0" w:space="0" w:color="auto"/>
                <w:bottom w:val="none" w:sz="0" w:space="0" w:color="auto"/>
                <w:right w:val="none" w:sz="0" w:space="0" w:color="auto"/>
              </w:divBdr>
            </w:div>
            <w:div w:id="490996695">
              <w:marLeft w:val="0"/>
              <w:marRight w:val="0"/>
              <w:marTop w:val="0"/>
              <w:marBottom w:val="0"/>
              <w:divBdr>
                <w:top w:val="none" w:sz="0" w:space="0" w:color="auto"/>
                <w:left w:val="none" w:sz="0" w:space="0" w:color="auto"/>
                <w:bottom w:val="none" w:sz="0" w:space="0" w:color="auto"/>
                <w:right w:val="none" w:sz="0" w:space="0" w:color="auto"/>
              </w:divBdr>
            </w:div>
            <w:div w:id="1539050157">
              <w:marLeft w:val="0"/>
              <w:marRight w:val="0"/>
              <w:marTop w:val="0"/>
              <w:marBottom w:val="0"/>
              <w:divBdr>
                <w:top w:val="none" w:sz="0" w:space="0" w:color="auto"/>
                <w:left w:val="none" w:sz="0" w:space="0" w:color="auto"/>
                <w:bottom w:val="none" w:sz="0" w:space="0" w:color="auto"/>
                <w:right w:val="none" w:sz="0" w:space="0" w:color="auto"/>
              </w:divBdr>
            </w:div>
            <w:div w:id="386496195">
              <w:marLeft w:val="0"/>
              <w:marRight w:val="0"/>
              <w:marTop w:val="0"/>
              <w:marBottom w:val="0"/>
              <w:divBdr>
                <w:top w:val="none" w:sz="0" w:space="0" w:color="auto"/>
                <w:left w:val="none" w:sz="0" w:space="0" w:color="auto"/>
                <w:bottom w:val="none" w:sz="0" w:space="0" w:color="auto"/>
                <w:right w:val="none" w:sz="0" w:space="0" w:color="auto"/>
              </w:divBdr>
            </w:div>
            <w:div w:id="1026708636">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922882000">
              <w:marLeft w:val="0"/>
              <w:marRight w:val="0"/>
              <w:marTop w:val="0"/>
              <w:marBottom w:val="0"/>
              <w:divBdr>
                <w:top w:val="none" w:sz="0" w:space="0" w:color="auto"/>
                <w:left w:val="none" w:sz="0" w:space="0" w:color="auto"/>
                <w:bottom w:val="none" w:sz="0" w:space="0" w:color="auto"/>
                <w:right w:val="none" w:sz="0" w:space="0" w:color="auto"/>
              </w:divBdr>
            </w:div>
            <w:div w:id="550847065">
              <w:marLeft w:val="0"/>
              <w:marRight w:val="0"/>
              <w:marTop w:val="0"/>
              <w:marBottom w:val="0"/>
              <w:divBdr>
                <w:top w:val="none" w:sz="0" w:space="0" w:color="auto"/>
                <w:left w:val="none" w:sz="0" w:space="0" w:color="auto"/>
                <w:bottom w:val="none" w:sz="0" w:space="0" w:color="auto"/>
                <w:right w:val="none" w:sz="0" w:space="0" w:color="auto"/>
              </w:divBdr>
            </w:div>
            <w:div w:id="1605961023">
              <w:marLeft w:val="0"/>
              <w:marRight w:val="0"/>
              <w:marTop w:val="0"/>
              <w:marBottom w:val="0"/>
              <w:divBdr>
                <w:top w:val="none" w:sz="0" w:space="0" w:color="auto"/>
                <w:left w:val="none" w:sz="0" w:space="0" w:color="auto"/>
                <w:bottom w:val="none" w:sz="0" w:space="0" w:color="auto"/>
                <w:right w:val="none" w:sz="0" w:space="0" w:color="auto"/>
              </w:divBdr>
            </w:div>
            <w:div w:id="1568759077">
              <w:marLeft w:val="0"/>
              <w:marRight w:val="0"/>
              <w:marTop w:val="0"/>
              <w:marBottom w:val="0"/>
              <w:divBdr>
                <w:top w:val="none" w:sz="0" w:space="0" w:color="auto"/>
                <w:left w:val="none" w:sz="0" w:space="0" w:color="auto"/>
                <w:bottom w:val="none" w:sz="0" w:space="0" w:color="auto"/>
                <w:right w:val="none" w:sz="0" w:space="0" w:color="auto"/>
              </w:divBdr>
            </w:div>
            <w:div w:id="1766537263">
              <w:marLeft w:val="0"/>
              <w:marRight w:val="0"/>
              <w:marTop w:val="0"/>
              <w:marBottom w:val="0"/>
              <w:divBdr>
                <w:top w:val="none" w:sz="0" w:space="0" w:color="auto"/>
                <w:left w:val="none" w:sz="0" w:space="0" w:color="auto"/>
                <w:bottom w:val="none" w:sz="0" w:space="0" w:color="auto"/>
                <w:right w:val="none" w:sz="0" w:space="0" w:color="auto"/>
              </w:divBdr>
            </w:div>
            <w:div w:id="2111505764">
              <w:marLeft w:val="0"/>
              <w:marRight w:val="0"/>
              <w:marTop w:val="0"/>
              <w:marBottom w:val="0"/>
              <w:divBdr>
                <w:top w:val="none" w:sz="0" w:space="0" w:color="auto"/>
                <w:left w:val="none" w:sz="0" w:space="0" w:color="auto"/>
                <w:bottom w:val="none" w:sz="0" w:space="0" w:color="auto"/>
                <w:right w:val="none" w:sz="0" w:space="0" w:color="auto"/>
              </w:divBdr>
            </w:div>
            <w:div w:id="1224608012">
              <w:marLeft w:val="0"/>
              <w:marRight w:val="0"/>
              <w:marTop w:val="0"/>
              <w:marBottom w:val="0"/>
              <w:divBdr>
                <w:top w:val="none" w:sz="0" w:space="0" w:color="auto"/>
                <w:left w:val="none" w:sz="0" w:space="0" w:color="auto"/>
                <w:bottom w:val="none" w:sz="0" w:space="0" w:color="auto"/>
                <w:right w:val="none" w:sz="0" w:space="0" w:color="auto"/>
              </w:divBdr>
            </w:div>
            <w:div w:id="628055027">
              <w:marLeft w:val="0"/>
              <w:marRight w:val="0"/>
              <w:marTop w:val="0"/>
              <w:marBottom w:val="0"/>
              <w:divBdr>
                <w:top w:val="none" w:sz="0" w:space="0" w:color="auto"/>
                <w:left w:val="none" w:sz="0" w:space="0" w:color="auto"/>
                <w:bottom w:val="none" w:sz="0" w:space="0" w:color="auto"/>
                <w:right w:val="none" w:sz="0" w:space="0" w:color="auto"/>
              </w:divBdr>
            </w:div>
            <w:div w:id="463352619">
              <w:marLeft w:val="0"/>
              <w:marRight w:val="0"/>
              <w:marTop w:val="0"/>
              <w:marBottom w:val="0"/>
              <w:divBdr>
                <w:top w:val="none" w:sz="0" w:space="0" w:color="auto"/>
                <w:left w:val="none" w:sz="0" w:space="0" w:color="auto"/>
                <w:bottom w:val="none" w:sz="0" w:space="0" w:color="auto"/>
                <w:right w:val="none" w:sz="0" w:space="0" w:color="auto"/>
              </w:divBdr>
            </w:div>
            <w:div w:id="2096855005">
              <w:marLeft w:val="0"/>
              <w:marRight w:val="0"/>
              <w:marTop w:val="0"/>
              <w:marBottom w:val="0"/>
              <w:divBdr>
                <w:top w:val="none" w:sz="0" w:space="0" w:color="auto"/>
                <w:left w:val="none" w:sz="0" w:space="0" w:color="auto"/>
                <w:bottom w:val="none" w:sz="0" w:space="0" w:color="auto"/>
                <w:right w:val="none" w:sz="0" w:space="0" w:color="auto"/>
              </w:divBdr>
            </w:div>
            <w:div w:id="2014062918">
              <w:marLeft w:val="0"/>
              <w:marRight w:val="0"/>
              <w:marTop w:val="0"/>
              <w:marBottom w:val="0"/>
              <w:divBdr>
                <w:top w:val="none" w:sz="0" w:space="0" w:color="auto"/>
                <w:left w:val="none" w:sz="0" w:space="0" w:color="auto"/>
                <w:bottom w:val="none" w:sz="0" w:space="0" w:color="auto"/>
                <w:right w:val="none" w:sz="0" w:space="0" w:color="auto"/>
              </w:divBdr>
            </w:div>
            <w:div w:id="2127117314">
              <w:marLeft w:val="0"/>
              <w:marRight w:val="0"/>
              <w:marTop w:val="0"/>
              <w:marBottom w:val="0"/>
              <w:divBdr>
                <w:top w:val="none" w:sz="0" w:space="0" w:color="auto"/>
                <w:left w:val="none" w:sz="0" w:space="0" w:color="auto"/>
                <w:bottom w:val="none" w:sz="0" w:space="0" w:color="auto"/>
                <w:right w:val="none" w:sz="0" w:space="0" w:color="auto"/>
              </w:divBdr>
            </w:div>
            <w:div w:id="1147818222">
              <w:marLeft w:val="0"/>
              <w:marRight w:val="0"/>
              <w:marTop w:val="0"/>
              <w:marBottom w:val="0"/>
              <w:divBdr>
                <w:top w:val="none" w:sz="0" w:space="0" w:color="auto"/>
                <w:left w:val="none" w:sz="0" w:space="0" w:color="auto"/>
                <w:bottom w:val="none" w:sz="0" w:space="0" w:color="auto"/>
                <w:right w:val="none" w:sz="0" w:space="0" w:color="auto"/>
              </w:divBdr>
            </w:div>
            <w:div w:id="1233464678">
              <w:marLeft w:val="0"/>
              <w:marRight w:val="0"/>
              <w:marTop w:val="0"/>
              <w:marBottom w:val="0"/>
              <w:divBdr>
                <w:top w:val="none" w:sz="0" w:space="0" w:color="auto"/>
                <w:left w:val="none" w:sz="0" w:space="0" w:color="auto"/>
                <w:bottom w:val="none" w:sz="0" w:space="0" w:color="auto"/>
                <w:right w:val="none" w:sz="0" w:space="0" w:color="auto"/>
              </w:divBdr>
            </w:div>
            <w:div w:id="1200431757">
              <w:marLeft w:val="0"/>
              <w:marRight w:val="0"/>
              <w:marTop w:val="0"/>
              <w:marBottom w:val="0"/>
              <w:divBdr>
                <w:top w:val="none" w:sz="0" w:space="0" w:color="auto"/>
                <w:left w:val="none" w:sz="0" w:space="0" w:color="auto"/>
                <w:bottom w:val="none" w:sz="0" w:space="0" w:color="auto"/>
                <w:right w:val="none" w:sz="0" w:space="0" w:color="auto"/>
              </w:divBdr>
            </w:div>
            <w:div w:id="421413258">
              <w:marLeft w:val="0"/>
              <w:marRight w:val="0"/>
              <w:marTop w:val="0"/>
              <w:marBottom w:val="0"/>
              <w:divBdr>
                <w:top w:val="none" w:sz="0" w:space="0" w:color="auto"/>
                <w:left w:val="none" w:sz="0" w:space="0" w:color="auto"/>
                <w:bottom w:val="none" w:sz="0" w:space="0" w:color="auto"/>
                <w:right w:val="none" w:sz="0" w:space="0" w:color="auto"/>
              </w:divBdr>
            </w:div>
            <w:div w:id="1715538941">
              <w:marLeft w:val="0"/>
              <w:marRight w:val="0"/>
              <w:marTop w:val="0"/>
              <w:marBottom w:val="0"/>
              <w:divBdr>
                <w:top w:val="none" w:sz="0" w:space="0" w:color="auto"/>
                <w:left w:val="none" w:sz="0" w:space="0" w:color="auto"/>
                <w:bottom w:val="none" w:sz="0" w:space="0" w:color="auto"/>
                <w:right w:val="none" w:sz="0" w:space="0" w:color="auto"/>
              </w:divBdr>
            </w:div>
            <w:div w:id="1805729504">
              <w:marLeft w:val="0"/>
              <w:marRight w:val="0"/>
              <w:marTop w:val="0"/>
              <w:marBottom w:val="0"/>
              <w:divBdr>
                <w:top w:val="none" w:sz="0" w:space="0" w:color="auto"/>
                <w:left w:val="none" w:sz="0" w:space="0" w:color="auto"/>
                <w:bottom w:val="none" w:sz="0" w:space="0" w:color="auto"/>
                <w:right w:val="none" w:sz="0" w:space="0" w:color="auto"/>
              </w:divBdr>
            </w:div>
            <w:div w:id="1137383235">
              <w:marLeft w:val="0"/>
              <w:marRight w:val="0"/>
              <w:marTop w:val="0"/>
              <w:marBottom w:val="0"/>
              <w:divBdr>
                <w:top w:val="none" w:sz="0" w:space="0" w:color="auto"/>
                <w:left w:val="none" w:sz="0" w:space="0" w:color="auto"/>
                <w:bottom w:val="none" w:sz="0" w:space="0" w:color="auto"/>
                <w:right w:val="none" w:sz="0" w:space="0" w:color="auto"/>
              </w:divBdr>
            </w:div>
            <w:div w:id="1672833008">
              <w:marLeft w:val="0"/>
              <w:marRight w:val="0"/>
              <w:marTop w:val="0"/>
              <w:marBottom w:val="0"/>
              <w:divBdr>
                <w:top w:val="none" w:sz="0" w:space="0" w:color="auto"/>
                <w:left w:val="none" w:sz="0" w:space="0" w:color="auto"/>
                <w:bottom w:val="none" w:sz="0" w:space="0" w:color="auto"/>
                <w:right w:val="none" w:sz="0" w:space="0" w:color="auto"/>
              </w:divBdr>
            </w:div>
            <w:div w:id="2043820582">
              <w:marLeft w:val="0"/>
              <w:marRight w:val="0"/>
              <w:marTop w:val="0"/>
              <w:marBottom w:val="0"/>
              <w:divBdr>
                <w:top w:val="none" w:sz="0" w:space="0" w:color="auto"/>
                <w:left w:val="none" w:sz="0" w:space="0" w:color="auto"/>
                <w:bottom w:val="none" w:sz="0" w:space="0" w:color="auto"/>
                <w:right w:val="none" w:sz="0" w:space="0" w:color="auto"/>
              </w:divBdr>
            </w:div>
            <w:div w:id="1667171091">
              <w:marLeft w:val="0"/>
              <w:marRight w:val="0"/>
              <w:marTop w:val="0"/>
              <w:marBottom w:val="0"/>
              <w:divBdr>
                <w:top w:val="none" w:sz="0" w:space="0" w:color="auto"/>
                <w:left w:val="none" w:sz="0" w:space="0" w:color="auto"/>
                <w:bottom w:val="none" w:sz="0" w:space="0" w:color="auto"/>
                <w:right w:val="none" w:sz="0" w:space="0" w:color="auto"/>
              </w:divBdr>
            </w:div>
            <w:div w:id="183596240">
              <w:marLeft w:val="0"/>
              <w:marRight w:val="0"/>
              <w:marTop w:val="0"/>
              <w:marBottom w:val="0"/>
              <w:divBdr>
                <w:top w:val="none" w:sz="0" w:space="0" w:color="auto"/>
                <w:left w:val="none" w:sz="0" w:space="0" w:color="auto"/>
                <w:bottom w:val="none" w:sz="0" w:space="0" w:color="auto"/>
                <w:right w:val="none" w:sz="0" w:space="0" w:color="auto"/>
              </w:divBdr>
            </w:div>
            <w:div w:id="2021345551">
              <w:marLeft w:val="0"/>
              <w:marRight w:val="0"/>
              <w:marTop w:val="0"/>
              <w:marBottom w:val="0"/>
              <w:divBdr>
                <w:top w:val="none" w:sz="0" w:space="0" w:color="auto"/>
                <w:left w:val="none" w:sz="0" w:space="0" w:color="auto"/>
                <w:bottom w:val="none" w:sz="0" w:space="0" w:color="auto"/>
                <w:right w:val="none" w:sz="0" w:space="0" w:color="auto"/>
              </w:divBdr>
            </w:div>
            <w:div w:id="1812206885">
              <w:marLeft w:val="0"/>
              <w:marRight w:val="0"/>
              <w:marTop w:val="0"/>
              <w:marBottom w:val="0"/>
              <w:divBdr>
                <w:top w:val="none" w:sz="0" w:space="0" w:color="auto"/>
                <w:left w:val="none" w:sz="0" w:space="0" w:color="auto"/>
                <w:bottom w:val="none" w:sz="0" w:space="0" w:color="auto"/>
                <w:right w:val="none" w:sz="0" w:space="0" w:color="auto"/>
              </w:divBdr>
            </w:div>
            <w:div w:id="1119253210">
              <w:marLeft w:val="0"/>
              <w:marRight w:val="0"/>
              <w:marTop w:val="0"/>
              <w:marBottom w:val="0"/>
              <w:divBdr>
                <w:top w:val="none" w:sz="0" w:space="0" w:color="auto"/>
                <w:left w:val="none" w:sz="0" w:space="0" w:color="auto"/>
                <w:bottom w:val="none" w:sz="0" w:space="0" w:color="auto"/>
                <w:right w:val="none" w:sz="0" w:space="0" w:color="auto"/>
              </w:divBdr>
            </w:div>
            <w:div w:id="1237740986">
              <w:marLeft w:val="0"/>
              <w:marRight w:val="0"/>
              <w:marTop w:val="0"/>
              <w:marBottom w:val="0"/>
              <w:divBdr>
                <w:top w:val="none" w:sz="0" w:space="0" w:color="auto"/>
                <w:left w:val="none" w:sz="0" w:space="0" w:color="auto"/>
                <w:bottom w:val="none" w:sz="0" w:space="0" w:color="auto"/>
                <w:right w:val="none" w:sz="0" w:space="0" w:color="auto"/>
              </w:divBdr>
            </w:div>
            <w:div w:id="306978231">
              <w:marLeft w:val="0"/>
              <w:marRight w:val="0"/>
              <w:marTop w:val="0"/>
              <w:marBottom w:val="0"/>
              <w:divBdr>
                <w:top w:val="none" w:sz="0" w:space="0" w:color="auto"/>
                <w:left w:val="none" w:sz="0" w:space="0" w:color="auto"/>
                <w:bottom w:val="none" w:sz="0" w:space="0" w:color="auto"/>
                <w:right w:val="none" w:sz="0" w:space="0" w:color="auto"/>
              </w:divBdr>
            </w:div>
            <w:div w:id="375815748">
              <w:marLeft w:val="0"/>
              <w:marRight w:val="0"/>
              <w:marTop w:val="0"/>
              <w:marBottom w:val="0"/>
              <w:divBdr>
                <w:top w:val="none" w:sz="0" w:space="0" w:color="auto"/>
                <w:left w:val="none" w:sz="0" w:space="0" w:color="auto"/>
                <w:bottom w:val="none" w:sz="0" w:space="0" w:color="auto"/>
                <w:right w:val="none" w:sz="0" w:space="0" w:color="auto"/>
              </w:divBdr>
            </w:div>
            <w:div w:id="314535762">
              <w:marLeft w:val="0"/>
              <w:marRight w:val="0"/>
              <w:marTop w:val="0"/>
              <w:marBottom w:val="0"/>
              <w:divBdr>
                <w:top w:val="none" w:sz="0" w:space="0" w:color="auto"/>
                <w:left w:val="none" w:sz="0" w:space="0" w:color="auto"/>
                <w:bottom w:val="none" w:sz="0" w:space="0" w:color="auto"/>
                <w:right w:val="none" w:sz="0" w:space="0" w:color="auto"/>
              </w:divBdr>
            </w:div>
            <w:div w:id="1037008310">
              <w:marLeft w:val="0"/>
              <w:marRight w:val="0"/>
              <w:marTop w:val="0"/>
              <w:marBottom w:val="0"/>
              <w:divBdr>
                <w:top w:val="none" w:sz="0" w:space="0" w:color="auto"/>
                <w:left w:val="none" w:sz="0" w:space="0" w:color="auto"/>
                <w:bottom w:val="none" w:sz="0" w:space="0" w:color="auto"/>
                <w:right w:val="none" w:sz="0" w:space="0" w:color="auto"/>
              </w:divBdr>
            </w:div>
            <w:div w:id="1602951735">
              <w:marLeft w:val="0"/>
              <w:marRight w:val="0"/>
              <w:marTop w:val="0"/>
              <w:marBottom w:val="0"/>
              <w:divBdr>
                <w:top w:val="none" w:sz="0" w:space="0" w:color="auto"/>
                <w:left w:val="none" w:sz="0" w:space="0" w:color="auto"/>
                <w:bottom w:val="none" w:sz="0" w:space="0" w:color="auto"/>
                <w:right w:val="none" w:sz="0" w:space="0" w:color="auto"/>
              </w:divBdr>
            </w:div>
            <w:div w:id="813067462">
              <w:marLeft w:val="0"/>
              <w:marRight w:val="0"/>
              <w:marTop w:val="0"/>
              <w:marBottom w:val="0"/>
              <w:divBdr>
                <w:top w:val="none" w:sz="0" w:space="0" w:color="auto"/>
                <w:left w:val="none" w:sz="0" w:space="0" w:color="auto"/>
                <w:bottom w:val="none" w:sz="0" w:space="0" w:color="auto"/>
                <w:right w:val="none" w:sz="0" w:space="0" w:color="auto"/>
              </w:divBdr>
            </w:div>
            <w:div w:id="159390582">
              <w:marLeft w:val="0"/>
              <w:marRight w:val="0"/>
              <w:marTop w:val="0"/>
              <w:marBottom w:val="0"/>
              <w:divBdr>
                <w:top w:val="none" w:sz="0" w:space="0" w:color="auto"/>
                <w:left w:val="none" w:sz="0" w:space="0" w:color="auto"/>
                <w:bottom w:val="none" w:sz="0" w:space="0" w:color="auto"/>
                <w:right w:val="none" w:sz="0" w:space="0" w:color="auto"/>
              </w:divBdr>
            </w:div>
            <w:div w:id="238440339">
              <w:marLeft w:val="0"/>
              <w:marRight w:val="0"/>
              <w:marTop w:val="0"/>
              <w:marBottom w:val="0"/>
              <w:divBdr>
                <w:top w:val="none" w:sz="0" w:space="0" w:color="auto"/>
                <w:left w:val="none" w:sz="0" w:space="0" w:color="auto"/>
                <w:bottom w:val="none" w:sz="0" w:space="0" w:color="auto"/>
                <w:right w:val="none" w:sz="0" w:space="0" w:color="auto"/>
              </w:divBdr>
            </w:div>
            <w:div w:id="1678313344">
              <w:marLeft w:val="0"/>
              <w:marRight w:val="0"/>
              <w:marTop w:val="0"/>
              <w:marBottom w:val="0"/>
              <w:divBdr>
                <w:top w:val="none" w:sz="0" w:space="0" w:color="auto"/>
                <w:left w:val="none" w:sz="0" w:space="0" w:color="auto"/>
                <w:bottom w:val="none" w:sz="0" w:space="0" w:color="auto"/>
                <w:right w:val="none" w:sz="0" w:space="0" w:color="auto"/>
              </w:divBdr>
            </w:div>
            <w:div w:id="1099837032">
              <w:marLeft w:val="0"/>
              <w:marRight w:val="0"/>
              <w:marTop w:val="0"/>
              <w:marBottom w:val="0"/>
              <w:divBdr>
                <w:top w:val="none" w:sz="0" w:space="0" w:color="auto"/>
                <w:left w:val="none" w:sz="0" w:space="0" w:color="auto"/>
                <w:bottom w:val="none" w:sz="0" w:space="0" w:color="auto"/>
                <w:right w:val="none" w:sz="0" w:space="0" w:color="auto"/>
              </w:divBdr>
            </w:div>
            <w:div w:id="1499232226">
              <w:marLeft w:val="0"/>
              <w:marRight w:val="0"/>
              <w:marTop w:val="0"/>
              <w:marBottom w:val="0"/>
              <w:divBdr>
                <w:top w:val="none" w:sz="0" w:space="0" w:color="auto"/>
                <w:left w:val="none" w:sz="0" w:space="0" w:color="auto"/>
                <w:bottom w:val="none" w:sz="0" w:space="0" w:color="auto"/>
                <w:right w:val="none" w:sz="0" w:space="0" w:color="auto"/>
              </w:divBdr>
            </w:div>
            <w:div w:id="963654039">
              <w:marLeft w:val="0"/>
              <w:marRight w:val="0"/>
              <w:marTop w:val="0"/>
              <w:marBottom w:val="0"/>
              <w:divBdr>
                <w:top w:val="none" w:sz="0" w:space="0" w:color="auto"/>
                <w:left w:val="none" w:sz="0" w:space="0" w:color="auto"/>
                <w:bottom w:val="none" w:sz="0" w:space="0" w:color="auto"/>
                <w:right w:val="none" w:sz="0" w:space="0" w:color="auto"/>
              </w:divBdr>
            </w:div>
            <w:div w:id="373844989">
              <w:marLeft w:val="0"/>
              <w:marRight w:val="0"/>
              <w:marTop w:val="0"/>
              <w:marBottom w:val="0"/>
              <w:divBdr>
                <w:top w:val="none" w:sz="0" w:space="0" w:color="auto"/>
                <w:left w:val="none" w:sz="0" w:space="0" w:color="auto"/>
                <w:bottom w:val="none" w:sz="0" w:space="0" w:color="auto"/>
                <w:right w:val="none" w:sz="0" w:space="0" w:color="auto"/>
              </w:divBdr>
            </w:div>
            <w:div w:id="1699428822">
              <w:marLeft w:val="0"/>
              <w:marRight w:val="0"/>
              <w:marTop w:val="0"/>
              <w:marBottom w:val="0"/>
              <w:divBdr>
                <w:top w:val="none" w:sz="0" w:space="0" w:color="auto"/>
                <w:left w:val="none" w:sz="0" w:space="0" w:color="auto"/>
                <w:bottom w:val="none" w:sz="0" w:space="0" w:color="auto"/>
                <w:right w:val="none" w:sz="0" w:space="0" w:color="auto"/>
              </w:divBdr>
            </w:div>
            <w:div w:id="1794863889">
              <w:marLeft w:val="0"/>
              <w:marRight w:val="0"/>
              <w:marTop w:val="0"/>
              <w:marBottom w:val="0"/>
              <w:divBdr>
                <w:top w:val="none" w:sz="0" w:space="0" w:color="auto"/>
                <w:left w:val="none" w:sz="0" w:space="0" w:color="auto"/>
                <w:bottom w:val="none" w:sz="0" w:space="0" w:color="auto"/>
                <w:right w:val="none" w:sz="0" w:space="0" w:color="auto"/>
              </w:divBdr>
            </w:div>
            <w:div w:id="113671854">
              <w:marLeft w:val="0"/>
              <w:marRight w:val="0"/>
              <w:marTop w:val="0"/>
              <w:marBottom w:val="0"/>
              <w:divBdr>
                <w:top w:val="none" w:sz="0" w:space="0" w:color="auto"/>
                <w:left w:val="none" w:sz="0" w:space="0" w:color="auto"/>
                <w:bottom w:val="none" w:sz="0" w:space="0" w:color="auto"/>
                <w:right w:val="none" w:sz="0" w:space="0" w:color="auto"/>
              </w:divBdr>
            </w:div>
            <w:div w:id="299966899">
              <w:marLeft w:val="0"/>
              <w:marRight w:val="0"/>
              <w:marTop w:val="0"/>
              <w:marBottom w:val="0"/>
              <w:divBdr>
                <w:top w:val="none" w:sz="0" w:space="0" w:color="auto"/>
                <w:left w:val="none" w:sz="0" w:space="0" w:color="auto"/>
                <w:bottom w:val="none" w:sz="0" w:space="0" w:color="auto"/>
                <w:right w:val="none" w:sz="0" w:space="0" w:color="auto"/>
              </w:divBdr>
            </w:div>
            <w:div w:id="1452628491">
              <w:marLeft w:val="0"/>
              <w:marRight w:val="0"/>
              <w:marTop w:val="0"/>
              <w:marBottom w:val="0"/>
              <w:divBdr>
                <w:top w:val="none" w:sz="0" w:space="0" w:color="auto"/>
                <w:left w:val="none" w:sz="0" w:space="0" w:color="auto"/>
                <w:bottom w:val="none" w:sz="0" w:space="0" w:color="auto"/>
                <w:right w:val="none" w:sz="0" w:space="0" w:color="auto"/>
              </w:divBdr>
            </w:div>
            <w:div w:id="115295225">
              <w:marLeft w:val="0"/>
              <w:marRight w:val="0"/>
              <w:marTop w:val="0"/>
              <w:marBottom w:val="0"/>
              <w:divBdr>
                <w:top w:val="none" w:sz="0" w:space="0" w:color="auto"/>
                <w:left w:val="none" w:sz="0" w:space="0" w:color="auto"/>
                <w:bottom w:val="none" w:sz="0" w:space="0" w:color="auto"/>
                <w:right w:val="none" w:sz="0" w:space="0" w:color="auto"/>
              </w:divBdr>
            </w:div>
            <w:div w:id="1016544669">
              <w:marLeft w:val="0"/>
              <w:marRight w:val="0"/>
              <w:marTop w:val="0"/>
              <w:marBottom w:val="0"/>
              <w:divBdr>
                <w:top w:val="none" w:sz="0" w:space="0" w:color="auto"/>
                <w:left w:val="none" w:sz="0" w:space="0" w:color="auto"/>
                <w:bottom w:val="none" w:sz="0" w:space="0" w:color="auto"/>
                <w:right w:val="none" w:sz="0" w:space="0" w:color="auto"/>
              </w:divBdr>
            </w:div>
            <w:div w:id="1391265755">
              <w:marLeft w:val="0"/>
              <w:marRight w:val="0"/>
              <w:marTop w:val="0"/>
              <w:marBottom w:val="0"/>
              <w:divBdr>
                <w:top w:val="none" w:sz="0" w:space="0" w:color="auto"/>
                <w:left w:val="none" w:sz="0" w:space="0" w:color="auto"/>
                <w:bottom w:val="none" w:sz="0" w:space="0" w:color="auto"/>
                <w:right w:val="none" w:sz="0" w:space="0" w:color="auto"/>
              </w:divBdr>
            </w:div>
            <w:div w:id="2028364892">
              <w:marLeft w:val="0"/>
              <w:marRight w:val="0"/>
              <w:marTop w:val="0"/>
              <w:marBottom w:val="0"/>
              <w:divBdr>
                <w:top w:val="none" w:sz="0" w:space="0" w:color="auto"/>
                <w:left w:val="none" w:sz="0" w:space="0" w:color="auto"/>
                <w:bottom w:val="none" w:sz="0" w:space="0" w:color="auto"/>
                <w:right w:val="none" w:sz="0" w:space="0" w:color="auto"/>
              </w:divBdr>
            </w:div>
            <w:div w:id="986671261">
              <w:marLeft w:val="0"/>
              <w:marRight w:val="0"/>
              <w:marTop w:val="0"/>
              <w:marBottom w:val="0"/>
              <w:divBdr>
                <w:top w:val="none" w:sz="0" w:space="0" w:color="auto"/>
                <w:left w:val="none" w:sz="0" w:space="0" w:color="auto"/>
                <w:bottom w:val="none" w:sz="0" w:space="0" w:color="auto"/>
                <w:right w:val="none" w:sz="0" w:space="0" w:color="auto"/>
              </w:divBdr>
            </w:div>
            <w:div w:id="1954704834">
              <w:marLeft w:val="0"/>
              <w:marRight w:val="0"/>
              <w:marTop w:val="0"/>
              <w:marBottom w:val="0"/>
              <w:divBdr>
                <w:top w:val="none" w:sz="0" w:space="0" w:color="auto"/>
                <w:left w:val="none" w:sz="0" w:space="0" w:color="auto"/>
                <w:bottom w:val="none" w:sz="0" w:space="0" w:color="auto"/>
                <w:right w:val="none" w:sz="0" w:space="0" w:color="auto"/>
              </w:divBdr>
            </w:div>
            <w:div w:id="1402824227">
              <w:marLeft w:val="0"/>
              <w:marRight w:val="0"/>
              <w:marTop w:val="0"/>
              <w:marBottom w:val="0"/>
              <w:divBdr>
                <w:top w:val="none" w:sz="0" w:space="0" w:color="auto"/>
                <w:left w:val="none" w:sz="0" w:space="0" w:color="auto"/>
                <w:bottom w:val="none" w:sz="0" w:space="0" w:color="auto"/>
                <w:right w:val="none" w:sz="0" w:space="0" w:color="auto"/>
              </w:divBdr>
            </w:div>
            <w:div w:id="57940368">
              <w:marLeft w:val="0"/>
              <w:marRight w:val="0"/>
              <w:marTop w:val="0"/>
              <w:marBottom w:val="0"/>
              <w:divBdr>
                <w:top w:val="none" w:sz="0" w:space="0" w:color="auto"/>
                <w:left w:val="none" w:sz="0" w:space="0" w:color="auto"/>
                <w:bottom w:val="none" w:sz="0" w:space="0" w:color="auto"/>
                <w:right w:val="none" w:sz="0" w:space="0" w:color="auto"/>
              </w:divBdr>
            </w:div>
            <w:div w:id="1237934246">
              <w:marLeft w:val="0"/>
              <w:marRight w:val="0"/>
              <w:marTop w:val="0"/>
              <w:marBottom w:val="0"/>
              <w:divBdr>
                <w:top w:val="none" w:sz="0" w:space="0" w:color="auto"/>
                <w:left w:val="none" w:sz="0" w:space="0" w:color="auto"/>
                <w:bottom w:val="none" w:sz="0" w:space="0" w:color="auto"/>
                <w:right w:val="none" w:sz="0" w:space="0" w:color="auto"/>
              </w:divBdr>
            </w:div>
            <w:div w:id="1401170194">
              <w:marLeft w:val="0"/>
              <w:marRight w:val="0"/>
              <w:marTop w:val="0"/>
              <w:marBottom w:val="0"/>
              <w:divBdr>
                <w:top w:val="none" w:sz="0" w:space="0" w:color="auto"/>
                <w:left w:val="none" w:sz="0" w:space="0" w:color="auto"/>
                <w:bottom w:val="none" w:sz="0" w:space="0" w:color="auto"/>
                <w:right w:val="none" w:sz="0" w:space="0" w:color="auto"/>
              </w:divBdr>
            </w:div>
            <w:div w:id="470832278">
              <w:marLeft w:val="0"/>
              <w:marRight w:val="0"/>
              <w:marTop w:val="0"/>
              <w:marBottom w:val="0"/>
              <w:divBdr>
                <w:top w:val="none" w:sz="0" w:space="0" w:color="auto"/>
                <w:left w:val="none" w:sz="0" w:space="0" w:color="auto"/>
                <w:bottom w:val="none" w:sz="0" w:space="0" w:color="auto"/>
                <w:right w:val="none" w:sz="0" w:space="0" w:color="auto"/>
              </w:divBdr>
            </w:div>
            <w:div w:id="760375075">
              <w:marLeft w:val="0"/>
              <w:marRight w:val="0"/>
              <w:marTop w:val="0"/>
              <w:marBottom w:val="0"/>
              <w:divBdr>
                <w:top w:val="none" w:sz="0" w:space="0" w:color="auto"/>
                <w:left w:val="none" w:sz="0" w:space="0" w:color="auto"/>
                <w:bottom w:val="none" w:sz="0" w:space="0" w:color="auto"/>
                <w:right w:val="none" w:sz="0" w:space="0" w:color="auto"/>
              </w:divBdr>
            </w:div>
            <w:div w:id="1581982808">
              <w:marLeft w:val="0"/>
              <w:marRight w:val="0"/>
              <w:marTop w:val="0"/>
              <w:marBottom w:val="0"/>
              <w:divBdr>
                <w:top w:val="none" w:sz="0" w:space="0" w:color="auto"/>
                <w:left w:val="none" w:sz="0" w:space="0" w:color="auto"/>
                <w:bottom w:val="none" w:sz="0" w:space="0" w:color="auto"/>
                <w:right w:val="none" w:sz="0" w:space="0" w:color="auto"/>
              </w:divBdr>
            </w:div>
            <w:div w:id="1527672117">
              <w:marLeft w:val="0"/>
              <w:marRight w:val="0"/>
              <w:marTop w:val="0"/>
              <w:marBottom w:val="0"/>
              <w:divBdr>
                <w:top w:val="none" w:sz="0" w:space="0" w:color="auto"/>
                <w:left w:val="none" w:sz="0" w:space="0" w:color="auto"/>
                <w:bottom w:val="none" w:sz="0" w:space="0" w:color="auto"/>
                <w:right w:val="none" w:sz="0" w:space="0" w:color="auto"/>
              </w:divBdr>
            </w:div>
            <w:div w:id="1095857090">
              <w:marLeft w:val="0"/>
              <w:marRight w:val="0"/>
              <w:marTop w:val="0"/>
              <w:marBottom w:val="0"/>
              <w:divBdr>
                <w:top w:val="none" w:sz="0" w:space="0" w:color="auto"/>
                <w:left w:val="none" w:sz="0" w:space="0" w:color="auto"/>
                <w:bottom w:val="none" w:sz="0" w:space="0" w:color="auto"/>
                <w:right w:val="none" w:sz="0" w:space="0" w:color="auto"/>
              </w:divBdr>
            </w:div>
            <w:div w:id="2137094810">
              <w:marLeft w:val="0"/>
              <w:marRight w:val="0"/>
              <w:marTop w:val="0"/>
              <w:marBottom w:val="0"/>
              <w:divBdr>
                <w:top w:val="none" w:sz="0" w:space="0" w:color="auto"/>
                <w:left w:val="none" w:sz="0" w:space="0" w:color="auto"/>
                <w:bottom w:val="none" w:sz="0" w:space="0" w:color="auto"/>
                <w:right w:val="none" w:sz="0" w:space="0" w:color="auto"/>
              </w:divBdr>
            </w:div>
            <w:div w:id="90662065">
              <w:marLeft w:val="0"/>
              <w:marRight w:val="0"/>
              <w:marTop w:val="0"/>
              <w:marBottom w:val="0"/>
              <w:divBdr>
                <w:top w:val="none" w:sz="0" w:space="0" w:color="auto"/>
                <w:left w:val="none" w:sz="0" w:space="0" w:color="auto"/>
                <w:bottom w:val="none" w:sz="0" w:space="0" w:color="auto"/>
                <w:right w:val="none" w:sz="0" w:space="0" w:color="auto"/>
              </w:divBdr>
            </w:div>
            <w:div w:id="2146044672">
              <w:marLeft w:val="0"/>
              <w:marRight w:val="0"/>
              <w:marTop w:val="0"/>
              <w:marBottom w:val="0"/>
              <w:divBdr>
                <w:top w:val="none" w:sz="0" w:space="0" w:color="auto"/>
                <w:left w:val="none" w:sz="0" w:space="0" w:color="auto"/>
                <w:bottom w:val="none" w:sz="0" w:space="0" w:color="auto"/>
                <w:right w:val="none" w:sz="0" w:space="0" w:color="auto"/>
              </w:divBdr>
            </w:div>
            <w:div w:id="404688251">
              <w:marLeft w:val="0"/>
              <w:marRight w:val="0"/>
              <w:marTop w:val="0"/>
              <w:marBottom w:val="0"/>
              <w:divBdr>
                <w:top w:val="none" w:sz="0" w:space="0" w:color="auto"/>
                <w:left w:val="none" w:sz="0" w:space="0" w:color="auto"/>
                <w:bottom w:val="none" w:sz="0" w:space="0" w:color="auto"/>
                <w:right w:val="none" w:sz="0" w:space="0" w:color="auto"/>
              </w:divBdr>
            </w:div>
            <w:div w:id="1153177426">
              <w:marLeft w:val="0"/>
              <w:marRight w:val="0"/>
              <w:marTop w:val="0"/>
              <w:marBottom w:val="0"/>
              <w:divBdr>
                <w:top w:val="none" w:sz="0" w:space="0" w:color="auto"/>
                <w:left w:val="none" w:sz="0" w:space="0" w:color="auto"/>
                <w:bottom w:val="none" w:sz="0" w:space="0" w:color="auto"/>
                <w:right w:val="none" w:sz="0" w:space="0" w:color="auto"/>
              </w:divBdr>
            </w:div>
            <w:div w:id="1164198083">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172">
      <w:bodyDiv w:val="1"/>
      <w:marLeft w:val="0"/>
      <w:marRight w:val="0"/>
      <w:marTop w:val="0"/>
      <w:marBottom w:val="0"/>
      <w:divBdr>
        <w:top w:val="none" w:sz="0" w:space="0" w:color="auto"/>
        <w:left w:val="none" w:sz="0" w:space="0" w:color="auto"/>
        <w:bottom w:val="none" w:sz="0" w:space="0" w:color="auto"/>
        <w:right w:val="none" w:sz="0" w:space="0" w:color="auto"/>
      </w:divBdr>
      <w:divsChild>
        <w:div w:id="2050228382">
          <w:marLeft w:val="0"/>
          <w:marRight w:val="0"/>
          <w:marTop w:val="0"/>
          <w:marBottom w:val="0"/>
          <w:divBdr>
            <w:top w:val="none" w:sz="0" w:space="0" w:color="auto"/>
            <w:left w:val="none" w:sz="0" w:space="0" w:color="auto"/>
            <w:bottom w:val="none" w:sz="0" w:space="0" w:color="auto"/>
            <w:right w:val="none" w:sz="0" w:space="0" w:color="auto"/>
          </w:divBdr>
          <w:divsChild>
            <w:div w:id="579600525">
              <w:marLeft w:val="0"/>
              <w:marRight w:val="0"/>
              <w:marTop w:val="0"/>
              <w:marBottom w:val="0"/>
              <w:divBdr>
                <w:top w:val="none" w:sz="0" w:space="0" w:color="auto"/>
                <w:left w:val="none" w:sz="0" w:space="0" w:color="auto"/>
                <w:bottom w:val="none" w:sz="0" w:space="0" w:color="auto"/>
                <w:right w:val="none" w:sz="0" w:space="0" w:color="auto"/>
              </w:divBdr>
            </w:div>
            <w:div w:id="649872390">
              <w:marLeft w:val="0"/>
              <w:marRight w:val="0"/>
              <w:marTop w:val="0"/>
              <w:marBottom w:val="0"/>
              <w:divBdr>
                <w:top w:val="none" w:sz="0" w:space="0" w:color="auto"/>
                <w:left w:val="none" w:sz="0" w:space="0" w:color="auto"/>
                <w:bottom w:val="none" w:sz="0" w:space="0" w:color="auto"/>
                <w:right w:val="none" w:sz="0" w:space="0" w:color="auto"/>
              </w:divBdr>
            </w:div>
            <w:div w:id="990250856">
              <w:marLeft w:val="0"/>
              <w:marRight w:val="0"/>
              <w:marTop w:val="0"/>
              <w:marBottom w:val="0"/>
              <w:divBdr>
                <w:top w:val="none" w:sz="0" w:space="0" w:color="auto"/>
                <w:left w:val="none" w:sz="0" w:space="0" w:color="auto"/>
                <w:bottom w:val="none" w:sz="0" w:space="0" w:color="auto"/>
                <w:right w:val="none" w:sz="0" w:space="0" w:color="auto"/>
              </w:divBdr>
            </w:div>
            <w:div w:id="670329821">
              <w:marLeft w:val="0"/>
              <w:marRight w:val="0"/>
              <w:marTop w:val="0"/>
              <w:marBottom w:val="0"/>
              <w:divBdr>
                <w:top w:val="none" w:sz="0" w:space="0" w:color="auto"/>
                <w:left w:val="none" w:sz="0" w:space="0" w:color="auto"/>
                <w:bottom w:val="none" w:sz="0" w:space="0" w:color="auto"/>
                <w:right w:val="none" w:sz="0" w:space="0" w:color="auto"/>
              </w:divBdr>
            </w:div>
            <w:div w:id="891229783">
              <w:marLeft w:val="0"/>
              <w:marRight w:val="0"/>
              <w:marTop w:val="0"/>
              <w:marBottom w:val="0"/>
              <w:divBdr>
                <w:top w:val="none" w:sz="0" w:space="0" w:color="auto"/>
                <w:left w:val="none" w:sz="0" w:space="0" w:color="auto"/>
                <w:bottom w:val="none" w:sz="0" w:space="0" w:color="auto"/>
                <w:right w:val="none" w:sz="0" w:space="0" w:color="auto"/>
              </w:divBdr>
            </w:div>
            <w:div w:id="618495115">
              <w:marLeft w:val="0"/>
              <w:marRight w:val="0"/>
              <w:marTop w:val="0"/>
              <w:marBottom w:val="0"/>
              <w:divBdr>
                <w:top w:val="none" w:sz="0" w:space="0" w:color="auto"/>
                <w:left w:val="none" w:sz="0" w:space="0" w:color="auto"/>
                <w:bottom w:val="none" w:sz="0" w:space="0" w:color="auto"/>
                <w:right w:val="none" w:sz="0" w:space="0" w:color="auto"/>
              </w:divBdr>
            </w:div>
            <w:div w:id="360740286">
              <w:marLeft w:val="0"/>
              <w:marRight w:val="0"/>
              <w:marTop w:val="0"/>
              <w:marBottom w:val="0"/>
              <w:divBdr>
                <w:top w:val="none" w:sz="0" w:space="0" w:color="auto"/>
                <w:left w:val="none" w:sz="0" w:space="0" w:color="auto"/>
                <w:bottom w:val="none" w:sz="0" w:space="0" w:color="auto"/>
                <w:right w:val="none" w:sz="0" w:space="0" w:color="auto"/>
              </w:divBdr>
            </w:div>
            <w:div w:id="818225047">
              <w:marLeft w:val="0"/>
              <w:marRight w:val="0"/>
              <w:marTop w:val="0"/>
              <w:marBottom w:val="0"/>
              <w:divBdr>
                <w:top w:val="none" w:sz="0" w:space="0" w:color="auto"/>
                <w:left w:val="none" w:sz="0" w:space="0" w:color="auto"/>
                <w:bottom w:val="none" w:sz="0" w:space="0" w:color="auto"/>
                <w:right w:val="none" w:sz="0" w:space="0" w:color="auto"/>
              </w:divBdr>
            </w:div>
            <w:div w:id="1651598214">
              <w:marLeft w:val="0"/>
              <w:marRight w:val="0"/>
              <w:marTop w:val="0"/>
              <w:marBottom w:val="0"/>
              <w:divBdr>
                <w:top w:val="none" w:sz="0" w:space="0" w:color="auto"/>
                <w:left w:val="none" w:sz="0" w:space="0" w:color="auto"/>
                <w:bottom w:val="none" w:sz="0" w:space="0" w:color="auto"/>
                <w:right w:val="none" w:sz="0" w:space="0" w:color="auto"/>
              </w:divBdr>
            </w:div>
            <w:div w:id="786393983">
              <w:marLeft w:val="0"/>
              <w:marRight w:val="0"/>
              <w:marTop w:val="0"/>
              <w:marBottom w:val="0"/>
              <w:divBdr>
                <w:top w:val="none" w:sz="0" w:space="0" w:color="auto"/>
                <w:left w:val="none" w:sz="0" w:space="0" w:color="auto"/>
                <w:bottom w:val="none" w:sz="0" w:space="0" w:color="auto"/>
                <w:right w:val="none" w:sz="0" w:space="0" w:color="auto"/>
              </w:divBdr>
            </w:div>
            <w:div w:id="280957436">
              <w:marLeft w:val="0"/>
              <w:marRight w:val="0"/>
              <w:marTop w:val="0"/>
              <w:marBottom w:val="0"/>
              <w:divBdr>
                <w:top w:val="none" w:sz="0" w:space="0" w:color="auto"/>
                <w:left w:val="none" w:sz="0" w:space="0" w:color="auto"/>
                <w:bottom w:val="none" w:sz="0" w:space="0" w:color="auto"/>
                <w:right w:val="none" w:sz="0" w:space="0" w:color="auto"/>
              </w:divBdr>
            </w:div>
            <w:div w:id="268197074">
              <w:marLeft w:val="0"/>
              <w:marRight w:val="0"/>
              <w:marTop w:val="0"/>
              <w:marBottom w:val="0"/>
              <w:divBdr>
                <w:top w:val="none" w:sz="0" w:space="0" w:color="auto"/>
                <w:left w:val="none" w:sz="0" w:space="0" w:color="auto"/>
                <w:bottom w:val="none" w:sz="0" w:space="0" w:color="auto"/>
                <w:right w:val="none" w:sz="0" w:space="0" w:color="auto"/>
              </w:divBdr>
            </w:div>
            <w:div w:id="2097895263">
              <w:marLeft w:val="0"/>
              <w:marRight w:val="0"/>
              <w:marTop w:val="0"/>
              <w:marBottom w:val="0"/>
              <w:divBdr>
                <w:top w:val="none" w:sz="0" w:space="0" w:color="auto"/>
                <w:left w:val="none" w:sz="0" w:space="0" w:color="auto"/>
                <w:bottom w:val="none" w:sz="0" w:space="0" w:color="auto"/>
                <w:right w:val="none" w:sz="0" w:space="0" w:color="auto"/>
              </w:divBdr>
            </w:div>
            <w:div w:id="2136868500">
              <w:marLeft w:val="0"/>
              <w:marRight w:val="0"/>
              <w:marTop w:val="0"/>
              <w:marBottom w:val="0"/>
              <w:divBdr>
                <w:top w:val="none" w:sz="0" w:space="0" w:color="auto"/>
                <w:left w:val="none" w:sz="0" w:space="0" w:color="auto"/>
                <w:bottom w:val="none" w:sz="0" w:space="0" w:color="auto"/>
                <w:right w:val="none" w:sz="0" w:space="0" w:color="auto"/>
              </w:divBdr>
            </w:div>
            <w:div w:id="2014991043">
              <w:marLeft w:val="0"/>
              <w:marRight w:val="0"/>
              <w:marTop w:val="0"/>
              <w:marBottom w:val="0"/>
              <w:divBdr>
                <w:top w:val="none" w:sz="0" w:space="0" w:color="auto"/>
                <w:left w:val="none" w:sz="0" w:space="0" w:color="auto"/>
                <w:bottom w:val="none" w:sz="0" w:space="0" w:color="auto"/>
                <w:right w:val="none" w:sz="0" w:space="0" w:color="auto"/>
              </w:divBdr>
            </w:div>
            <w:div w:id="590896837">
              <w:marLeft w:val="0"/>
              <w:marRight w:val="0"/>
              <w:marTop w:val="0"/>
              <w:marBottom w:val="0"/>
              <w:divBdr>
                <w:top w:val="none" w:sz="0" w:space="0" w:color="auto"/>
                <w:left w:val="none" w:sz="0" w:space="0" w:color="auto"/>
                <w:bottom w:val="none" w:sz="0" w:space="0" w:color="auto"/>
                <w:right w:val="none" w:sz="0" w:space="0" w:color="auto"/>
              </w:divBdr>
            </w:div>
            <w:div w:id="1209681549">
              <w:marLeft w:val="0"/>
              <w:marRight w:val="0"/>
              <w:marTop w:val="0"/>
              <w:marBottom w:val="0"/>
              <w:divBdr>
                <w:top w:val="none" w:sz="0" w:space="0" w:color="auto"/>
                <w:left w:val="none" w:sz="0" w:space="0" w:color="auto"/>
                <w:bottom w:val="none" w:sz="0" w:space="0" w:color="auto"/>
                <w:right w:val="none" w:sz="0" w:space="0" w:color="auto"/>
              </w:divBdr>
            </w:div>
            <w:div w:id="472715636">
              <w:marLeft w:val="0"/>
              <w:marRight w:val="0"/>
              <w:marTop w:val="0"/>
              <w:marBottom w:val="0"/>
              <w:divBdr>
                <w:top w:val="none" w:sz="0" w:space="0" w:color="auto"/>
                <w:left w:val="none" w:sz="0" w:space="0" w:color="auto"/>
                <w:bottom w:val="none" w:sz="0" w:space="0" w:color="auto"/>
                <w:right w:val="none" w:sz="0" w:space="0" w:color="auto"/>
              </w:divBdr>
            </w:div>
            <w:div w:id="185095508">
              <w:marLeft w:val="0"/>
              <w:marRight w:val="0"/>
              <w:marTop w:val="0"/>
              <w:marBottom w:val="0"/>
              <w:divBdr>
                <w:top w:val="none" w:sz="0" w:space="0" w:color="auto"/>
                <w:left w:val="none" w:sz="0" w:space="0" w:color="auto"/>
                <w:bottom w:val="none" w:sz="0" w:space="0" w:color="auto"/>
                <w:right w:val="none" w:sz="0" w:space="0" w:color="auto"/>
              </w:divBdr>
            </w:div>
            <w:div w:id="472913189">
              <w:marLeft w:val="0"/>
              <w:marRight w:val="0"/>
              <w:marTop w:val="0"/>
              <w:marBottom w:val="0"/>
              <w:divBdr>
                <w:top w:val="none" w:sz="0" w:space="0" w:color="auto"/>
                <w:left w:val="none" w:sz="0" w:space="0" w:color="auto"/>
                <w:bottom w:val="none" w:sz="0" w:space="0" w:color="auto"/>
                <w:right w:val="none" w:sz="0" w:space="0" w:color="auto"/>
              </w:divBdr>
            </w:div>
            <w:div w:id="1004480818">
              <w:marLeft w:val="0"/>
              <w:marRight w:val="0"/>
              <w:marTop w:val="0"/>
              <w:marBottom w:val="0"/>
              <w:divBdr>
                <w:top w:val="none" w:sz="0" w:space="0" w:color="auto"/>
                <w:left w:val="none" w:sz="0" w:space="0" w:color="auto"/>
                <w:bottom w:val="none" w:sz="0" w:space="0" w:color="auto"/>
                <w:right w:val="none" w:sz="0" w:space="0" w:color="auto"/>
              </w:divBdr>
            </w:div>
            <w:div w:id="1701396632">
              <w:marLeft w:val="0"/>
              <w:marRight w:val="0"/>
              <w:marTop w:val="0"/>
              <w:marBottom w:val="0"/>
              <w:divBdr>
                <w:top w:val="none" w:sz="0" w:space="0" w:color="auto"/>
                <w:left w:val="none" w:sz="0" w:space="0" w:color="auto"/>
                <w:bottom w:val="none" w:sz="0" w:space="0" w:color="auto"/>
                <w:right w:val="none" w:sz="0" w:space="0" w:color="auto"/>
              </w:divBdr>
            </w:div>
            <w:div w:id="668680321">
              <w:marLeft w:val="0"/>
              <w:marRight w:val="0"/>
              <w:marTop w:val="0"/>
              <w:marBottom w:val="0"/>
              <w:divBdr>
                <w:top w:val="none" w:sz="0" w:space="0" w:color="auto"/>
                <w:left w:val="none" w:sz="0" w:space="0" w:color="auto"/>
                <w:bottom w:val="none" w:sz="0" w:space="0" w:color="auto"/>
                <w:right w:val="none" w:sz="0" w:space="0" w:color="auto"/>
              </w:divBdr>
            </w:div>
            <w:div w:id="1028872254">
              <w:marLeft w:val="0"/>
              <w:marRight w:val="0"/>
              <w:marTop w:val="0"/>
              <w:marBottom w:val="0"/>
              <w:divBdr>
                <w:top w:val="none" w:sz="0" w:space="0" w:color="auto"/>
                <w:left w:val="none" w:sz="0" w:space="0" w:color="auto"/>
                <w:bottom w:val="none" w:sz="0" w:space="0" w:color="auto"/>
                <w:right w:val="none" w:sz="0" w:space="0" w:color="auto"/>
              </w:divBdr>
            </w:div>
            <w:div w:id="1666087398">
              <w:marLeft w:val="0"/>
              <w:marRight w:val="0"/>
              <w:marTop w:val="0"/>
              <w:marBottom w:val="0"/>
              <w:divBdr>
                <w:top w:val="none" w:sz="0" w:space="0" w:color="auto"/>
                <w:left w:val="none" w:sz="0" w:space="0" w:color="auto"/>
                <w:bottom w:val="none" w:sz="0" w:space="0" w:color="auto"/>
                <w:right w:val="none" w:sz="0" w:space="0" w:color="auto"/>
              </w:divBdr>
            </w:div>
            <w:div w:id="340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455">
      <w:bodyDiv w:val="1"/>
      <w:marLeft w:val="0"/>
      <w:marRight w:val="0"/>
      <w:marTop w:val="0"/>
      <w:marBottom w:val="0"/>
      <w:divBdr>
        <w:top w:val="none" w:sz="0" w:space="0" w:color="auto"/>
        <w:left w:val="none" w:sz="0" w:space="0" w:color="auto"/>
        <w:bottom w:val="none" w:sz="0" w:space="0" w:color="auto"/>
        <w:right w:val="none" w:sz="0" w:space="0" w:color="auto"/>
      </w:divBdr>
      <w:divsChild>
        <w:div w:id="1472794607">
          <w:marLeft w:val="0"/>
          <w:marRight w:val="0"/>
          <w:marTop w:val="0"/>
          <w:marBottom w:val="0"/>
          <w:divBdr>
            <w:top w:val="none" w:sz="0" w:space="0" w:color="auto"/>
            <w:left w:val="none" w:sz="0" w:space="0" w:color="auto"/>
            <w:bottom w:val="none" w:sz="0" w:space="0" w:color="auto"/>
            <w:right w:val="none" w:sz="0" w:space="0" w:color="auto"/>
          </w:divBdr>
          <w:divsChild>
            <w:div w:id="1384522486">
              <w:marLeft w:val="0"/>
              <w:marRight w:val="0"/>
              <w:marTop w:val="0"/>
              <w:marBottom w:val="0"/>
              <w:divBdr>
                <w:top w:val="none" w:sz="0" w:space="0" w:color="auto"/>
                <w:left w:val="none" w:sz="0" w:space="0" w:color="auto"/>
                <w:bottom w:val="none" w:sz="0" w:space="0" w:color="auto"/>
                <w:right w:val="none" w:sz="0" w:space="0" w:color="auto"/>
              </w:divBdr>
            </w:div>
            <w:div w:id="1522470230">
              <w:marLeft w:val="0"/>
              <w:marRight w:val="0"/>
              <w:marTop w:val="0"/>
              <w:marBottom w:val="0"/>
              <w:divBdr>
                <w:top w:val="none" w:sz="0" w:space="0" w:color="auto"/>
                <w:left w:val="none" w:sz="0" w:space="0" w:color="auto"/>
                <w:bottom w:val="none" w:sz="0" w:space="0" w:color="auto"/>
                <w:right w:val="none" w:sz="0" w:space="0" w:color="auto"/>
              </w:divBdr>
            </w:div>
            <w:div w:id="564530098">
              <w:marLeft w:val="0"/>
              <w:marRight w:val="0"/>
              <w:marTop w:val="0"/>
              <w:marBottom w:val="0"/>
              <w:divBdr>
                <w:top w:val="none" w:sz="0" w:space="0" w:color="auto"/>
                <w:left w:val="none" w:sz="0" w:space="0" w:color="auto"/>
                <w:bottom w:val="none" w:sz="0" w:space="0" w:color="auto"/>
                <w:right w:val="none" w:sz="0" w:space="0" w:color="auto"/>
              </w:divBdr>
            </w:div>
            <w:div w:id="773063396">
              <w:marLeft w:val="0"/>
              <w:marRight w:val="0"/>
              <w:marTop w:val="0"/>
              <w:marBottom w:val="0"/>
              <w:divBdr>
                <w:top w:val="none" w:sz="0" w:space="0" w:color="auto"/>
                <w:left w:val="none" w:sz="0" w:space="0" w:color="auto"/>
                <w:bottom w:val="none" w:sz="0" w:space="0" w:color="auto"/>
                <w:right w:val="none" w:sz="0" w:space="0" w:color="auto"/>
              </w:divBdr>
            </w:div>
            <w:div w:id="2026320942">
              <w:marLeft w:val="0"/>
              <w:marRight w:val="0"/>
              <w:marTop w:val="0"/>
              <w:marBottom w:val="0"/>
              <w:divBdr>
                <w:top w:val="none" w:sz="0" w:space="0" w:color="auto"/>
                <w:left w:val="none" w:sz="0" w:space="0" w:color="auto"/>
                <w:bottom w:val="none" w:sz="0" w:space="0" w:color="auto"/>
                <w:right w:val="none" w:sz="0" w:space="0" w:color="auto"/>
              </w:divBdr>
            </w:div>
            <w:div w:id="1506476264">
              <w:marLeft w:val="0"/>
              <w:marRight w:val="0"/>
              <w:marTop w:val="0"/>
              <w:marBottom w:val="0"/>
              <w:divBdr>
                <w:top w:val="none" w:sz="0" w:space="0" w:color="auto"/>
                <w:left w:val="none" w:sz="0" w:space="0" w:color="auto"/>
                <w:bottom w:val="none" w:sz="0" w:space="0" w:color="auto"/>
                <w:right w:val="none" w:sz="0" w:space="0" w:color="auto"/>
              </w:divBdr>
            </w:div>
            <w:div w:id="1234701831">
              <w:marLeft w:val="0"/>
              <w:marRight w:val="0"/>
              <w:marTop w:val="0"/>
              <w:marBottom w:val="0"/>
              <w:divBdr>
                <w:top w:val="none" w:sz="0" w:space="0" w:color="auto"/>
                <w:left w:val="none" w:sz="0" w:space="0" w:color="auto"/>
                <w:bottom w:val="none" w:sz="0" w:space="0" w:color="auto"/>
                <w:right w:val="none" w:sz="0" w:space="0" w:color="auto"/>
              </w:divBdr>
            </w:div>
            <w:div w:id="732855733">
              <w:marLeft w:val="0"/>
              <w:marRight w:val="0"/>
              <w:marTop w:val="0"/>
              <w:marBottom w:val="0"/>
              <w:divBdr>
                <w:top w:val="none" w:sz="0" w:space="0" w:color="auto"/>
                <w:left w:val="none" w:sz="0" w:space="0" w:color="auto"/>
                <w:bottom w:val="none" w:sz="0" w:space="0" w:color="auto"/>
                <w:right w:val="none" w:sz="0" w:space="0" w:color="auto"/>
              </w:divBdr>
            </w:div>
            <w:div w:id="1226649067">
              <w:marLeft w:val="0"/>
              <w:marRight w:val="0"/>
              <w:marTop w:val="0"/>
              <w:marBottom w:val="0"/>
              <w:divBdr>
                <w:top w:val="none" w:sz="0" w:space="0" w:color="auto"/>
                <w:left w:val="none" w:sz="0" w:space="0" w:color="auto"/>
                <w:bottom w:val="none" w:sz="0" w:space="0" w:color="auto"/>
                <w:right w:val="none" w:sz="0" w:space="0" w:color="auto"/>
              </w:divBdr>
            </w:div>
            <w:div w:id="797450070">
              <w:marLeft w:val="0"/>
              <w:marRight w:val="0"/>
              <w:marTop w:val="0"/>
              <w:marBottom w:val="0"/>
              <w:divBdr>
                <w:top w:val="none" w:sz="0" w:space="0" w:color="auto"/>
                <w:left w:val="none" w:sz="0" w:space="0" w:color="auto"/>
                <w:bottom w:val="none" w:sz="0" w:space="0" w:color="auto"/>
                <w:right w:val="none" w:sz="0" w:space="0" w:color="auto"/>
              </w:divBdr>
            </w:div>
            <w:div w:id="951547314">
              <w:marLeft w:val="0"/>
              <w:marRight w:val="0"/>
              <w:marTop w:val="0"/>
              <w:marBottom w:val="0"/>
              <w:divBdr>
                <w:top w:val="none" w:sz="0" w:space="0" w:color="auto"/>
                <w:left w:val="none" w:sz="0" w:space="0" w:color="auto"/>
                <w:bottom w:val="none" w:sz="0" w:space="0" w:color="auto"/>
                <w:right w:val="none" w:sz="0" w:space="0" w:color="auto"/>
              </w:divBdr>
            </w:div>
            <w:div w:id="1397781109">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653022843">
              <w:marLeft w:val="0"/>
              <w:marRight w:val="0"/>
              <w:marTop w:val="0"/>
              <w:marBottom w:val="0"/>
              <w:divBdr>
                <w:top w:val="none" w:sz="0" w:space="0" w:color="auto"/>
                <w:left w:val="none" w:sz="0" w:space="0" w:color="auto"/>
                <w:bottom w:val="none" w:sz="0" w:space="0" w:color="auto"/>
                <w:right w:val="none" w:sz="0" w:space="0" w:color="auto"/>
              </w:divBdr>
            </w:div>
            <w:div w:id="1363283452">
              <w:marLeft w:val="0"/>
              <w:marRight w:val="0"/>
              <w:marTop w:val="0"/>
              <w:marBottom w:val="0"/>
              <w:divBdr>
                <w:top w:val="none" w:sz="0" w:space="0" w:color="auto"/>
                <w:left w:val="none" w:sz="0" w:space="0" w:color="auto"/>
                <w:bottom w:val="none" w:sz="0" w:space="0" w:color="auto"/>
                <w:right w:val="none" w:sz="0" w:space="0" w:color="auto"/>
              </w:divBdr>
            </w:div>
            <w:div w:id="63534240">
              <w:marLeft w:val="0"/>
              <w:marRight w:val="0"/>
              <w:marTop w:val="0"/>
              <w:marBottom w:val="0"/>
              <w:divBdr>
                <w:top w:val="none" w:sz="0" w:space="0" w:color="auto"/>
                <w:left w:val="none" w:sz="0" w:space="0" w:color="auto"/>
                <w:bottom w:val="none" w:sz="0" w:space="0" w:color="auto"/>
                <w:right w:val="none" w:sz="0" w:space="0" w:color="auto"/>
              </w:divBdr>
            </w:div>
            <w:div w:id="1207913013">
              <w:marLeft w:val="0"/>
              <w:marRight w:val="0"/>
              <w:marTop w:val="0"/>
              <w:marBottom w:val="0"/>
              <w:divBdr>
                <w:top w:val="none" w:sz="0" w:space="0" w:color="auto"/>
                <w:left w:val="none" w:sz="0" w:space="0" w:color="auto"/>
                <w:bottom w:val="none" w:sz="0" w:space="0" w:color="auto"/>
                <w:right w:val="none" w:sz="0" w:space="0" w:color="auto"/>
              </w:divBdr>
            </w:div>
            <w:div w:id="1859349446">
              <w:marLeft w:val="0"/>
              <w:marRight w:val="0"/>
              <w:marTop w:val="0"/>
              <w:marBottom w:val="0"/>
              <w:divBdr>
                <w:top w:val="none" w:sz="0" w:space="0" w:color="auto"/>
                <w:left w:val="none" w:sz="0" w:space="0" w:color="auto"/>
                <w:bottom w:val="none" w:sz="0" w:space="0" w:color="auto"/>
                <w:right w:val="none" w:sz="0" w:space="0" w:color="auto"/>
              </w:divBdr>
            </w:div>
            <w:div w:id="622929445">
              <w:marLeft w:val="0"/>
              <w:marRight w:val="0"/>
              <w:marTop w:val="0"/>
              <w:marBottom w:val="0"/>
              <w:divBdr>
                <w:top w:val="none" w:sz="0" w:space="0" w:color="auto"/>
                <w:left w:val="none" w:sz="0" w:space="0" w:color="auto"/>
                <w:bottom w:val="none" w:sz="0" w:space="0" w:color="auto"/>
                <w:right w:val="none" w:sz="0" w:space="0" w:color="auto"/>
              </w:divBdr>
            </w:div>
            <w:div w:id="1520503204">
              <w:marLeft w:val="0"/>
              <w:marRight w:val="0"/>
              <w:marTop w:val="0"/>
              <w:marBottom w:val="0"/>
              <w:divBdr>
                <w:top w:val="none" w:sz="0" w:space="0" w:color="auto"/>
                <w:left w:val="none" w:sz="0" w:space="0" w:color="auto"/>
                <w:bottom w:val="none" w:sz="0" w:space="0" w:color="auto"/>
                <w:right w:val="none" w:sz="0" w:space="0" w:color="auto"/>
              </w:divBdr>
            </w:div>
            <w:div w:id="1642923599">
              <w:marLeft w:val="0"/>
              <w:marRight w:val="0"/>
              <w:marTop w:val="0"/>
              <w:marBottom w:val="0"/>
              <w:divBdr>
                <w:top w:val="none" w:sz="0" w:space="0" w:color="auto"/>
                <w:left w:val="none" w:sz="0" w:space="0" w:color="auto"/>
                <w:bottom w:val="none" w:sz="0" w:space="0" w:color="auto"/>
                <w:right w:val="none" w:sz="0" w:space="0" w:color="auto"/>
              </w:divBdr>
            </w:div>
            <w:div w:id="2069918513">
              <w:marLeft w:val="0"/>
              <w:marRight w:val="0"/>
              <w:marTop w:val="0"/>
              <w:marBottom w:val="0"/>
              <w:divBdr>
                <w:top w:val="none" w:sz="0" w:space="0" w:color="auto"/>
                <w:left w:val="none" w:sz="0" w:space="0" w:color="auto"/>
                <w:bottom w:val="none" w:sz="0" w:space="0" w:color="auto"/>
                <w:right w:val="none" w:sz="0" w:space="0" w:color="auto"/>
              </w:divBdr>
            </w:div>
            <w:div w:id="1482114166">
              <w:marLeft w:val="0"/>
              <w:marRight w:val="0"/>
              <w:marTop w:val="0"/>
              <w:marBottom w:val="0"/>
              <w:divBdr>
                <w:top w:val="none" w:sz="0" w:space="0" w:color="auto"/>
                <w:left w:val="none" w:sz="0" w:space="0" w:color="auto"/>
                <w:bottom w:val="none" w:sz="0" w:space="0" w:color="auto"/>
                <w:right w:val="none" w:sz="0" w:space="0" w:color="auto"/>
              </w:divBdr>
            </w:div>
            <w:div w:id="2066684888">
              <w:marLeft w:val="0"/>
              <w:marRight w:val="0"/>
              <w:marTop w:val="0"/>
              <w:marBottom w:val="0"/>
              <w:divBdr>
                <w:top w:val="none" w:sz="0" w:space="0" w:color="auto"/>
                <w:left w:val="none" w:sz="0" w:space="0" w:color="auto"/>
                <w:bottom w:val="none" w:sz="0" w:space="0" w:color="auto"/>
                <w:right w:val="none" w:sz="0" w:space="0" w:color="auto"/>
              </w:divBdr>
            </w:div>
            <w:div w:id="735863112">
              <w:marLeft w:val="0"/>
              <w:marRight w:val="0"/>
              <w:marTop w:val="0"/>
              <w:marBottom w:val="0"/>
              <w:divBdr>
                <w:top w:val="none" w:sz="0" w:space="0" w:color="auto"/>
                <w:left w:val="none" w:sz="0" w:space="0" w:color="auto"/>
                <w:bottom w:val="none" w:sz="0" w:space="0" w:color="auto"/>
                <w:right w:val="none" w:sz="0" w:space="0" w:color="auto"/>
              </w:divBdr>
            </w:div>
            <w:div w:id="806826131">
              <w:marLeft w:val="0"/>
              <w:marRight w:val="0"/>
              <w:marTop w:val="0"/>
              <w:marBottom w:val="0"/>
              <w:divBdr>
                <w:top w:val="none" w:sz="0" w:space="0" w:color="auto"/>
                <w:left w:val="none" w:sz="0" w:space="0" w:color="auto"/>
                <w:bottom w:val="none" w:sz="0" w:space="0" w:color="auto"/>
                <w:right w:val="none" w:sz="0" w:space="0" w:color="auto"/>
              </w:divBdr>
            </w:div>
            <w:div w:id="389033889">
              <w:marLeft w:val="0"/>
              <w:marRight w:val="0"/>
              <w:marTop w:val="0"/>
              <w:marBottom w:val="0"/>
              <w:divBdr>
                <w:top w:val="none" w:sz="0" w:space="0" w:color="auto"/>
                <w:left w:val="none" w:sz="0" w:space="0" w:color="auto"/>
                <w:bottom w:val="none" w:sz="0" w:space="0" w:color="auto"/>
                <w:right w:val="none" w:sz="0" w:space="0" w:color="auto"/>
              </w:divBdr>
            </w:div>
            <w:div w:id="1375733238">
              <w:marLeft w:val="0"/>
              <w:marRight w:val="0"/>
              <w:marTop w:val="0"/>
              <w:marBottom w:val="0"/>
              <w:divBdr>
                <w:top w:val="none" w:sz="0" w:space="0" w:color="auto"/>
                <w:left w:val="none" w:sz="0" w:space="0" w:color="auto"/>
                <w:bottom w:val="none" w:sz="0" w:space="0" w:color="auto"/>
                <w:right w:val="none" w:sz="0" w:space="0" w:color="auto"/>
              </w:divBdr>
            </w:div>
            <w:div w:id="845830138">
              <w:marLeft w:val="0"/>
              <w:marRight w:val="0"/>
              <w:marTop w:val="0"/>
              <w:marBottom w:val="0"/>
              <w:divBdr>
                <w:top w:val="none" w:sz="0" w:space="0" w:color="auto"/>
                <w:left w:val="none" w:sz="0" w:space="0" w:color="auto"/>
                <w:bottom w:val="none" w:sz="0" w:space="0" w:color="auto"/>
                <w:right w:val="none" w:sz="0" w:space="0" w:color="auto"/>
              </w:divBdr>
            </w:div>
            <w:div w:id="798451706">
              <w:marLeft w:val="0"/>
              <w:marRight w:val="0"/>
              <w:marTop w:val="0"/>
              <w:marBottom w:val="0"/>
              <w:divBdr>
                <w:top w:val="none" w:sz="0" w:space="0" w:color="auto"/>
                <w:left w:val="none" w:sz="0" w:space="0" w:color="auto"/>
                <w:bottom w:val="none" w:sz="0" w:space="0" w:color="auto"/>
                <w:right w:val="none" w:sz="0" w:space="0" w:color="auto"/>
              </w:divBdr>
            </w:div>
            <w:div w:id="71199625">
              <w:marLeft w:val="0"/>
              <w:marRight w:val="0"/>
              <w:marTop w:val="0"/>
              <w:marBottom w:val="0"/>
              <w:divBdr>
                <w:top w:val="none" w:sz="0" w:space="0" w:color="auto"/>
                <w:left w:val="none" w:sz="0" w:space="0" w:color="auto"/>
                <w:bottom w:val="none" w:sz="0" w:space="0" w:color="auto"/>
                <w:right w:val="none" w:sz="0" w:space="0" w:color="auto"/>
              </w:divBdr>
            </w:div>
            <w:div w:id="417678290">
              <w:marLeft w:val="0"/>
              <w:marRight w:val="0"/>
              <w:marTop w:val="0"/>
              <w:marBottom w:val="0"/>
              <w:divBdr>
                <w:top w:val="none" w:sz="0" w:space="0" w:color="auto"/>
                <w:left w:val="none" w:sz="0" w:space="0" w:color="auto"/>
                <w:bottom w:val="none" w:sz="0" w:space="0" w:color="auto"/>
                <w:right w:val="none" w:sz="0" w:space="0" w:color="auto"/>
              </w:divBdr>
            </w:div>
            <w:div w:id="1937247699">
              <w:marLeft w:val="0"/>
              <w:marRight w:val="0"/>
              <w:marTop w:val="0"/>
              <w:marBottom w:val="0"/>
              <w:divBdr>
                <w:top w:val="none" w:sz="0" w:space="0" w:color="auto"/>
                <w:left w:val="none" w:sz="0" w:space="0" w:color="auto"/>
                <w:bottom w:val="none" w:sz="0" w:space="0" w:color="auto"/>
                <w:right w:val="none" w:sz="0" w:space="0" w:color="auto"/>
              </w:divBdr>
            </w:div>
            <w:div w:id="1550604881">
              <w:marLeft w:val="0"/>
              <w:marRight w:val="0"/>
              <w:marTop w:val="0"/>
              <w:marBottom w:val="0"/>
              <w:divBdr>
                <w:top w:val="none" w:sz="0" w:space="0" w:color="auto"/>
                <w:left w:val="none" w:sz="0" w:space="0" w:color="auto"/>
                <w:bottom w:val="none" w:sz="0" w:space="0" w:color="auto"/>
                <w:right w:val="none" w:sz="0" w:space="0" w:color="auto"/>
              </w:divBdr>
            </w:div>
            <w:div w:id="2092310837">
              <w:marLeft w:val="0"/>
              <w:marRight w:val="0"/>
              <w:marTop w:val="0"/>
              <w:marBottom w:val="0"/>
              <w:divBdr>
                <w:top w:val="none" w:sz="0" w:space="0" w:color="auto"/>
                <w:left w:val="none" w:sz="0" w:space="0" w:color="auto"/>
                <w:bottom w:val="none" w:sz="0" w:space="0" w:color="auto"/>
                <w:right w:val="none" w:sz="0" w:space="0" w:color="auto"/>
              </w:divBdr>
            </w:div>
            <w:div w:id="1952320921">
              <w:marLeft w:val="0"/>
              <w:marRight w:val="0"/>
              <w:marTop w:val="0"/>
              <w:marBottom w:val="0"/>
              <w:divBdr>
                <w:top w:val="none" w:sz="0" w:space="0" w:color="auto"/>
                <w:left w:val="none" w:sz="0" w:space="0" w:color="auto"/>
                <w:bottom w:val="none" w:sz="0" w:space="0" w:color="auto"/>
                <w:right w:val="none" w:sz="0" w:space="0" w:color="auto"/>
              </w:divBdr>
            </w:div>
            <w:div w:id="560791927">
              <w:marLeft w:val="0"/>
              <w:marRight w:val="0"/>
              <w:marTop w:val="0"/>
              <w:marBottom w:val="0"/>
              <w:divBdr>
                <w:top w:val="none" w:sz="0" w:space="0" w:color="auto"/>
                <w:left w:val="none" w:sz="0" w:space="0" w:color="auto"/>
                <w:bottom w:val="none" w:sz="0" w:space="0" w:color="auto"/>
                <w:right w:val="none" w:sz="0" w:space="0" w:color="auto"/>
              </w:divBdr>
            </w:div>
            <w:div w:id="686978623">
              <w:marLeft w:val="0"/>
              <w:marRight w:val="0"/>
              <w:marTop w:val="0"/>
              <w:marBottom w:val="0"/>
              <w:divBdr>
                <w:top w:val="none" w:sz="0" w:space="0" w:color="auto"/>
                <w:left w:val="none" w:sz="0" w:space="0" w:color="auto"/>
                <w:bottom w:val="none" w:sz="0" w:space="0" w:color="auto"/>
                <w:right w:val="none" w:sz="0" w:space="0" w:color="auto"/>
              </w:divBdr>
            </w:div>
            <w:div w:id="2024242658">
              <w:marLeft w:val="0"/>
              <w:marRight w:val="0"/>
              <w:marTop w:val="0"/>
              <w:marBottom w:val="0"/>
              <w:divBdr>
                <w:top w:val="none" w:sz="0" w:space="0" w:color="auto"/>
                <w:left w:val="none" w:sz="0" w:space="0" w:color="auto"/>
                <w:bottom w:val="none" w:sz="0" w:space="0" w:color="auto"/>
                <w:right w:val="none" w:sz="0" w:space="0" w:color="auto"/>
              </w:divBdr>
            </w:div>
            <w:div w:id="1668630542">
              <w:marLeft w:val="0"/>
              <w:marRight w:val="0"/>
              <w:marTop w:val="0"/>
              <w:marBottom w:val="0"/>
              <w:divBdr>
                <w:top w:val="none" w:sz="0" w:space="0" w:color="auto"/>
                <w:left w:val="none" w:sz="0" w:space="0" w:color="auto"/>
                <w:bottom w:val="none" w:sz="0" w:space="0" w:color="auto"/>
                <w:right w:val="none" w:sz="0" w:space="0" w:color="auto"/>
              </w:divBdr>
            </w:div>
            <w:div w:id="1438713136">
              <w:marLeft w:val="0"/>
              <w:marRight w:val="0"/>
              <w:marTop w:val="0"/>
              <w:marBottom w:val="0"/>
              <w:divBdr>
                <w:top w:val="none" w:sz="0" w:space="0" w:color="auto"/>
                <w:left w:val="none" w:sz="0" w:space="0" w:color="auto"/>
                <w:bottom w:val="none" w:sz="0" w:space="0" w:color="auto"/>
                <w:right w:val="none" w:sz="0" w:space="0" w:color="auto"/>
              </w:divBdr>
            </w:div>
            <w:div w:id="146243318">
              <w:marLeft w:val="0"/>
              <w:marRight w:val="0"/>
              <w:marTop w:val="0"/>
              <w:marBottom w:val="0"/>
              <w:divBdr>
                <w:top w:val="none" w:sz="0" w:space="0" w:color="auto"/>
                <w:left w:val="none" w:sz="0" w:space="0" w:color="auto"/>
                <w:bottom w:val="none" w:sz="0" w:space="0" w:color="auto"/>
                <w:right w:val="none" w:sz="0" w:space="0" w:color="auto"/>
              </w:divBdr>
            </w:div>
            <w:div w:id="1296060978">
              <w:marLeft w:val="0"/>
              <w:marRight w:val="0"/>
              <w:marTop w:val="0"/>
              <w:marBottom w:val="0"/>
              <w:divBdr>
                <w:top w:val="none" w:sz="0" w:space="0" w:color="auto"/>
                <w:left w:val="none" w:sz="0" w:space="0" w:color="auto"/>
                <w:bottom w:val="none" w:sz="0" w:space="0" w:color="auto"/>
                <w:right w:val="none" w:sz="0" w:space="0" w:color="auto"/>
              </w:divBdr>
            </w:div>
            <w:div w:id="2072340894">
              <w:marLeft w:val="0"/>
              <w:marRight w:val="0"/>
              <w:marTop w:val="0"/>
              <w:marBottom w:val="0"/>
              <w:divBdr>
                <w:top w:val="none" w:sz="0" w:space="0" w:color="auto"/>
                <w:left w:val="none" w:sz="0" w:space="0" w:color="auto"/>
                <w:bottom w:val="none" w:sz="0" w:space="0" w:color="auto"/>
                <w:right w:val="none" w:sz="0" w:space="0" w:color="auto"/>
              </w:divBdr>
            </w:div>
            <w:div w:id="2080209743">
              <w:marLeft w:val="0"/>
              <w:marRight w:val="0"/>
              <w:marTop w:val="0"/>
              <w:marBottom w:val="0"/>
              <w:divBdr>
                <w:top w:val="none" w:sz="0" w:space="0" w:color="auto"/>
                <w:left w:val="none" w:sz="0" w:space="0" w:color="auto"/>
                <w:bottom w:val="none" w:sz="0" w:space="0" w:color="auto"/>
                <w:right w:val="none" w:sz="0" w:space="0" w:color="auto"/>
              </w:divBdr>
            </w:div>
            <w:div w:id="548343541">
              <w:marLeft w:val="0"/>
              <w:marRight w:val="0"/>
              <w:marTop w:val="0"/>
              <w:marBottom w:val="0"/>
              <w:divBdr>
                <w:top w:val="none" w:sz="0" w:space="0" w:color="auto"/>
                <w:left w:val="none" w:sz="0" w:space="0" w:color="auto"/>
                <w:bottom w:val="none" w:sz="0" w:space="0" w:color="auto"/>
                <w:right w:val="none" w:sz="0" w:space="0" w:color="auto"/>
              </w:divBdr>
            </w:div>
            <w:div w:id="1276208945">
              <w:marLeft w:val="0"/>
              <w:marRight w:val="0"/>
              <w:marTop w:val="0"/>
              <w:marBottom w:val="0"/>
              <w:divBdr>
                <w:top w:val="none" w:sz="0" w:space="0" w:color="auto"/>
                <w:left w:val="none" w:sz="0" w:space="0" w:color="auto"/>
                <w:bottom w:val="none" w:sz="0" w:space="0" w:color="auto"/>
                <w:right w:val="none" w:sz="0" w:space="0" w:color="auto"/>
              </w:divBdr>
            </w:div>
            <w:div w:id="1816605547">
              <w:marLeft w:val="0"/>
              <w:marRight w:val="0"/>
              <w:marTop w:val="0"/>
              <w:marBottom w:val="0"/>
              <w:divBdr>
                <w:top w:val="none" w:sz="0" w:space="0" w:color="auto"/>
                <w:left w:val="none" w:sz="0" w:space="0" w:color="auto"/>
                <w:bottom w:val="none" w:sz="0" w:space="0" w:color="auto"/>
                <w:right w:val="none" w:sz="0" w:space="0" w:color="auto"/>
              </w:divBdr>
            </w:div>
            <w:div w:id="940067264">
              <w:marLeft w:val="0"/>
              <w:marRight w:val="0"/>
              <w:marTop w:val="0"/>
              <w:marBottom w:val="0"/>
              <w:divBdr>
                <w:top w:val="none" w:sz="0" w:space="0" w:color="auto"/>
                <w:left w:val="none" w:sz="0" w:space="0" w:color="auto"/>
                <w:bottom w:val="none" w:sz="0" w:space="0" w:color="auto"/>
                <w:right w:val="none" w:sz="0" w:space="0" w:color="auto"/>
              </w:divBdr>
            </w:div>
            <w:div w:id="2069716773">
              <w:marLeft w:val="0"/>
              <w:marRight w:val="0"/>
              <w:marTop w:val="0"/>
              <w:marBottom w:val="0"/>
              <w:divBdr>
                <w:top w:val="none" w:sz="0" w:space="0" w:color="auto"/>
                <w:left w:val="none" w:sz="0" w:space="0" w:color="auto"/>
                <w:bottom w:val="none" w:sz="0" w:space="0" w:color="auto"/>
                <w:right w:val="none" w:sz="0" w:space="0" w:color="auto"/>
              </w:divBdr>
            </w:div>
            <w:div w:id="818496536">
              <w:marLeft w:val="0"/>
              <w:marRight w:val="0"/>
              <w:marTop w:val="0"/>
              <w:marBottom w:val="0"/>
              <w:divBdr>
                <w:top w:val="none" w:sz="0" w:space="0" w:color="auto"/>
                <w:left w:val="none" w:sz="0" w:space="0" w:color="auto"/>
                <w:bottom w:val="none" w:sz="0" w:space="0" w:color="auto"/>
                <w:right w:val="none" w:sz="0" w:space="0" w:color="auto"/>
              </w:divBdr>
            </w:div>
            <w:div w:id="2068333894">
              <w:marLeft w:val="0"/>
              <w:marRight w:val="0"/>
              <w:marTop w:val="0"/>
              <w:marBottom w:val="0"/>
              <w:divBdr>
                <w:top w:val="none" w:sz="0" w:space="0" w:color="auto"/>
                <w:left w:val="none" w:sz="0" w:space="0" w:color="auto"/>
                <w:bottom w:val="none" w:sz="0" w:space="0" w:color="auto"/>
                <w:right w:val="none" w:sz="0" w:space="0" w:color="auto"/>
              </w:divBdr>
            </w:div>
            <w:div w:id="894583236">
              <w:marLeft w:val="0"/>
              <w:marRight w:val="0"/>
              <w:marTop w:val="0"/>
              <w:marBottom w:val="0"/>
              <w:divBdr>
                <w:top w:val="none" w:sz="0" w:space="0" w:color="auto"/>
                <w:left w:val="none" w:sz="0" w:space="0" w:color="auto"/>
                <w:bottom w:val="none" w:sz="0" w:space="0" w:color="auto"/>
                <w:right w:val="none" w:sz="0" w:space="0" w:color="auto"/>
              </w:divBdr>
            </w:div>
            <w:div w:id="303044495">
              <w:marLeft w:val="0"/>
              <w:marRight w:val="0"/>
              <w:marTop w:val="0"/>
              <w:marBottom w:val="0"/>
              <w:divBdr>
                <w:top w:val="none" w:sz="0" w:space="0" w:color="auto"/>
                <w:left w:val="none" w:sz="0" w:space="0" w:color="auto"/>
                <w:bottom w:val="none" w:sz="0" w:space="0" w:color="auto"/>
                <w:right w:val="none" w:sz="0" w:space="0" w:color="auto"/>
              </w:divBdr>
            </w:div>
            <w:div w:id="1445688790">
              <w:marLeft w:val="0"/>
              <w:marRight w:val="0"/>
              <w:marTop w:val="0"/>
              <w:marBottom w:val="0"/>
              <w:divBdr>
                <w:top w:val="none" w:sz="0" w:space="0" w:color="auto"/>
                <w:left w:val="none" w:sz="0" w:space="0" w:color="auto"/>
                <w:bottom w:val="none" w:sz="0" w:space="0" w:color="auto"/>
                <w:right w:val="none" w:sz="0" w:space="0" w:color="auto"/>
              </w:divBdr>
            </w:div>
            <w:div w:id="1360469245">
              <w:marLeft w:val="0"/>
              <w:marRight w:val="0"/>
              <w:marTop w:val="0"/>
              <w:marBottom w:val="0"/>
              <w:divBdr>
                <w:top w:val="none" w:sz="0" w:space="0" w:color="auto"/>
                <w:left w:val="none" w:sz="0" w:space="0" w:color="auto"/>
                <w:bottom w:val="none" w:sz="0" w:space="0" w:color="auto"/>
                <w:right w:val="none" w:sz="0" w:space="0" w:color="auto"/>
              </w:divBdr>
            </w:div>
            <w:div w:id="958874953">
              <w:marLeft w:val="0"/>
              <w:marRight w:val="0"/>
              <w:marTop w:val="0"/>
              <w:marBottom w:val="0"/>
              <w:divBdr>
                <w:top w:val="none" w:sz="0" w:space="0" w:color="auto"/>
                <w:left w:val="none" w:sz="0" w:space="0" w:color="auto"/>
                <w:bottom w:val="none" w:sz="0" w:space="0" w:color="auto"/>
                <w:right w:val="none" w:sz="0" w:space="0" w:color="auto"/>
              </w:divBdr>
            </w:div>
            <w:div w:id="651755982">
              <w:marLeft w:val="0"/>
              <w:marRight w:val="0"/>
              <w:marTop w:val="0"/>
              <w:marBottom w:val="0"/>
              <w:divBdr>
                <w:top w:val="none" w:sz="0" w:space="0" w:color="auto"/>
                <w:left w:val="none" w:sz="0" w:space="0" w:color="auto"/>
                <w:bottom w:val="none" w:sz="0" w:space="0" w:color="auto"/>
                <w:right w:val="none" w:sz="0" w:space="0" w:color="auto"/>
              </w:divBdr>
            </w:div>
            <w:div w:id="1295478200">
              <w:marLeft w:val="0"/>
              <w:marRight w:val="0"/>
              <w:marTop w:val="0"/>
              <w:marBottom w:val="0"/>
              <w:divBdr>
                <w:top w:val="none" w:sz="0" w:space="0" w:color="auto"/>
                <w:left w:val="none" w:sz="0" w:space="0" w:color="auto"/>
                <w:bottom w:val="none" w:sz="0" w:space="0" w:color="auto"/>
                <w:right w:val="none" w:sz="0" w:space="0" w:color="auto"/>
              </w:divBdr>
            </w:div>
            <w:div w:id="1708411116">
              <w:marLeft w:val="0"/>
              <w:marRight w:val="0"/>
              <w:marTop w:val="0"/>
              <w:marBottom w:val="0"/>
              <w:divBdr>
                <w:top w:val="none" w:sz="0" w:space="0" w:color="auto"/>
                <w:left w:val="none" w:sz="0" w:space="0" w:color="auto"/>
                <w:bottom w:val="none" w:sz="0" w:space="0" w:color="auto"/>
                <w:right w:val="none" w:sz="0" w:space="0" w:color="auto"/>
              </w:divBdr>
            </w:div>
            <w:div w:id="674383983">
              <w:marLeft w:val="0"/>
              <w:marRight w:val="0"/>
              <w:marTop w:val="0"/>
              <w:marBottom w:val="0"/>
              <w:divBdr>
                <w:top w:val="none" w:sz="0" w:space="0" w:color="auto"/>
                <w:left w:val="none" w:sz="0" w:space="0" w:color="auto"/>
                <w:bottom w:val="none" w:sz="0" w:space="0" w:color="auto"/>
                <w:right w:val="none" w:sz="0" w:space="0" w:color="auto"/>
              </w:divBdr>
            </w:div>
            <w:div w:id="1707365769">
              <w:marLeft w:val="0"/>
              <w:marRight w:val="0"/>
              <w:marTop w:val="0"/>
              <w:marBottom w:val="0"/>
              <w:divBdr>
                <w:top w:val="none" w:sz="0" w:space="0" w:color="auto"/>
                <w:left w:val="none" w:sz="0" w:space="0" w:color="auto"/>
                <w:bottom w:val="none" w:sz="0" w:space="0" w:color="auto"/>
                <w:right w:val="none" w:sz="0" w:space="0" w:color="auto"/>
              </w:divBdr>
            </w:div>
            <w:div w:id="216011584">
              <w:marLeft w:val="0"/>
              <w:marRight w:val="0"/>
              <w:marTop w:val="0"/>
              <w:marBottom w:val="0"/>
              <w:divBdr>
                <w:top w:val="none" w:sz="0" w:space="0" w:color="auto"/>
                <w:left w:val="none" w:sz="0" w:space="0" w:color="auto"/>
                <w:bottom w:val="none" w:sz="0" w:space="0" w:color="auto"/>
                <w:right w:val="none" w:sz="0" w:space="0" w:color="auto"/>
              </w:divBdr>
            </w:div>
            <w:div w:id="516965594">
              <w:marLeft w:val="0"/>
              <w:marRight w:val="0"/>
              <w:marTop w:val="0"/>
              <w:marBottom w:val="0"/>
              <w:divBdr>
                <w:top w:val="none" w:sz="0" w:space="0" w:color="auto"/>
                <w:left w:val="none" w:sz="0" w:space="0" w:color="auto"/>
                <w:bottom w:val="none" w:sz="0" w:space="0" w:color="auto"/>
                <w:right w:val="none" w:sz="0" w:space="0" w:color="auto"/>
              </w:divBdr>
            </w:div>
            <w:div w:id="1901624559">
              <w:marLeft w:val="0"/>
              <w:marRight w:val="0"/>
              <w:marTop w:val="0"/>
              <w:marBottom w:val="0"/>
              <w:divBdr>
                <w:top w:val="none" w:sz="0" w:space="0" w:color="auto"/>
                <w:left w:val="none" w:sz="0" w:space="0" w:color="auto"/>
                <w:bottom w:val="none" w:sz="0" w:space="0" w:color="auto"/>
                <w:right w:val="none" w:sz="0" w:space="0" w:color="auto"/>
              </w:divBdr>
            </w:div>
            <w:div w:id="423770286">
              <w:marLeft w:val="0"/>
              <w:marRight w:val="0"/>
              <w:marTop w:val="0"/>
              <w:marBottom w:val="0"/>
              <w:divBdr>
                <w:top w:val="none" w:sz="0" w:space="0" w:color="auto"/>
                <w:left w:val="none" w:sz="0" w:space="0" w:color="auto"/>
                <w:bottom w:val="none" w:sz="0" w:space="0" w:color="auto"/>
                <w:right w:val="none" w:sz="0" w:space="0" w:color="auto"/>
              </w:divBdr>
            </w:div>
            <w:div w:id="2000309047">
              <w:marLeft w:val="0"/>
              <w:marRight w:val="0"/>
              <w:marTop w:val="0"/>
              <w:marBottom w:val="0"/>
              <w:divBdr>
                <w:top w:val="none" w:sz="0" w:space="0" w:color="auto"/>
                <w:left w:val="none" w:sz="0" w:space="0" w:color="auto"/>
                <w:bottom w:val="none" w:sz="0" w:space="0" w:color="auto"/>
                <w:right w:val="none" w:sz="0" w:space="0" w:color="auto"/>
              </w:divBdr>
            </w:div>
            <w:div w:id="422646234">
              <w:marLeft w:val="0"/>
              <w:marRight w:val="0"/>
              <w:marTop w:val="0"/>
              <w:marBottom w:val="0"/>
              <w:divBdr>
                <w:top w:val="none" w:sz="0" w:space="0" w:color="auto"/>
                <w:left w:val="none" w:sz="0" w:space="0" w:color="auto"/>
                <w:bottom w:val="none" w:sz="0" w:space="0" w:color="auto"/>
                <w:right w:val="none" w:sz="0" w:space="0" w:color="auto"/>
              </w:divBdr>
            </w:div>
            <w:div w:id="1478037979">
              <w:marLeft w:val="0"/>
              <w:marRight w:val="0"/>
              <w:marTop w:val="0"/>
              <w:marBottom w:val="0"/>
              <w:divBdr>
                <w:top w:val="none" w:sz="0" w:space="0" w:color="auto"/>
                <w:left w:val="none" w:sz="0" w:space="0" w:color="auto"/>
                <w:bottom w:val="none" w:sz="0" w:space="0" w:color="auto"/>
                <w:right w:val="none" w:sz="0" w:space="0" w:color="auto"/>
              </w:divBdr>
            </w:div>
            <w:div w:id="373892458">
              <w:marLeft w:val="0"/>
              <w:marRight w:val="0"/>
              <w:marTop w:val="0"/>
              <w:marBottom w:val="0"/>
              <w:divBdr>
                <w:top w:val="none" w:sz="0" w:space="0" w:color="auto"/>
                <w:left w:val="none" w:sz="0" w:space="0" w:color="auto"/>
                <w:bottom w:val="none" w:sz="0" w:space="0" w:color="auto"/>
                <w:right w:val="none" w:sz="0" w:space="0" w:color="auto"/>
              </w:divBdr>
            </w:div>
            <w:div w:id="1489402708">
              <w:marLeft w:val="0"/>
              <w:marRight w:val="0"/>
              <w:marTop w:val="0"/>
              <w:marBottom w:val="0"/>
              <w:divBdr>
                <w:top w:val="none" w:sz="0" w:space="0" w:color="auto"/>
                <w:left w:val="none" w:sz="0" w:space="0" w:color="auto"/>
                <w:bottom w:val="none" w:sz="0" w:space="0" w:color="auto"/>
                <w:right w:val="none" w:sz="0" w:space="0" w:color="auto"/>
              </w:divBdr>
            </w:div>
            <w:div w:id="2117938078">
              <w:marLeft w:val="0"/>
              <w:marRight w:val="0"/>
              <w:marTop w:val="0"/>
              <w:marBottom w:val="0"/>
              <w:divBdr>
                <w:top w:val="none" w:sz="0" w:space="0" w:color="auto"/>
                <w:left w:val="none" w:sz="0" w:space="0" w:color="auto"/>
                <w:bottom w:val="none" w:sz="0" w:space="0" w:color="auto"/>
                <w:right w:val="none" w:sz="0" w:space="0" w:color="auto"/>
              </w:divBdr>
            </w:div>
            <w:div w:id="1719352078">
              <w:marLeft w:val="0"/>
              <w:marRight w:val="0"/>
              <w:marTop w:val="0"/>
              <w:marBottom w:val="0"/>
              <w:divBdr>
                <w:top w:val="none" w:sz="0" w:space="0" w:color="auto"/>
                <w:left w:val="none" w:sz="0" w:space="0" w:color="auto"/>
                <w:bottom w:val="none" w:sz="0" w:space="0" w:color="auto"/>
                <w:right w:val="none" w:sz="0" w:space="0" w:color="auto"/>
              </w:divBdr>
            </w:div>
            <w:div w:id="474031408">
              <w:marLeft w:val="0"/>
              <w:marRight w:val="0"/>
              <w:marTop w:val="0"/>
              <w:marBottom w:val="0"/>
              <w:divBdr>
                <w:top w:val="none" w:sz="0" w:space="0" w:color="auto"/>
                <w:left w:val="none" w:sz="0" w:space="0" w:color="auto"/>
                <w:bottom w:val="none" w:sz="0" w:space="0" w:color="auto"/>
                <w:right w:val="none" w:sz="0" w:space="0" w:color="auto"/>
              </w:divBdr>
            </w:div>
            <w:div w:id="937181674">
              <w:marLeft w:val="0"/>
              <w:marRight w:val="0"/>
              <w:marTop w:val="0"/>
              <w:marBottom w:val="0"/>
              <w:divBdr>
                <w:top w:val="none" w:sz="0" w:space="0" w:color="auto"/>
                <w:left w:val="none" w:sz="0" w:space="0" w:color="auto"/>
                <w:bottom w:val="none" w:sz="0" w:space="0" w:color="auto"/>
                <w:right w:val="none" w:sz="0" w:space="0" w:color="auto"/>
              </w:divBdr>
            </w:div>
            <w:div w:id="1023098030">
              <w:marLeft w:val="0"/>
              <w:marRight w:val="0"/>
              <w:marTop w:val="0"/>
              <w:marBottom w:val="0"/>
              <w:divBdr>
                <w:top w:val="none" w:sz="0" w:space="0" w:color="auto"/>
                <w:left w:val="none" w:sz="0" w:space="0" w:color="auto"/>
                <w:bottom w:val="none" w:sz="0" w:space="0" w:color="auto"/>
                <w:right w:val="none" w:sz="0" w:space="0" w:color="auto"/>
              </w:divBdr>
            </w:div>
            <w:div w:id="1955139146">
              <w:marLeft w:val="0"/>
              <w:marRight w:val="0"/>
              <w:marTop w:val="0"/>
              <w:marBottom w:val="0"/>
              <w:divBdr>
                <w:top w:val="none" w:sz="0" w:space="0" w:color="auto"/>
                <w:left w:val="none" w:sz="0" w:space="0" w:color="auto"/>
                <w:bottom w:val="none" w:sz="0" w:space="0" w:color="auto"/>
                <w:right w:val="none" w:sz="0" w:space="0" w:color="auto"/>
              </w:divBdr>
            </w:div>
            <w:div w:id="857086165">
              <w:marLeft w:val="0"/>
              <w:marRight w:val="0"/>
              <w:marTop w:val="0"/>
              <w:marBottom w:val="0"/>
              <w:divBdr>
                <w:top w:val="none" w:sz="0" w:space="0" w:color="auto"/>
                <w:left w:val="none" w:sz="0" w:space="0" w:color="auto"/>
                <w:bottom w:val="none" w:sz="0" w:space="0" w:color="auto"/>
                <w:right w:val="none" w:sz="0" w:space="0" w:color="auto"/>
              </w:divBdr>
            </w:div>
            <w:div w:id="934627458">
              <w:marLeft w:val="0"/>
              <w:marRight w:val="0"/>
              <w:marTop w:val="0"/>
              <w:marBottom w:val="0"/>
              <w:divBdr>
                <w:top w:val="none" w:sz="0" w:space="0" w:color="auto"/>
                <w:left w:val="none" w:sz="0" w:space="0" w:color="auto"/>
                <w:bottom w:val="none" w:sz="0" w:space="0" w:color="auto"/>
                <w:right w:val="none" w:sz="0" w:space="0" w:color="auto"/>
              </w:divBdr>
            </w:div>
            <w:div w:id="1340421989">
              <w:marLeft w:val="0"/>
              <w:marRight w:val="0"/>
              <w:marTop w:val="0"/>
              <w:marBottom w:val="0"/>
              <w:divBdr>
                <w:top w:val="none" w:sz="0" w:space="0" w:color="auto"/>
                <w:left w:val="none" w:sz="0" w:space="0" w:color="auto"/>
                <w:bottom w:val="none" w:sz="0" w:space="0" w:color="auto"/>
                <w:right w:val="none" w:sz="0" w:space="0" w:color="auto"/>
              </w:divBdr>
            </w:div>
            <w:div w:id="1136872938">
              <w:marLeft w:val="0"/>
              <w:marRight w:val="0"/>
              <w:marTop w:val="0"/>
              <w:marBottom w:val="0"/>
              <w:divBdr>
                <w:top w:val="none" w:sz="0" w:space="0" w:color="auto"/>
                <w:left w:val="none" w:sz="0" w:space="0" w:color="auto"/>
                <w:bottom w:val="none" w:sz="0" w:space="0" w:color="auto"/>
                <w:right w:val="none" w:sz="0" w:space="0" w:color="auto"/>
              </w:divBdr>
            </w:div>
            <w:div w:id="463625357">
              <w:marLeft w:val="0"/>
              <w:marRight w:val="0"/>
              <w:marTop w:val="0"/>
              <w:marBottom w:val="0"/>
              <w:divBdr>
                <w:top w:val="none" w:sz="0" w:space="0" w:color="auto"/>
                <w:left w:val="none" w:sz="0" w:space="0" w:color="auto"/>
                <w:bottom w:val="none" w:sz="0" w:space="0" w:color="auto"/>
                <w:right w:val="none" w:sz="0" w:space="0" w:color="auto"/>
              </w:divBdr>
            </w:div>
            <w:div w:id="660081026">
              <w:marLeft w:val="0"/>
              <w:marRight w:val="0"/>
              <w:marTop w:val="0"/>
              <w:marBottom w:val="0"/>
              <w:divBdr>
                <w:top w:val="none" w:sz="0" w:space="0" w:color="auto"/>
                <w:left w:val="none" w:sz="0" w:space="0" w:color="auto"/>
                <w:bottom w:val="none" w:sz="0" w:space="0" w:color="auto"/>
                <w:right w:val="none" w:sz="0" w:space="0" w:color="auto"/>
              </w:divBdr>
            </w:div>
            <w:div w:id="1385251285">
              <w:marLeft w:val="0"/>
              <w:marRight w:val="0"/>
              <w:marTop w:val="0"/>
              <w:marBottom w:val="0"/>
              <w:divBdr>
                <w:top w:val="none" w:sz="0" w:space="0" w:color="auto"/>
                <w:left w:val="none" w:sz="0" w:space="0" w:color="auto"/>
                <w:bottom w:val="none" w:sz="0" w:space="0" w:color="auto"/>
                <w:right w:val="none" w:sz="0" w:space="0" w:color="auto"/>
              </w:divBdr>
            </w:div>
            <w:div w:id="625309161">
              <w:marLeft w:val="0"/>
              <w:marRight w:val="0"/>
              <w:marTop w:val="0"/>
              <w:marBottom w:val="0"/>
              <w:divBdr>
                <w:top w:val="none" w:sz="0" w:space="0" w:color="auto"/>
                <w:left w:val="none" w:sz="0" w:space="0" w:color="auto"/>
                <w:bottom w:val="none" w:sz="0" w:space="0" w:color="auto"/>
                <w:right w:val="none" w:sz="0" w:space="0" w:color="auto"/>
              </w:divBdr>
            </w:div>
            <w:div w:id="481459382">
              <w:marLeft w:val="0"/>
              <w:marRight w:val="0"/>
              <w:marTop w:val="0"/>
              <w:marBottom w:val="0"/>
              <w:divBdr>
                <w:top w:val="none" w:sz="0" w:space="0" w:color="auto"/>
                <w:left w:val="none" w:sz="0" w:space="0" w:color="auto"/>
                <w:bottom w:val="none" w:sz="0" w:space="0" w:color="auto"/>
                <w:right w:val="none" w:sz="0" w:space="0" w:color="auto"/>
              </w:divBdr>
            </w:div>
            <w:div w:id="264971142">
              <w:marLeft w:val="0"/>
              <w:marRight w:val="0"/>
              <w:marTop w:val="0"/>
              <w:marBottom w:val="0"/>
              <w:divBdr>
                <w:top w:val="none" w:sz="0" w:space="0" w:color="auto"/>
                <w:left w:val="none" w:sz="0" w:space="0" w:color="auto"/>
                <w:bottom w:val="none" w:sz="0" w:space="0" w:color="auto"/>
                <w:right w:val="none" w:sz="0" w:space="0" w:color="auto"/>
              </w:divBdr>
            </w:div>
            <w:div w:id="1812358458">
              <w:marLeft w:val="0"/>
              <w:marRight w:val="0"/>
              <w:marTop w:val="0"/>
              <w:marBottom w:val="0"/>
              <w:divBdr>
                <w:top w:val="none" w:sz="0" w:space="0" w:color="auto"/>
                <w:left w:val="none" w:sz="0" w:space="0" w:color="auto"/>
                <w:bottom w:val="none" w:sz="0" w:space="0" w:color="auto"/>
                <w:right w:val="none" w:sz="0" w:space="0" w:color="auto"/>
              </w:divBdr>
            </w:div>
            <w:div w:id="250746211">
              <w:marLeft w:val="0"/>
              <w:marRight w:val="0"/>
              <w:marTop w:val="0"/>
              <w:marBottom w:val="0"/>
              <w:divBdr>
                <w:top w:val="none" w:sz="0" w:space="0" w:color="auto"/>
                <w:left w:val="none" w:sz="0" w:space="0" w:color="auto"/>
                <w:bottom w:val="none" w:sz="0" w:space="0" w:color="auto"/>
                <w:right w:val="none" w:sz="0" w:space="0" w:color="auto"/>
              </w:divBdr>
            </w:div>
            <w:div w:id="2087724867">
              <w:marLeft w:val="0"/>
              <w:marRight w:val="0"/>
              <w:marTop w:val="0"/>
              <w:marBottom w:val="0"/>
              <w:divBdr>
                <w:top w:val="none" w:sz="0" w:space="0" w:color="auto"/>
                <w:left w:val="none" w:sz="0" w:space="0" w:color="auto"/>
                <w:bottom w:val="none" w:sz="0" w:space="0" w:color="auto"/>
                <w:right w:val="none" w:sz="0" w:space="0" w:color="auto"/>
              </w:divBdr>
            </w:div>
            <w:div w:id="1517887091">
              <w:marLeft w:val="0"/>
              <w:marRight w:val="0"/>
              <w:marTop w:val="0"/>
              <w:marBottom w:val="0"/>
              <w:divBdr>
                <w:top w:val="none" w:sz="0" w:space="0" w:color="auto"/>
                <w:left w:val="none" w:sz="0" w:space="0" w:color="auto"/>
                <w:bottom w:val="none" w:sz="0" w:space="0" w:color="auto"/>
                <w:right w:val="none" w:sz="0" w:space="0" w:color="auto"/>
              </w:divBdr>
            </w:div>
            <w:div w:id="1139228223">
              <w:marLeft w:val="0"/>
              <w:marRight w:val="0"/>
              <w:marTop w:val="0"/>
              <w:marBottom w:val="0"/>
              <w:divBdr>
                <w:top w:val="none" w:sz="0" w:space="0" w:color="auto"/>
                <w:left w:val="none" w:sz="0" w:space="0" w:color="auto"/>
                <w:bottom w:val="none" w:sz="0" w:space="0" w:color="auto"/>
                <w:right w:val="none" w:sz="0" w:space="0" w:color="auto"/>
              </w:divBdr>
            </w:div>
            <w:div w:id="303047292">
              <w:marLeft w:val="0"/>
              <w:marRight w:val="0"/>
              <w:marTop w:val="0"/>
              <w:marBottom w:val="0"/>
              <w:divBdr>
                <w:top w:val="none" w:sz="0" w:space="0" w:color="auto"/>
                <w:left w:val="none" w:sz="0" w:space="0" w:color="auto"/>
                <w:bottom w:val="none" w:sz="0" w:space="0" w:color="auto"/>
                <w:right w:val="none" w:sz="0" w:space="0" w:color="auto"/>
              </w:divBdr>
            </w:div>
            <w:div w:id="1878156448">
              <w:marLeft w:val="0"/>
              <w:marRight w:val="0"/>
              <w:marTop w:val="0"/>
              <w:marBottom w:val="0"/>
              <w:divBdr>
                <w:top w:val="none" w:sz="0" w:space="0" w:color="auto"/>
                <w:left w:val="none" w:sz="0" w:space="0" w:color="auto"/>
                <w:bottom w:val="none" w:sz="0" w:space="0" w:color="auto"/>
                <w:right w:val="none" w:sz="0" w:space="0" w:color="auto"/>
              </w:divBdr>
            </w:div>
            <w:div w:id="17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253">
      <w:bodyDiv w:val="1"/>
      <w:marLeft w:val="0"/>
      <w:marRight w:val="0"/>
      <w:marTop w:val="0"/>
      <w:marBottom w:val="0"/>
      <w:divBdr>
        <w:top w:val="none" w:sz="0" w:space="0" w:color="auto"/>
        <w:left w:val="none" w:sz="0" w:space="0" w:color="auto"/>
        <w:bottom w:val="none" w:sz="0" w:space="0" w:color="auto"/>
        <w:right w:val="none" w:sz="0" w:space="0" w:color="auto"/>
      </w:divBdr>
      <w:divsChild>
        <w:div w:id="1048382951">
          <w:marLeft w:val="0"/>
          <w:marRight w:val="0"/>
          <w:marTop w:val="180"/>
          <w:marBottom w:val="180"/>
          <w:divBdr>
            <w:top w:val="none" w:sz="0" w:space="0" w:color="auto"/>
            <w:left w:val="none" w:sz="0" w:space="0" w:color="auto"/>
            <w:bottom w:val="none" w:sz="0" w:space="0" w:color="auto"/>
            <w:right w:val="none" w:sz="0" w:space="0" w:color="auto"/>
          </w:divBdr>
        </w:div>
        <w:div w:id="1907838136">
          <w:marLeft w:val="0"/>
          <w:marRight w:val="0"/>
          <w:marTop w:val="180"/>
          <w:marBottom w:val="180"/>
          <w:divBdr>
            <w:top w:val="none" w:sz="0" w:space="0" w:color="auto"/>
            <w:left w:val="none" w:sz="0" w:space="0" w:color="auto"/>
            <w:bottom w:val="none" w:sz="0" w:space="0" w:color="auto"/>
            <w:right w:val="none" w:sz="0" w:space="0" w:color="auto"/>
          </w:divBdr>
        </w:div>
        <w:div w:id="942109507">
          <w:marLeft w:val="0"/>
          <w:marRight w:val="0"/>
          <w:marTop w:val="180"/>
          <w:marBottom w:val="180"/>
          <w:divBdr>
            <w:top w:val="none" w:sz="0" w:space="0" w:color="auto"/>
            <w:left w:val="none" w:sz="0" w:space="0" w:color="auto"/>
            <w:bottom w:val="none" w:sz="0" w:space="0" w:color="auto"/>
            <w:right w:val="none" w:sz="0" w:space="0" w:color="auto"/>
          </w:divBdr>
        </w:div>
      </w:divsChild>
    </w:div>
    <w:div w:id="1829244549">
      <w:bodyDiv w:val="1"/>
      <w:marLeft w:val="0"/>
      <w:marRight w:val="0"/>
      <w:marTop w:val="0"/>
      <w:marBottom w:val="0"/>
      <w:divBdr>
        <w:top w:val="none" w:sz="0" w:space="0" w:color="auto"/>
        <w:left w:val="none" w:sz="0" w:space="0" w:color="auto"/>
        <w:bottom w:val="none" w:sz="0" w:space="0" w:color="auto"/>
        <w:right w:val="none" w:sz="0" w:space="0" w:color="auto"/>
      </w:divBdr>
      <w:divsChild>
        <w:div w:id="1901286369">
          <w:marLeft w:val="0"/>
          <w:marRight w:val="0"/>
          <w:marTop w:val="0"/>
          <w:marBottom w:val="0"/>
          <w:divBdr>
            <w:top w:val="none" w:sz="0" w:space="0" w:color="auto"/>
            <w:left w:val="none" w:sz="0" w:space="0" w:color="auto"/>
            <w:bottom w:val="none" w:sz="0" w:space="0" w:color="auto"/>
            <w:right w:val="none" w:sz="0" w:space="0" w:color="auto"/>
          </w:divBdr>
          <w:divsChild>
            <w:div w:id="13703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938">
      <w:bodyDiv w:val="1"/>
      <w:marLeft w:val="0"/>
      <w:marRight w:val="0"/>
      <w:marTop w:val="0"/>
      <w:marBottom w:val="0"/>
      <w:divBdr>
        <w:top w:val="none" w:sz="0" w:space="0" w:color="auto"/>
        <w:left w:val="none" w:sz="0" w:space="0" w:color="auto"/>
        <w:bottom w:val="none" w:sz="0" w:space="0" w:color="auto"/>
        <w:right w:val="none" w:sz="0" w:space="0" w:color="auto"/>
      </w:divBdr>
      <w:divsChild>
        <w:div w:id="1036005926">
          <w:marLeft w:val="0"/>
          <w:marRight w:val="0"/>
          <w:marTop w:val="0"/>
          <w:marBottom w:val="0"/>
          <w:divBdr>
            <w:top w:val="none" w:sz="0" w:space="0" w:color="auto"/>
            <w:left w:val="none" w:sz="0" w:space="0" w:color="auto"/>
            <w:bottom w:val="none" w:sz="0" w:space="0" w:color="auto"/>
            <w:right w:val="none" w:sz="0" w:space="0" w:color="auto"/>
          </w:divBdr>
          <w:divsChild>
            <w:div w:id="1044870470">
              <w:marLeft w:val="0"/>
              <w:marRight w:val="0"/>
              <w:marTop w:val="0"/>
              <w:marBottom w:val="0"/>
              <w:divBdr>
                <w:top w:val="none" w:sz="0" w:space="0" w:color="auto"/>
                <w:left w:val="none" w:sz="0" w:space="0" w:color="auto"/>
                <w:bottom w:val="none" w:sz="0" w:space="0" w:color="auto"/>
                <w:right w:val="none" w:sz="0" w:space="0" w:color="auto"/>
              </w:divBdr>
            </w:div>
            <w:div w:id="510996448">
              <w:marLeft w:val="0"/>
              <w:marRight w:val="0"/>
              <w:marTop w:val="0"/>
              <w:marBottom w:val="0"/>
              <w:divBdr>
                <w:top w:val="none" w:sz="0" w:space="0" w:color="auto"/>
                <w:left w:val="none" w:sz="0" w:space="0" w:color="auto"/>
                <w:bottom w:val="none" w:sz="0" w:space="0" w:color="auto"/>
                <w:right w:val="none" w:sz="0" w:space="0" w:color="auto"/>
              </w:divBdr>
            </w:div>
            <w:div w:id="1126049768">
              <w:marLeft w:val="0"/>
              <w:marRight w:val="0"/>
              <w:marTop w:val="0"/>
              <w:marBottom w:val="0"/>
              <w:divBdr>
                <w:top w:val="none" w:sz="0" w:space="0" w:color="auto"/>
                <w:left w:val="none" w:sz="0" w:space="0" w:color="auto"/>
                <w:bottom w:val="none" w:sz="0" w:space="0" w:color="auto"/>
                <w:right w:val="none" w:sz="0" w:space="0" w:color="auto"/>
              </w:divBdr>
            </w:div>
            <w:div w:id="2127506774">
              <w:marLeft w:val="0"/>
              <w:marRight w:val="0"/>
              <w:marTop w:val="0"/>
              <w:marBottom w:val="0"/>
              <w:divBdr>
                <w:top w:val="none" w:sz="0" w:space="0" w:color="auto"/>
                <w:left w:val="none" w:sz="0" w:space="0" w:color="auto"/>
                <w:bottom w:val="none" w:sz="0" w:space="0" w:color="auto"/>
                <w:right w:val="none" w:sz="0" w:space="0" w:color="auto"/>
              </w:divBdr>
            </w:div>
            <w:div w:id="1127166235">
              <w:marLeft w:val="0"/>
              <w:marRight w:val="0"/>
              <w:marTop w:val="0"/>
              <w:marBottom w:val="0"/>
              <w:divBdr>
                <w:top w:val="none" w:sz="0" w:space="0" w:color="auto"/>
                <w:left w:val="none" w:sz="0" w:space="0" w:color="auto"/>
                <w:bottom w:val="none" w:sz="0" w:space="0" w:color="auto"/>
                <w:right w:val="none" w:sz="0" w:space="0" w:color="auto"/>
              </w:divBdr>
            </w:div>
            <w:div w:id="1749494495">
              <w:marLeft w:val="0"/>
              <w:marRight w:val="0"/>
              <w:marTop w:val="0"/>
              <w:marBottom w:val="0"/>
              <w:divBdr>
                <w:top w:val="none" w:sz="0" w:space="0" w:color="auto"/>
                <w:left w:val="none" w:sz="0" w:space="0" w:color="auto"/>
                <w:bottom w:val="none" w:sz="0" w:space="0" w:color="auto"/>
                <w:right w:val="none" w:sz="0" w:space="0" w:color="auto"/>
              </w:divBdr>
            </w:div>
            <w:div w:id="1413627853">
              <w:marLeft w:val="0"/>
              <w:marRight w:val="0"/>
              <w:marTop w:val="0"/>
              <w:marBottom w:val="0"/>
              <w:divBdr>
                <w:top w:val="none" w:sz="0" w:space="0" w:color="auto"/>
                <w:left w:val="none" w:sz="0" w:space="0" w:color="auto"/>
                <w:bottom w:val="none" w:sz="0" w:space="0" w:color="auto"/>
                <w:right w:val="none" w:sz="0" w:space="0" w:color="auto"/>
              </w:divBdr>
            </w:div>
            <w:div w:id="799690394">
              <w:marLeft w:val="0"/>
              <w:marRight w:val="0"/>
              <w:marTop w:val="0"/>
              <w:marBottom w:val="0"/>
              <w:divBdr>
                <w:top w:val="none" w:sz="0" w:space="0" w:color="auto"/>
                <w:left w:val="none" w:sz="0" w:space="0" w:color="auto"/>
                <w:bottom w:val="none" w:sz="0" w:space="0" w:color="auto"/>
                <w:right w:val="none" w:sz="0" w:space="0" w:color="auto"/>
              </w:divBdr>
            </w:div>
            <w:div w:id="61490742">
              <w:marLeft w:val="0"/>
              <w:marRight w:val="0"/>
              <w:marTop w:val="0"/>
              <w:marBottom w:val="0"/>
              <w:divBdr>
                <w:top w:val="none" w:sz="0" w:space="0" w:color="auto"/>
                <w:left w:val="none" w:sz="0" w:space="0" w:color="auto"/>
                <w:bottom w:val="none" w:sz="0" w:space="0" w:color="auto"/>
                <w:right w:val="none" w:sz="0" w:space="0" w:color="auto"/>
              </w:divBdr>
            </w:div>
            <w:div w:id="541282080">
              <w:marLeft w:val="0"/>
              <w:marRight w:val="0"/>
              <w:marTop w:val="0"/>
              <w:marBottom w:val="0"/>
              <w:divBdr>
                <w:top w:val="none" w:sz="0" w:space="0" w:color="auto"/>
                <w:left w:val="none" w:sz="0" w:space="0" w:color="auto"/>
                <w:bottom w:val="none" w:sz="0" w:space="0" w:color="auto"/>
                <w:right w:val="none" w:sz="0" w:space="0" w:color="auto"/>
              </w:divBdr>
            </w:div>
            <w:div w:id="706417111">
              <w:marLeft w:val="0"/>
              <w:marRight w:val="0"/>
              <w:marTop w:val="0"/>
              <w:marBottom w:val="0"/>
              <w:divBdr>
                <w:top w:val="none" w:sz="0" w:space="0" w:color="auto"/>
                <w:left w:val="none" w:sz="0" w:space="0" w:color="auto"/>
                <w:bottom w:val="none" w:sz="0" w:space="0" w:color="auto"/>
                <w:right w:val="none" w:sz="0" w:space="0" w:color="auto"/>
              </w:divBdr>
            </w:div>
            <w:div w:id="1978105429">
              <w:marLeft w:val="0"/>
              <w:marRight w:val="0"/>
              <w:marTop w:val="0"/>
              <w:marBottom w:val="0"/>
              <w:divBdr>
                <w:top w:val="none" w:sz="0" w:space="0" w:color="auto"/>
                <w:left w:val="none" w:sz="0" w:space="0" w:color="auto"/>
                <w:bottom w:val="none" w:sz="0" w:space="0" w:color="auto"/>
                <w:right w:val="none" w:sz="0" w:space="0" w:color="auto"/>
              </w:divBdr>
            </w:div>
            <w:div w:id="839854205">
              <w:marLeft w:val="0"/>
              <w:marRight w:val="0"/>
              <w:marTop w:val="0"/>
              <w:marBottom w:val="0"/>
              <w:divBdr>
                <w:top w:val="none" w:sz="0" w:space="0" w:color="auto"/>
                <w:left w:val="none" w:sz="0" w:space="0" w:color="auto"/>
                <w:bottom w:val="none" w:sz="0" w:space="0" w:color="auto"/>
                <w:right w:val="none" w:sz="0" w:space="0" w:color="auto"/>
              </w:divBdr>
            </w:div>
            <w:div w:id="1546218020">
              <w:marLeft w:val="0"/>
              <w:marRight w:val="0"/>
              <w:marTop w:val="0"/>
              <w:marBottom w:val="0"/>
              <w:divBdr>
                <w:top w:val="none" w:sz="0" w:space="0" w:color="auto"/>
                <w:left w:val="none" w:sz="0" w:space="0" w:color="auto"/>
                <w:bottom w:val="none" w:sz="0" w:space="0" w:color="auto"/>
                <w:right w:val="none" w:sz="0" w:space="0" w:color="auto"/>
              </w:divBdr>
            </w:div>
            <w:div w:id="390230428">
              <w:marLeft w:val="0"/>
              <w:marRight w:val="0"/>
              <w:marTop w:val="0"/>
              <w:marBottom w:val="0"/>
              <w:divBdr>
                <w:top w:val="none" w:sz="0" w:space="0" w:color="auto"/>
                <w:left w:val="none" w:sz="0" w:space="0" w:color="auto"/>
                <w:bottom w:val="none" w:sz="0" w:space="0" w:color="auto"/>
                <w:right w:val="none" w:sz="0" w:space="0" w:color="auto"/>
              </w:divBdr>
            </w:div>
            <w:div w:id="479811220">
              <w:marLeft w:val="0"/>
              <w:marRight w:val="0"/>
              <w:marTop w:val="0"/>
              <w:marBottom w:val="0"/>
              <w:divBdr>
                <w:top w:val="none" w:sz="0" w:space="0" w:color="auto"/>
                <w:left w:val="none" w:sz="0" w:space="0" w:color="auto"/>
                <w:bottom w:val="none" w:sz="0" w:space="0" w:color="auto"/>
                <w:right w:val="none" w:sz="0" w:space="0" w:color="auto"/>
              </w:divBdr>
            </w:div>
            <w:div w:id="159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olutionstuff.com/post/angular-10-reactive-forms-validation-exampleexample.html" TargetMode="External"/><Relationship Id="rId13" Type="http://schemas.openxmlformats.org/officeDocument/2006/relationships/image" Target="media/image5.png"/><Relationship Id="rId18" Type="http://schemas.openxmlformats.org/officeDocument/2006/relationships/hyperlink" Target="https://github.com/angular/angular-cli" TargetMode="External"/><Relationship Id="rId3" Type="http://schemas.microsoft.com/office/2007/relationships/stylesWithEffects" Target="stylesWithEffects.xml"/><Relationship Id="rId21" Type="http://schemas.openxmlformats.org/officeDocument/2006/relationships/control" Target="activeX/activeX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vdo.ai/?utm_medium=video&amp;utm_term=itsolutionstuff.com&amp;utm_source=vdoai_logo"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https://dotnettutorials.net/lesson/checkbox-angular-template-driven-forms/" TargetMode="External"/><Relationship Id="rId14" Type="http://schemas.openxmlformats.org/officeDocument/2006/relationships/image" Target="media/image6.png"/><Relationship Id="rId2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28</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dcterms:created xsi:type="dcterms:W3CDTF">2022-03-31T07:24:00Z</dcterms:created>
  <dcterms:modified xsi:type="dcterms:W3CDTF">2022-03-31T11:04:00Z</dcterms:modified>
</cp:coreProperties>
</file>