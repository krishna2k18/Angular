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0F8" w:rsidRPr="003010F8" w:rsidRDefault="003010F8" w:rsidP="003010F8">
      <w:pPr>
        <w:shd w:val="clear" w:color="auto" w:fill="FFFFFF"/>
        <w:spacing w:after="120" w:line="240" w:lineRule="auto"/>
        <w:textAlignment w:val="baseline"/>
        <w:rPr>
          <w:rFonts w:ascii="Segoe UI" w:eastAsia="Times New Roman" w:hAnsi="Segoe UI" w:cs="Segoe UI"/>
          <w:color w:val="212529"/>
          <w:sz w:val="23"/>
          <w:szCs w:val="23"/>
        </w:rPr>
      </w:pPr>
      <w:ins w:id="0" w:author="Unknown">
        <w:r w:rsidRPr="003010F8">
          <w:rPr>
            <w:rFonts w:ascii="Segoe UI" w:eastAsia="Times New Roman" w:hAnsi="Segoe UI" w:cs="Segoe UI"/>
            <w:color w:val="212529"/>
            <w:sz w:val="23"/>
            <w:szCs w:val="23"/>
            <w:bdr w:val="none" w:sz="0" w:space="0" w:color="auto" w:frame="1"/>
          </w:rPr>
          <w:br/>
        </w:r>
      </w:ins>
      <w:proofErr w:type="spellStart"/>
      <w:r>
        <w:rPr>
          <w:rFonts w:ascii="Segoe UI" w:eastAsia="Times New Roman" w:hAnsi="Segoe UI" w:cs="Segoe UI"/>
          <w:color w:val="212529"/>
          <w:sz w:val="23"/>
          <w:szCs w:val="23"/>
        </w:rPr>
        <w:t>TemplateDriven</w:t>
      </w:r>
      <w:proofErr w:type="spellEnd"/>
      <w:r>
        <w:rPr>
          <w:rFonts w:ascii="Segoe UI" w:eastAsia="Times New Roman" w:hAnsi="Segoe UI" w:cs="Segoe UI"/>
          <w:color w:val="212529"/>
          <w:sz w:val="23"/>
          <w:szCs w:val="23"/>
        </w:rPr>
        <w:t xml:space="preserve"> Forms</w:t>
      </w:r>
    </w:p>
    <w:p w:rsidR="003010F8" w:rsidRPr="003010F8" w:rsidRDefault="003010F8" w:rsidP="003010F8">
      <w:pPr>
        <w:shd w:val="clear" w:color="auto" w:fill="FFFFFF"/>
        <w:spacing w:after="0" w:line="240" w:lineRule="auto"/>
        <w:jc w:val="both"/>
        <w:textAlignment w:val="baseline"/>
        <w:outlineLvl w:val="1"/>
        <w:rPr>
          <w:rFonts w:ascii="Segoe UI" w:eastAsia="Times New Roman" w:hAnsi="Segoe UI" w:cs="Segoe UI"/>
          <w:color w:val="3A3A3A"/>
          <w:sz w:val="36"/>
          <w:szCs w:val="36"/>
        </w:rPr>
      </w:pPr>
      <w:proofErr w:type="spellStart"/>
      <w:r w:rsidRPr="003010F8">
        <w:rPr>
          <w:rFonts w:ascii="Arial" w:eastAsia="Times New Roman" w:hAnsi="Arial" w:cs="Arial"/>
          <w:b/>
          <w:bCs/>
          <w:color w:val="000000"/>
          <w:sz w:val="36"/>
          <w:szCs w:val="36"/>
          <w:bdr w:val="none" w:sz="0" w:space="0" w:color="auto" w:frame="1"/>
        </w:rPr>
        <w:t>DropDownList</w:t>
      </w:r>
      <w:proofErr w:type="spellEnd"/>
      <w:r w:rsidRPr="003010F8">
        <w:rPr>
          <w:rFonts w:ascii="Arial" w:eastAsia="Times New Roman" w:hAnsi="Arial" w:cs="Arial"/>
          <w:b/>
          <w:bCs/>
          <w:color w:val="000000"/>
          <w:sz w:val="36"/>
          <w:szCs w:val="36"/>
          <w:bdr w:val="none" w:sz="0" w:space="0" w:color="auto" w:frame="1"/>
        </w:rPr>
        <w:t xml:space="preserve"> in Angular Template Driven Forms</w:t>
      </w:r>
    </w:p>
    <w:p w:rsidR="003010F8" w:rsidRPr="003010F8" w:rsidRDefault="003010F8" w:rsidP="003010F8">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3010F8">
        <w:rPr>
          <w:rFonts w:ascii="Arial" w:eastAsia="Times New Roman" w:hAnsi="Arial" w:cs="Arial"/>
          <w:b/>
          <w:bCs/>
          <w:color w:val="000000"/>
          <w:sz w:val="27"/>
          <w:szCs w:val="27"/>
          <w:u w:val="single"/>
          <w:bdr w:val="none" w:sz="0" w:space="0" w:color="auto" w:frame="1"/>
        </w:rPr>
        <w:t xml:space="preserve">What is a </w:t>
      </w:r>
      <w:proofErr w:type="spellStart"/>
      <w:r w:rsidRPr="003010F8">
        <w:rPr>
          <w:rFonts w:ascii="Arial" w:eastAsia="Times New Roman" w:hAnsi="Arial" w:cs="Arial"/>
          <w:b/>
          <w:bCs/>
          <w:color w:val="000000"/>
          <w:sz w:val="27"/>
          <w:szCs w:val="27"/>
          <w:u w:val="single"/>
          <w:bdr w:val="none" w:sz="0" w:space="0" w:color="auto" w:frame="1"/>
        </w:rPr>
        <w:t>DropDownList</w:t>
      </w:r>
      <w:proofErr w:type="spellEnd"/>
      <w:r w:rsidRPr="003010F8">
        <w:rPr>
          <w:rFonts w:ascii="Arial" w:eastAsia="Times New Roman" w:hAnsi="Arial" w:cs="Arial"/>
          <w:b/>
          <w:bCs/>
          <w:color w:val="000000"/>
          <w:sz w:val="27"/>
          <w:szCs w:val="27"/>
          <w:u w:val="single"/>
          <w:bdr w:val="none" w:sz="0" w:space="0" w:color="auto" w:frame="1"/>
        </w:rPr>
        <w:t>?</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 xml:space="preserve">A </w:t>
      </w:r>
      <w:proofErr w:type="spellStart"/>
      <w:r w:rsidRPr="003010F8">
        <w:rPr>
          <w:rFonts w:ascii="Arial" w:eastAsia="Times New Roman" w:hAnsi="Arial" w:cs="Arial"/>
          <w:color w:val="000000"/>
          <w:sz w:val="23"/>
          <w:szCs w:val="23"/>
          <w:bdr w:val="none" w:sz="0" w:space="0" w:color="auto" w:frame="1"/>
        </w:rPr>
        <w:t>DropDownList</w:t>
      </w:r>
      <w:proofErr w:type="spellEnd"/>
      <w:r w:rsidRPr="003010F8">
        <w:rPr>
          <w:rFonts w:ascii="Arial" w:eastAsia="Times New Roman" w:hAnsi="Arial" w:cs="Arial"/>
          <w:color w:val="000000"/>
          <w:sz w:val="23"/>
          <w:szCs w:val="23"/>
          <w:bdr w:val="none" w:sz="0" w:space="0" w:color="auto" w:frame="1"/>
        </w:rPr>
        <w:t xml:space="preserve"> is an HTML Element which is nothing but a collection of list items from which it will allows the user to select a single list item. Depending on your business requirement you may either hard code the values or you may retrieve the values from a database table.</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 xml:space="preserve">In this article, I am going to discuss both the approaches. First, we will discuss creating the </w:t>
      </w:r>
      <w:proofErr w:type="spellStart"/>
      <w:r w:rsidRPr="003010F8">
        <w:rPr>
          <w:rFonts w:ascii="Arial" w:eastAsia="Times New Roman" w:hAnsi="Arial" w:cs="Arial"/>
          <w:color w:val="000000"/>
          <w:sz w:val="23"/>
          <w:szCs w:val="23"/>
          <w:bdr w:val="none" w:sz="0" w:space="0" w:color="auto" w:frame="1"/>
        </w:rPr>
        <w:t>DropDownList</w:t>
      </w:r>
      <w:proofErr w:type="spellEnd"/>
      <w:r w:rsidRPr="003010F8">
        <w:rPr>
          <w:rFonts w:ascii="Arial" w:eastAsia="Times New Roman" w:hAnsi="Arial" w:cs="Arial"/>
          <w:color w:val="000000"/>
          <w:sz w:val="23"/>
          <w:szCs w:val="23"/>
          <w:bdr w:val="none" w:sz="0" w:space="0" w:color="auto" w:frame="1"/>
        </w:rPr>
        <w:t xml:space="preserve"> using the hard-coded value then we will see how to create the </w:t>
      </w:r>
      <w:proofErr w:type="spellStart"/>
      <w:r w:rsidRPr="003010F8">
        <w:rPr>
          <w:rFonts w:ascii="Arial" w:eastAsia="Times New Roman" w:hAnsi="Arial" w:cs="Arial"/>
          <w:color w:val="000000"/>
          <w:sz w:val="23"/>
          <w:szCs w:val="23"/>
          <w:bdr w:val="none" w:sz="0" w:space="0" w:color="auto" w:frame="1"/>
        </w:rPr>
        <w:t>DropDownList</w:t>
      </w:r>
      <w:proofErr w:type="spellEnd"/>
      <w:r w:rsidRPr="003010F8">
        <w:rPr>
          <w:rFonts w:ascii="Arial" w:eastAsia="Times New Roman" w:hAnsi="Arial" w:cs="Arial"/>
          <w:color w:val="000000"/>
          <w:sz w:val="23"/>
          <w:szCs w:val="23"/>
          <w:bdr w:val="none" w:sz="0" w:space="0" w:color="auto" w:frame="1"/>
        </w:rPr>
        <w:t xml:space="preserve"> with the values coming from a component.</w:t>
      </w:r>
    </w:p>
    <w:p w:rsidR="003010F8" w:rsidRPr="003010F8" w:rsidRDefault="003010F8" w:rsidP="003010F8">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3010F8">
        <w:rPr>
          <w:rFonts w:ascii="Arial" w:eastAsia="Times New Roman" w:hAnsi="Arial" w:cs="Arial"/>
          <w:b/>
          <w:bCs/>
          <w:color w:val="000000"/>
          <w:sz w:val="27"/>
          <w:szCs w:val="27"/>
          <w:bdr w:val="none" w:sz="0" w:space="0" w:color="auto" w:frame="1"/>
        </w:rPr>
        <w:t xml:space="preserve">Example to understand </w:t>
      </w:r>
      <w:proofErr w:type="spellStart"/>
      <w:r w:rsidRPr="003010F8">
        <w:rPr>
          <w:rFonts w:ascii="Arial" w:eastAsia="Times New Roman" w:hAnsi="Arial" w:cs="Arial"/>
          <w:b/>
          <w:bCs/>
          <w:color w:val="000000"/>
          <w:sz w:val="27"/>
          <w:szCs w:val="27"/>
          <w:bdr w:val="none" w:sz="0" w:space="0" w:color="auto" w:frame="1"/>
        </w:rPr>
        <w:t>DropDownList</w:t>
      </w:r>
      <w:proofErr w:type="spellEnd"/>
      <w:r w:rsidRPr="003010F8">
        <w:rPr>
          <w:rFonts w:ascii="Arial" w:eastAsia="Times New Roman" w:hAnsi="Arial" w:cs="Arial"/>
          <w:b/>
          <w:bCs/>
          <w:color w:val="000000"/>
          <w:sz w:val="27"/>
          <w:szCs w:val="27"/>
          <w:bdr w:val="none" w:sz="0" w:space="0" w:color="auto" w:frame="1"/>
        </w:rPr>
        <w:t xml:space="preserve"> in Angular Template Driven Forms:</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Let us understand how to create and use </w:t>
      </w:r>
      <w:proofErr w:type="spellStart"/>
      <w:r w:rsidRPr="003010F8">
        <w:rPr>
          <w:rFonts w:ascii="Arial" w:eastAsia="Times New Roman" w:hAnsi="Arial" w:cs="Arial"/>
          <w:b/>
          <w:bCs/>
          <w:color w:val="000000"/>
          <w:sz w:val="23"/>
          <w:szCs w:val="23"/>
          <w:bdr w:val="none" w:sz="0" w:space="0" w:color="auto" w:frame="1"/>
        </w:rPr>
        <w:t>DropDownList</w:t>
      </w:r>
      <w:proofErr w:type="spellEnd"/>
      <w:r w:rsidRPr="003010F8">
        <w:rPr>
          <w:rFonts w:ascii="Arial" w:eastAsia="Times New Roman" w:hAnsi="Arial" w:cs="Arial"/>
          <w:b/>
          <w:bCs/>
          <w:color w:val="000000"/>
          <w:sz w:val="23"/>
          <w:szCs w:val="23"/>
          <w:bdr w:val="none" w:sz="0" w:space="0" w:color="auto" w:frame="1"/>
        </w:rPr>
        <w:t> </w:t>
      </w:r>
      <w:r w:rsidRPr="003010F8">
        <w:rPr>
          <w:rFonts w:ascii="Arial" w:eastAsia="Times New Roman" w:hAnsi="Arial" w:cs="Arial"/>
          <w:color w:val="000000"/>
          <w:sz w:val="23"/>
          <w:szCs w:val="23"/>
          <w:bdr w:val="none" w:sz="0" w:space="0" w:color="auto" w:frame="1"/>
        </w:rPr>
        <w:t>in Angular Template Driven Forms with an example. We are going to work with the same example that we worked in our previous article.</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 xml:space="preserve">Now, we want to include Branches </w:t>
      </w:r>
      <w:proofErr w:type="spellStart"/>
      <w:r w:rsidRPr="003010F8">
        <w:rPr>
          <w:rFonts w:ascii="Arial" w:eastAsia="Times New Roman" w:hAnsi="Arial" w:cs="Arial"/>
          <w:color w:val="000000"/>
          <w:sz w:val="23"/>
          <w:szCs w:val="23"/>
          <w:bdr w:val="none" w:sz="0" w:space="0" w:color="auto" w:frame="1"/>
        </w:rPr>
        <w:t>dropdownlist</w:t>
      </w:r>
      <w:proofErr w:type="spellEnd"/>
      <w:r w:rsidRPr="003010F8">
        <w:rPr>
          <w:rFonts w:ascii="Arial" w:eastAsia="Times New Roman" w:hAnsi="Arial" w:cs="Arial"/>
          <w:color w:val="000000"/>
          <w:sz w:val="23"/>
          <w:szCs w:val="23"/>
          <w:bdr w:val="none" w:sz="0" w:space="0" w:color="auto" w:frame="1"/>
        </w:rPr>
        <w:t xml:space="preserve"> in the student registration form as shown in the below image. When the </w:t>
      </w:r>
      <w:proofErr w:type="gramStart"/>
      <w:r w:rsidRPr="003010F8">
        <w:rPr>
          <w:rFonts w:ascii="Arial" w:eastAsia="Times New Roman" w:hAnsi="Arial" w:cs="Arial"/>
          <w:color w:val="000000"/>
          <w:sz w:val="23"/>
          <w:szCs w:val="23"/>
          <w:bdr w:val="none" w:sz="0" w:space="0" w:color="auto" w:frame="1"/>
        </w:rPr>
        <w:t>user select</w:t>
      </w:r>
      <w:proofErr w:type="gramEnd"/>
      <w:r w:rsidRPr="003010F8">
        <w:rPr>
          <w:rFonts w:ascii="Arial" w:eastAsia="Times New Roman" w:hAnsi="Arial" w:cs="Arial"/>
          <w:color w:val="000000"/>
          <w:sz w:val="23"/>
          <w:szCs w:val="23"/>
          <w:bdr w:val="none" w:sz="0" w:space="0" w:color="auto" w:frame="1"/>
        </w:rPr>
        <w:t xml:space="preserve"> a particular branch from the </w:t>
      </w:r>
      <w:proofErr w:type="spellStart"/>
      <w:r w:rsidRPr="003010F8">
        <w:rPr>
          <w:rFonts w:ascii="Arial" w:eastAsia="Times New Roman" w:hAnsi="Arial" w:cs="Arial"/>
          <w:color w:val="000000"/>
          <w:sz w:val="23"/>
          <w:szCs w:val="23"/>
          <w:bdr w:val="none" w:sz="0" w:space="0" w:color="auto" w:frame="1"/>
        </w:rPr>
        <w:t>dropdownlist</w:t>
      </w:r>
      <w:proofErr w:type="spellEnd"/>
      <w:r w:rsidRPr="003010F8">
        <w:rPr>
          <w:rFonts w:ascii="Arial" w:eastAsia="Times New Roman" w:hAnsi="Arial" w:cs="Arial"/>
          <w:color w:val="000000"/>
          <w:sz w:val="23"/>
          <w:szCs w:val="23"/>
          <w:bdr w:val="none" w:sz="0" w:space="0" w:color="auto" w:frame="1"/>
        </w:rPr>
        <w:t xml:space="preserve"> and click on the “Submit” button, then we want to display the selected drop down list value on the console.</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lastRenderedPageBreak/>
        <w:drawing>
          <wp:inline distT="0" distB="0" distL="0" distR="0">
            <wp:extent cx="3345180" cy="4751705"/>
            <wp:effectExtent l="0" t="0" r="7620" b="0"/>
            <wp:docPr id="8" name="Picture 8" descr="DropDownList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DownList in Angular Template Driven For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5180" cy="4751705"/>
                    </a:xfrm>
                    <a:prstGeom prst="rect">
                      <a:avLst/>
                    </a:prstGeom>
                    <a:noFill/>
                    <a:ln>
                      <a:noFill/>
                    </a:ln>
                  </pic:spPr>
                </pic:pic>
              </a:graphicData>
            </a:graphic>
          </wp:inline>
        </w:drawing>
      </w:r>
    </w:p>
    <w:p w:rsidR="003010F8" w:rsidRPr="003010F8" w:rsidRDefault="003010F8" w:rsidP="003010F8">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3010F8">
        <w:rPr>
          <w:rFonts w:ascii="Arial" w:eastAsia="Times New Roman" w:hAnsi="Arial" w:cs="Arial"/>
          <w:b/>
          <w:bCs/>
          <w:color w:val="000000"/>
          <w:sz w:val="27"/>
          <w:szCs w:val="27"/>
          <w:bdr w:val="none" w:sz="0" w:space="0" w:color="auto" w:frame="1"/>
        </w:rPr>
        <w:t xml:space="preserve">How to create the </w:t>
      </w:r>
      <w:proofErr w:type="spellStart"/>
      <w:r w:rsidRPr="003010F8">
        <w:rPr>
          <w:rFonts w:ascii="Arial" w:eastAsia="Times New Roman" w:hAnsi="Arial" w:cs="Arial"/>
          <w:b/>
          <w:bCs/>
          <w:color w:val="000000"/>
          <w:sz w:val="27"/>
          <w:szCs w:val="27"/>
          <w:bdr w:val="none" w:sz="0" w:space="0" w:color="auto" w:frame="1"/>
        </w:rPr>
        <w:t>dropdownlist</w:t>
      </w:r>
      <w:proofErr w:type="spellEnd"/>
      <w:r w:rsidRPr="003010F8">
        <w:rPr>
          <w:rFonts w:ascii="Arial" w:eastAsia="Times New Roman" w:hAnsi="Arial" w:cs="Arial"/>
          <w:b/>
          <w:bCs/>
          <w:color w:val="000000"/>
          <w:sz w:val="27"/>
          <w:szCs w:val="27"/>
          <w:bdr w:val="none" w:sz="0" w:space="0" w:color="auto" w:frame="1"/>
        </w:rPr>
        <w:t xml:space="preserve"> in angular using template driven forms?</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 xml:space="preserve">Please have a look at the following code which will create a Drop </w:t>
      </w:r>
      <w:proofErr w:type="gramStart"/>
      <w:r w:rsidRPr="003010F8">
        <w:rPr>
          <w:rFonts w:ascii="Arial" w:eastAsia="Times New Roman" w:hAnsi="Arial" w:cs="Arial"/>
          <w:color w:val="000000"/>
          <w:sz w:val="23"/>
          <w:szCs w:val="23"/>
          <w:bdr w:val="none" w:sz="0" w:space="0" w:color="auto" w:frame="1"/>
        </w:rPr>
        <w:t>Down</w:t>
      </w:r>
      <w:proofErr w:type="gramEnd"/>
      <w:r w:rsidRPr="003010F8">
        <w:rPr>
          <w:rFonts w:ascii="Arial" w:eastAsia="Times New Roman" w:hAnsi="Arial" w:cs="Arial"/>
          <w:color w:val="000000"/>
          <w:sz w:val="23"/>
          <w:szCs w:val="23"/>
          <w:bdr w:val="none" w:sz="0" w:space="0" w:color="auto" w:frame="1"/>
        </w:rPr>
        <w:t xml:space="preserve"> List with the required items.</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5266690" cy="1759585"/>
            <wp:effectExtent l="0" t="0" r="0" b="0"/>
            <wp:docPr id="7" name="Picture 7" descr="What is a DropDow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DropDown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1759585"/>
                    </a:xfrm>
                    <a:prstGeom prst="rect">
                      <a:avLst/>
                    </a:prstGeom>
                    <a:noFill/>
                    <a:ln>
                      <a:noFill/>
                    </a:ln>
                  </pic:spPr>
                </pic:pic>
              </a:graphicData>
            </a:graphic>
          </wp:inline>
        </w:drawing>
      </w:r>
    </w:p>
    <w:p w:rsidR="003010F8" w:rsidRPr="003010F8" w:rsidRDefault="003010F8" w:rsidP="003010F8">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3010F8">
        <w:rPr>
          <w:rFonts w:ascii="Arial" w:eastAsia="Times New Roman" w:hAnsi="Arial" w:cs="Arial"/>
          <w:b/>
          <w:bCs/>
          <w:color w:val="000000"/>
          <w:sz w:val="27"/>
          <w:szCs w:val="27"/>
          <w:bdr w:val="none" w:sz="0" w:space="0" w:color="auto" w:frame="1"/>
        </w:rPr>
        <w:t>Code Explanation</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As shown in the code, we have hard coded the drop down list options in the HTML. Notice each option also has a corresponding value attribute and its value is the branch id which is what we want to save in the database table when the form is submitted. We will discuss, saving the data to a database table in our upcoming article.</w:t>
      </w:r>
    </w:p>
    <w:p w:rsidR="003010F8" w:rsidRPr="003010F8" w:rsidRDefault="003010F8" w:rsidP="003010F8">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3010F8">
        <w:rPr>
          <w:rFonts w:ascii="Arial" w:eastAsia="Times New Roman" w:hAnsi="Arial" w:cs="Arial"/>
          <w:b/>
          <w:bCs/>
          <w:color w:val="000000"/>
          <w:sz w:val="27"/>
          <w:szCs w:val="27"/>
          <w:bdr w:val="none" w:sz="0" w:space="0" w:color="auto" w:frame="1"/>
        </w:rPr>
        <w:t>The complete code of app.component.html:</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lastRenderedPageBreak/>
        <w:t>Following is the complete code of </w:t>
      </w:r>
      <w:r w:rsidRPr="003010F8">
        <w:rPr>
          <w:rFonts w:ascii="Arial" w:eastAsia="Times New Roman" w:hAnsi="Arial" w:cs="Arial"/>
          <w:b/>
          <w:bCs/>
          <w:color w:val="000000"/>
          <w:sz w:val="23"/>
          <w:szCs w:val="23"/>
          <w:bdr w:val="none" w:sz="0" w:space="0" w:color="auto" w:frame="1"/>
        </w:rPr>
        <w:t>app.component.htm</w:t>
      </w:r>
      <w:r w:rsidRPr="003010F8">
        <w:rPr>
          <w:rFonts w:ascii="Arial" w:eastAsia="Times New Roman" w:hAnsi="Arial" w:cs="Arial"/>
          <w:color w:val="000000"/>
          <w:sz w:val="23"/>
          <w:szCs w:val="23"/>
          <w:bdr w:val="none" w:sz="0" w:space="0" w:color="auto" w:frame="1"/>
        </w:rPr>
        <w:t>l file.</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proofErr w:type="spellStart"/>
      <w:r w:rsidRPr="003010F8">
        <w:rPr>
          <w:rFonts w:ascii="inherit" w:eastAsia="Times New Roman" w:hAnsi="inherit" w:cs="Times New Roman"/>
          <w:b/>
          <w:bCs/>
          <w:color w:val="D171DD"/>
          <w:sz w:val="25"/>
          <w:szCs w:val="25"/>
          <w:bdr w:val="none" w:sz="0" w:space="0" w:color="auto" w:frame="1"/>
        </w:rPr>
        <w:t>br</w:t>
      </w:r>
      <w:proofErr w:type="spellEnd"/>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"container"</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"row"</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"form-</w:t>
      </w:r>
      <w:proofErr w:type="spellStart"/>
      <w:r w:rsidRPr="003010F8">
        <w:rPr>
          <w:rFonts w:ascii="inherit" w:eastAsia="Times New Roman" w:hAnsi="inherit" w:cs="Times New Roman"/>
          <w:color w:val="7CC379"/>
          <w:sz w:val="25"/>
          <w:szCs w:val="25"/>
          <w:bdr w:val="none" w:sz="0" w:space="0" w:color="auto" w:frame="1"/>
        </w:rPr>
        <w:t>bg</w:t>
      </w:r>
      <w:proofErr w:type="spellEnd"/>
      <w:r w:rsidRPr="003010F8">
        <w:rPr>
          <w:rFonts w:ascii="inherit" w:eastAsia="Times New Roman" w:hAnsi="inherit" w:cs="Times New Roman"/>
          <w:color w:val="7CC379"/>
          <w:sz w:val="25"/>
          <w:szCs w:val="25"/>
          <w:bdr w:val="none" w:sz="0" w:space="0" w:color="auto" w:frame="1"/>
        </w:rPr>
        <w:t>"</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form</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D19252"/>
          <w:sz w:val="25"/>
          <w:szCs w:val="25"/>
          <w:bdr w:val="none" w:sz="0" w:space="0" w:color="auto" w:frame="1"/>
        </w:rPr>
        <w:t>studentForm</w:t>
      </w:r>
      <w:proofErr w:type="spellEnd"/>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w:t>
      </w:r>
      <w:proofErr w:type="spellStart"/>
      <w:r w:rsidRPr="003010F8">
        <w:rPr>
          <w:rFonts w:ascii="inherit" w:eastAsia="Times New Roman" w:hAnsi="inherit" w:cs="Times New Roman"/>
          <w:color w:val="7CC379"/>
          <w:sz w:val="25"/>
          <w:szCs w:val="25"/>
          <w:bdr w:val="none" w:sz="0" w:space="0" w:color="auto" w:frame="1"/>
        </w:rPr>
        <w:t>ngForm</w:t>
      </w:r>
      <w:proofErr w:type="spellEnd"/>
      <w:r w:rsidRPr="003010F8">
        <w:rPr>
          <w:rFonts w:ascii="inherit" w:eastAsia="Times New Roman" w:hAnsi="inherit" w:cs="Times New Roman"/>
          <w:color w:val="7CC379"/>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D19252"/>
          <w:sz w:val="25"/>
          <w:szCs w:val="25"/>
          <w:bdr w:val="none" w:sz="0" w:space="0" w:color="auto" w:frame="1"/>
        </w:rPr>
        <w:t>ngSubmit</w:t>
      </w:r>
      <w:proofErr w:type="spellEnd"/>
      <w:proofErr w:type="gramStart"/>
      <w:r w:rsidRPr="003010F8">
        <w:rPr>
          <w:rFonts w:ascii="inherit" w:eastAsia="Times New Roman" w:hAnsi="inherit" w:cs="Times New Roman"/>
          <w:color w:val="D19252"/>
          <w:sz w:val="25"/>
          <w:szCs w:val="25"/>
          <w:bdr w:val="none" w:sz="0" w:space="0" w:color="auto" w:frame="1"/>
        </w:rPr>
        <w:t>)</w:t>
      </w:r>
      <w:r w:rsidRPr="003010F8">
        <w:rPr>
          <w:rFonts w:ascii="inherit" w:eastAsia="Times New Roman" w:hAnsi="inherit" w:cs="Times New Roman"/>
          <w:color w:val="4284AE"/>
          <w:sz w:val="25"/>
          <w:szCs w:val="25"/>
          <w:bdr w:val="none" w:sz="0" w:space="0" w:color="auto" w:frame="1"/>
        </w:rPr>
        <w:t>=</w:t>
      </w:r>
      <w:proofErr w:type="gramEnd"/>
      <w:r w:rsidRPr="003010F8">
        <w:rPr>
          <w:rFonts w:ascii="inherit" w:eastAsia="Times New Roman" w:hAnsi="inherit" w:cs="Times New Roman"/>
          <w:color w:val="7CC379"/>
          <w:sz w:val="25"/>
          <w:szCs w:val="25"/>
          <w:bdr w:val="none" w:sz="0" w:space="0" w:color="auto" w:frame="1"/>
        </w:rPr>
        <w:t>"</w:t>
      </w:r>
      <w:proofErr w:type="spellStart"/>
      <w:r w:rsidRPr="003010F8">
        <w:rPr>
          <w:rFonts w:ascii="inherit" w:eastAsia="Times New Roman" w:hAnsi="inherit" w:cs="Times New Roman"/>
          <w:color w:val="7CC379"/>
          <w:sz w:val="25"/>
          <w:szCs w:val="25"/>
          <w:bdr w:val="none" w:sz="0" w:space="0" w:color="auto" w:frame="1"/>
        </w:rPr>
        <w:t>RegisterStudent</w:t>
      </w:r>
      <w:proofErr w:type="spellEnd"/>
      <w:r w:rsidRPr="003010F8">
        <w:rPr>
          <w:rFonts w:ascii="inherit" w:eastAsia="Times New Roman" w:hAnsi="inherit" w:cs="Times New Roman"/>
          <w:color w:val="7CC379"/>
          <w:sz w:val="25"/>
          <w:szCs w:val="25"/>
          <w:bdr w:val="none" w:sz="0" w:space="0" w:color="auto" w:frame="1"/>
        </w:rPr>
        <w:t>(</w:t>
      </w:r>
      <w:proofErr w:type="spellStart"/>
      <w:r w:rsidRPr="003010F8">
        <w:rPr>
          <w:rFonts w:ascii="inherit" w:eastAsia="Times New Roman" w:hAnsi="inherit" w:cs="Times New Roman"/>
          <w:color w:val="7CC379"/>
          <w:sz w:val="25"/>
          <w:szCs w:val="25"/>
          <w:bdr w:val="none" w:sz="0" w:space="0" w:color="auto" w:frame="1"/>
        </w:rPr>
        <w:t>studentForm</w:t>
      </w:r>
      <w:proofErr w:type="spellEnd"/>
      <w:r w:rsidRPr="003010F8">
        <w:rPr>
          <w:rFonts w:ascii="inherit" w:eastAsia="Times New Roman" w:hAnsi="inherit" w:cs="Times New Roman"/>
          <w:color w:val="7CC379"/>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"panel panel-primary"</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"panel-heading"</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h3</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"panel-title"</w:t>
      </w:r>
      <w:r w:rsidRPr="003010F8">
        <w:rPr>
          <w:rFonts w:ascii="inherit" w:eastAsia="Times New Roman" w:hAnsi="inherit" w:cs="Times New Roman"/>
          <w:b/>
          <w:bCs/>
          <w:color w:val="6B7C8B"/>
          <w:sz w:val="25"/>
          <w:szCs w:val="25"/>
          <w:bdr w:val="none" w:sz="0" w:space="0" w:color="auto" w:frame="1"/>
        </w:rPr>
        <w:t>&gt;</w:t>
      </w:r>
      <w:r w:rsidRPr="003010F8">
        <w:rPr>
          <w:rFonts w:ascii="inherit" w:eastAsia="Times New Roman" w:hAnsi="inherit" w:cs="Times New Roman"/>
          <w:color w:val="CFD5E0"/>
          <w:sz w:val="25"/>
          <w:szCs w:val="25"/>
          <w:bdr w:val="none" w:sz="0" w:space="0" w:color="auto" w:frame="1"/>
        </w:rPr>
        <w:t>Student Registration</w:t>
      </w: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h3</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"panel-body"</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"form-group"</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for</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w:t>
      </w:r>
      <w:proofErr w:type="spellStart"/>
      <w:r w:rsidRPr="003010F8">
        <w:rPr>
          <w:rFonts w:ascii="inherit" w:eastAsia="Times New Roman" w:hAnsi="inherit" w:cs="Times New Roman"/>
          <w:color w:val="7CC379"/>
          <w:sz w:val="25"/>
          <w:szCs w:val="25"/>
          <w:bdr w:val="none" w:sz="0" w:space="0" w:color="auto" w:frame="1"/>
        </w:rPr>
        <w:t>firstName</w:t>
      </w:r>
      <w:proofErr w:type="spellEnd"/>
      <w:r w:rsidRPr="003010F8">
        <w:rPr>
          <w:rFonts w:ascii="inherit" w:eastAsia="Times New Roman" w:hAnsi="inherit" w:cs="Times New Roman"/>
          <w:color w:val="7CC379"/>
          <w:sz w:val="25"/>
          <w:szCs w:val="25"/>
          <w:bdr w:val="none" w:sz="0" w:space="0" w:color="auto" w:frame="1"/>
        </w:rPr>
        <w:t>"</w:t>
      </w:r>
      <w:r w:rsidRPr="003010F8">
        <w:rPr>
          <w:rFonts w:ascii="inherit" w:eastAsia="Times New Roman" w:hAnsi="inherit" w:cs="Times New Roman"/>
          <w:b/>
          <w:bCs/>
          <w:color w:val="6B7C8B"/>
          <w:sz w:val="25"/>
          <w:szCs w:val="25"/>
          <w:bdr w:val="none" w:sz="0" w:space="0" w:color="auto" w:frame="1"/>
        </w:rPr>
        <w:t>&gt;</w:t>
      </w:r>
      <w:r w:rsidRPr="003010F8">
        <w:rPr>
          <w:rFonts w:ascii="inherit" w:eastAsia="Times New Roman" w:hAnsi="inherit" w:cs="Times New Roman"/>
          <w:color w:val="CFD5E0"/>
          <w:sz w:val="25"/>
          <w:szCs w:val="25"/>
          <w:bdr w:val="none" w:sz="0" w:space="0" w:color="auto" w:frame="1"/>
        </w:rPr>
        <w:t>First Name</w:t>
      </w: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input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id</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w:t>
      </w:r>
      <w:proofErr w:type="spellStart"/>
      <w:r w:rsidRPr="003010F8">
        <w:rPr>
          <w:rFonts w:ascii="inherit" w:eastAsia="Times New Roman" w:hAnsi="inherit" w:cs="Times New Roman"/>
          <w:color w:val="7CC379"/>
          <w:sz w:val="25"/>
          <w:szCs w:val="25"/>
          <w:bdr w:val="none" w:sz="0" w:space="0" w:color="auto" w:frame="1"/>
        </w:rPr>
        <w:t>firstName</w:t>
      </w:r>
      <w:proofErr w:type="spellEnd"/>
      <w:r w:rsidRPr="003010F8">
        <w:rPr>
          <w:rFonts w:ascii="inherit" w:eastAsia="Times New Roman" w:hAnsi="inherit" w:cs="Times New Roman"/>
          <w:color w:val="7CC379"/>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type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"text"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"form-control"</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color w:val="D19252"/>
          <w:sz w:val="25"/>
          <w:szCs w:val="25"/>
          <w:bdr w:val="none" w:sz="0" w:space="0" w:color="auto" w:frame="1"/>
        </w:rPr>
        <w:t>name</w:t>
      </w:r>
      <w:proofErr w:type="gramEnd"/>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w:t>
      </w:r>
      <w:proofErr w:type="spellStart"/>
      <w:r w:rsidRPr="003010F8">
        <w:rPr>
          <w:rFonts w:ascii="inherit" w:eastAsia="Times New Roman" w:hAnsi="inherit" w:cs="Times New Roman"/>
          <w:color w:val="7CC379"/>
          <w:sz w:val="25"/>
          <w:szCs w:val="25"/>
          <w:bdr w:val="none" w:sz="0" w:space="0" w:color="auto" w:frame="1"/>
        </w:rPr>
        <w:t>firstName</w:t>
      </w:r>
      <w:proofErr w:type="spellEnd"/>
      <w:r w:rsidRPr="003010F8">
        <w:rPr>
          <w:rFonts w:ascii="inherit" w:eastAsia="Times New Roman" w:hAnsi="inherit" w:cs="Times New Roman"/>
          <w:color w:val="7CC379"/>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ngModel</w:t>
      </w:r>
      <w:proofErr w:type="spellEnd"/>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"form-group"</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for</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w:t>
      </w:r>
      <w:proofErr w:type="spellStart"/>
      <w:r w:rsidRPr="003010F8">
        <w:rPr>
          <w:rFonts w:ascii="inherit" w:eastAsia="Times New Roman" w:hAnsi="inherit" w:cs="Times New Roman"/>
          <w:color w:val="7CC379"/>
          <w:sz w:val="25"/>
          <w:szCs w:val="25"/>
          <w:bdr w:val="none" w:sz="0" w:space="0" w:color="auto" w:frame="1"/>
        </w:rPr>
        <w:t>lastName</w:t>
      </w:r>
      <w:proofErr w:type="spellEnd"/>
      <w:r w:rsidRPr="003010F8">
        <w:rPr>
          <w:rFonts w:ascii="inherit" w:eastAsia="Times New Roman" w:hAnsi="inherit" w:cs="Times New Roman"/>
          <w:color w:val="7CC379"/>
          <w:sz w:val="25"/>
          <w:szCs w:val="25"/>
          <w:bdr w:val="none" w:sz="0" w:space="0" w:color="auto" w:frame="1"/>
        </w:rPr>
        <w:t>"</w:t>
      </w:r>
      <w:r w:rsidRPr="003010F8">
        <w:rPr>
          <w:rFonts w:ascii="inherit" w:eastAsia="Times New Roman" w:hAnsi="inherit" w:cs="Times New Roman"/>
          <w:b/>
          <w:bCs/>
          <w:color w:val="6B7C8B"/>
          <w:sz w:val="25"/>
          <w:szCs w:val="25"/>
          <w:bdr w:val="none" w:sz="0" w:space="0" w:color="auto" w:frame="1"/>
        </w:rPr>
        <w:t>&gt;</w:t>
      </w:r>
      <w:r w:rsidRPr="003010F8">
        <w:rPr>
          <w:rFonts w:ascii="inherit" w:eastAsia="Times New Roman" w:hAnsi="inherit" w:cs="Times New Roman"/>
          <w:color w:val="CFD5E0"/>
          <w:sz w:val="25"/>
          <w:szCs w:val="25"/>
          <w:bdr w:val="none" w:sz="0" w:space="0" w:color="auto" w:frame="1"/>
        </w:rPr>
        <w:t>Last Name</w:t>
      </w: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input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id</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w:t>
      </w:r>
      <w:proofErr w:type="spellStart"/>
      <w:r w:rsidRPr="003010F8">
        <w:rPr>
          <w:rFonts w:ascii="inherit" w:eastAsia="Times New Roman" w:hAnsi="inherit" w:cs="Times New Roman"/>
          <w:color w:val="7CC379"/>
          <w:sz w:val="25"/>
          <w:szCs w:val="25"/>
          <w:bdr w:val="none" w:sz="0" w:space="0" w:color="auto" w:frame="1"/>
        </w:rPr>
        <w:t>lastName</w:t>
      </w:r>
      <w:proofErr w:type="spellEnd"/>
      <w:r w:rsidRPr="003010F8">
        <w:rPr>
          <w:rFonts w:ascii="inherit" w:eastAsia="Times New Roman" w:hAnsi="inherit" w:cs="Times New Roman"/>
          <w:color w:val="7CC379"/>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type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"text"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"form-control"</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color w:val="D19252"/>
          <w:sz w:val="25"/>
          <w:szCs w:val="25"/>
          <w:bdr w:val="none" w:sz="0" w:space="0" w:color="auto" w:frame="1"/>
        </w:rPr>
        <w:t>name</w:t>
      </w:r>
      <w:proofErr w:type="gramEnd"/>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w:t>
      </w:r>
      <w:proofErr w:type="spellStart"/>
      <w:r w:rsidRPr="003010F8">
        <w:rPr>
          <w:rFonts w:ascii="inherit" w:eastAsia="Times New Roman" w:hAnsi="inherit" w:cs="Times New Roman"/>
          <w:color w:val="7CC379"/>
          <w:sz w:val="25"/>
          <w:szCs w:val="25"/>
          <w:bdr w:val="none" w:sz="0" w:space="0" w:color="auto" w:frame="1"/>
        </w:rPr>
        <w:t>lastName</w:t>
      </w:r>
      <w:proofErr w:type="spellEnd"/>
      <w:r w:rsidRPr="003010F8">
        <w:rPr>
          <w:rFonts w:ascii="inherit" w:eastAsia="Times New Roman" w:hAnsi="inherit" w:cs="Times New Roman"/>
          <w:color w:val="7CC379"/>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ngModel</w:t>
      </w:r>
      <w:proofErr w:type="spellEnd"/>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"form-group"</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for</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"email"</w:t>
      </w:r>
      <w:r w:rsidRPr="003010F8">
        <w:rPr>
          <w:rFonts w:ascii="inherit" w:eastAsia="Times New Roman" w:hAnsi="inherit" w:cs="Times New Roman"/>
          <w:b/>
          <w:bCs/>
          <w:color w:val="6B7C8B"/>
          <w:sz w:val="25"/>
          <w:szCs w:val="25"/>
          <w:bdr w:val="none" w:sz="0" w:space="0" w:color="auto" w:frame="1"/>
        </w:rPr>
        <w:t>&gt;</w:t>
      </w:r>
      <w:r w:rsidRPr="003010F8">
        <w:rPr>
          <w:rFonts w:ascii="inherit" w:eastAsia="Times New Roman" w:hAnsi="inherit" w:cs="Times New Roman"/>
          <w:color w:val="CFD5E0"/>
          <w:sz w:val="25"/>
          <w:szCs w:val="25"/>
          <w:bdr w:val="none" w:sz="0" w:space="0" w:color="auto" w:frame="1"/>
        </w:rPr>
        <w:t>Email</w:t>
      </w: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input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id</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"email"</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type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"text"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"form-control"</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color w:val="D19252"/>
          <w:sz w:val="25"/>
          <w:szCs w:val="25"/>
          <w:bdr w:val="none" w:sz="0" w:space="0" w:color="auto" w:frame="1"/>
        </w:rPr>
        <w:t>name</w:t>
      </w:r>
      <w:proofErr w:type="gramEnd"/>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"email"</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ngModel</w:t>
      </w:r>
      <w:proofErr w:type="spellEnd"/>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"form-group"</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proofErr w:type="gramStart"/>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b/>
          <w:bCs/>
          <w:color w:val="6B7C8B"/>
          <w:sz w:val="25"/>
          <w:szCs w:val="25"/>
          <w:bdr w:val="none" w:sz="0" w:space="0" w:color="auto" w:frame="1"/>
        </w:rPr>
        <w:t>&gt;</w:t>
      </w:r>
      <w:proofErr w:type="gramEnd"/>
      <w:r w:rsidRPr="003010F8">
        <w:rPr>
          <w:rFonts w:ascii="inherit" w:eastAsia="Times New Roman" w:hAnsi="inherit" w:cs="Times New Roman"/>
          <w:color w:val="CFD5E0"/>
          <w:sz w:val="25"/>
          <w:szCs w:val="25"/>
          <w:bdr w:val="none" w:sz="0" w:space="0" w:color="auto" w:frame="1"/>
        </w:rPr>
        <w:t>Gender</w:t>
      </w: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"form-control"</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"radio-inline"</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input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type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"radio"</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name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"gender"</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value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"male"</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ngModel</w:t>
      </w:r>
      <w:proofErr w:type="spellEnd"/>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color w:val="CFD5E0"/>
          <w:sz w:val="25"/>
          <w:szCs w:val="25"/>
          <w:bdr w:val="none" w:sz="0" w:space="0" w:color="auto" w:frame="1"/>
        </w:rPr>
        <w:t>Male</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"radio-inline"</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lastRenderedPageBreak/>
        <w:t>&lt;</w:t>
      </w:r>
      <w:r w:rsidRPr="003010F8">
        <w:rPr>
          <w:rFonts w:ascii="inherit" w:eastAsia="Times New Roman" w:hAnsi="inherit" w:cs="Times New Roman"/>
          <w:b/>
          <w:bCs/>
          <w:color w:val="D171DD"/>
          <w:sz w:val="25"/>
          <w:szCs w:val="25"/>
          <w:bdr w:val="none" w:sz="0" w:space="0" w:color="auto" w:frame="1"/>
        </w:rPr>
        <w:t>input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type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"radio"</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name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"gender"</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value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"female"</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ngModel</w:t>
      </w:r>
      <w:proofErr w:type="spellEnd"/>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color w:val="CFD5E0"/>
          <w:sz w:val="25"/>
          <w:szCs w:val="25"/>
          <w:bdr w:val="none" w:sz="0" w:space="0" w:color="auto" w:frame="1"/>
        </w:rPr>
        <w:t>Female</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"form-group"</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for</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"branch"</w:t>
      </w:r>
      <w:r w:rsidRPr="003010F8">
        <w:rPr>
          <w:rFonts w:ascii="inherit" w:eastAsia="Times New Roman" w:hAnsi="inherit" w:cs="Times New Roman"/>
          <w:b/>
          <w:bCs/>
          <w:color w:val="6B7C8B"/>
          <w:sz w:val="25"/>
          <w:szCs w:val="25"/>
          <w:bdr w:val="none" w:sz="0" w:space="0" w:color="auto" w:frame="1"/>
        </w:rPr>
        <w:t>&gt;</w:t>
      </w:r>
      <w:r w:rsidRPr="003010F8">
        <w:rPr>
          <w:rFonts w:ascii="inherit" w:eastAsia="Times New Roman" w:hAnsi="inherit" w:cs="Times New Roman"/>
          <w:color w:val="CFD5E0"/>
          <w:sz w:val="25"/>
          <w:szCs w:val="25"/>
          <w:bdr w:val="none" w:sz="0" w:space="0" w:color="auto" w:frame="1"/>
        </w:rPr>
        <w:t>Branch</w:t>
      </w: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select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id</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"branch"</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name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"branch"</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ngModel</w:t>
      </w:r>
      <w:proofErr w:type="spell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"form-control"</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option</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value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"1"</w:t>
      </w:r>
      <w:r w:rsidRPr="003010F8">
        <w:rPr>
          <w:rFonts w:ascii="inherit" w:eastAsia="Times New Roman" w:hAnsi="inherit" w:cs="Times New Roman"/>
          <w:b/>
          <w:bCs/>
          <w:color w:val="6B7C8B"/>
          <w:sz w:val="25"/>
          <w:szCs w:val="25"/>
          <w:bdr w:val="none" w:sz="0" w:space="0" w:color="auto" w:frame="1"/>
        </w:rPr>
        <w:t>&gt;</w:t>
      </w:r>
      <w:r w:rsidRPr="003010F8">
        <w:rPr>
          <w:rFonts w:ascii="inherit" w:eastAsia="Times New Roman" w:hAnsi="inherit" w:cs="Times New Roman"/>
          <w:color w:val="CFD5E0"/>
          <w:sz w:val="25"/>
          <w:szCs w:val="25"/>
          <w:bdr w:val="none" w:sz="0" w:space="0" w:color="auto" w:frame="1"/>
        </w:rPr>
        <w:t>CSE</w:t>
      </w: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option</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option</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value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"2"</w:t>
      </w:r>
      <w:r w:rsidRPr="003010F8">
        <w:rPr>
          <w:rFonts w:ascii="inherit" w:eastAsia="Times New Roman" w:hAnsi="inherit" w:cs="Times New Roman"/>
          <w:b/>
          <w:bCs/>
          <w:color w:val="6B7C8B"/>
          <w:sz w:val="25"/>
          <w:szCs w:val="25"/>
          <w:bdr w:val="none" w:sz="0" w:space="0" w:color="auto" w:frame="1"/>
        </w:rPr>
        <w:t>&gt;</w:t>
      </w:r>
      <w:r w:rsidRPr="003010F8">
        <w:rPr>
          <w:rFonts w:ascii="inherit" w:eastAsia="Times New Roman" w:hAnsi="inherit" w:cs="Times New Roman"/>
          <w:color w:val="CFD5E0"/>
          <w:sz w:val="25"/>
          <w:szCs w:val="25"/>
          <w:bdr w:val="none" w:sz="0" w:space="0" w:color="auto" w:frame="1"/>
        </w:rPr>
        <w:t>ETC</w:t>
      </w: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option</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option</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value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"3"</w:t>
      </w:r>
      <w:r w:rsidRPr="003010F8">
        <w:rPr>
          <w:rFonts w:ascii="inherit" w:eastAsia="Times New Roman" w:hAnsi="inherit" w:cs="Times New Roman"/>
          <w:b/>
          <w:bCs/>
          <w:color w:val="6B7C8B"/>
          <w:sz w:val="25"/>
          <w:szCs w:val="25"/>
          <w:bdr w:val="none" w:sz="0" w:space="0" w:color="auto" w:frame="1"/>
        </w:rPr>
        <w:t>&gt;</w:t>
      </w:r>
      <w:r w:rsidRPr="003010F8">
        <w:rPr>
          <w:rFonts w:ascii="inherit" w:eastAsia="Times New Roman" w:hAnsi="inherit" w:cs="Times New Roman"/>
          <w:color w:val="CFD5E0"/>
          <w:sz w:val="25"/>
          <w:szCs w:val="25"/>
          <w:bdr w:val="none" w:sz="0" w:space="0" w:color="auto" w:frame="1"/>
        </w:rPr>
        <w:t>Mechanical</w:t>
      </w: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option</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option</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value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"4"</w:t>
      </w:r>
      <w:r w:rsidRPr="003010F8">
        <w:rPr>
          <w:rFonts w:ascii="inherit" w:eastAsia="Times New Roman" w:hAnsi="inherit" w:cs="Times New Roman"/>
          <w:b/>
          <w:bCs/>
          <w:color w:val="6B7C8B"/>
          <w:sz w:val="25"/>
          <w:szCs w:val="25"/>
          <w:bdr w:val="none" w:sz="0" w:space="0" w:color="auto" w:frame="1"/>
        </w:rPr>
        <w:t>&gt;</w:t>
      </w:r>
      <w:r w:rsidRPr="003010F8">
        <w:rPr>
          <w:rFonts w:ascii="inherit" w:eastAsia="Times New Roman" w:hAnsi="inherit" w:cs="Times New Roman"/>
          <w:color w:val="CFD5E0"/>
          <w:sz w:val="25"/>
          <w:szCs w:val="25"/>
          <w:bdr w:val="none" w:sz="0" w:space="0" w:color="auto" w:frame="1"/>
        </w:rPr>
        <w:t>Electrical</w:t>
      </w: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option</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select</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"form-group"</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"form-control"</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"checkbox-inline"</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input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type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"checkbox"</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name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w:t>
      </w:r>
      <w:proofErr w:type="spellStart"/>
      <w:r w:rsidRPr="003010F8">
        <w:rPr>
          <w:rFonts w:ascii="inherit" w:eastAsia="Times New Roman" w:hAnsi="inherit" w:cs="Times New Roman"/>
          <w:color w:val="7CC379"/>
          <w:sz w:val="25"/>
          <w:szCs w:val="25"/>
          <w:bdr w:val="none" w:sz="0" w:space="0" w:color="auto" w:frame="1"/>
        </w:rPr>
        <w:t>isAccept</w:t>
      </w:r>
      <w:proofErr w:type="spellEnd"/>
      <w:r w:rsidRPr="003010F8">
        <w:rPr>
          <w:rFonts w:ascii="inherit" w:eastAsia="Times New Roman" w:hAnsi="inherit" w:cs="Times New Roman"/>
          <w:color w:val="7CC379"/>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ngModel</w:t>
      </w:r>
      <w:proofErr w:type="spellEnd"/>
      <w:r w:rsidRPr="003010F8">
        <w:rPr>
          <w:rFonts w:ascii="inherit" w:eastAsia="Times New Roman" w:hAnsi="inherit" w:cs="Times New Roman"/>
          <w:b/>
          <w:bCs/>
          <w:color w:val="6B7C8B"/>
          <w:sz w:val="25"/>
          <w:szCs w:val="25"/>
          <w:bdr w:val="none" w:sz="0" w:space="0" w:color="auto" w:frame="1"/>
        </w:rPr>
        <w:t>&gt;</w:t>
      </w:r>
      <w:r w:rsidRPr="003010F8">
        <w:rPr>
          <w:rFonts w:ascii="inherit" w:eastAsia="Times New Roman" w:hAnsi="inherit" w:cs="Times New Roman"/>
          <w:color w:val="CFD5E0"/>
          <w:sz w:val="25"/>
          <w:szCs w:val="25"/>
          <w:bdr w:val="none" w:sz="0" w:space="0" w:color="auto" w:frame="1"/>
        </w:rPr>
        <w:t>Accept Terms &amp; Conditions</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label</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"panel-footer"</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button</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class</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w:t>
      </w:r>
      <w:proofErr w:type="spellStart"/>
      <w:r w:rsidRPr="003010F8">
        <w:rPr>
          <w:rFonts w:ascii="inherit" w:eastAsia="Times New Roman" w:hAnsi="inherit" w:cs="Times New Roman"/>
          <w:color w:val="7CC379"/>
          <w:sz w:val="25"/>
          <w:szCs w:val="25"/>
          <w:bdr w:val="none" w:sz="0" w:space="0" w:color="auto" w:frame="1"/>
        </w:rPr>
        <w:t>btn</w:t>
      </w:r>
      <w:proofErr w:type="spellEnd"/>
      <w:r w:rsidRPr="003010F8">
        <w:rPr>
          <w:rFonts w:ascii="inherit" w:eastAsia="Times New Roman" w:hAnsi="inherit" w:cs="Times New Roman"/>
          <w:color w:val="7CC379"/>
          <w:sz w:val="25"/>
          <w:szCs w:val="25"/>
          <w:bdr w:val="none" w:sz="0" w:space="0" w:color="auto" w:frame="1"/>
        </w:rPr>
        <w:t xml:space="preserve"> </w:t>
      </w:r>
      <w:proofErr w:type="spellStart"/>
      <w:r w:rsidRPr="003010F8">
        <w:rPr>
          <w:rFonts w:ascii="inherit" w:eastAsia="Times New Roman" w:hAnsi="inherit" w:cs="Times New Roman"/>
          <w:color w:val="7CC379"/>
          <w:sz w:val="25"/>
          <w:szCs w:val="25"/>
          <w:bdr w:val="none" w:sz="0" w:space="0" w:color="auto" w:frame="1"/>
        </w:rPr>
        <w:t>btn</w:t>
      </w:r>
      <w:proofErr w:type="spellEnd"/>
      <w:r w:rsidRPr="003010F8">
        <w:rPr>
          <w:rFonts w:ascii="inherit" w:eastAsia="Times New Roman" w:hAnsi="inherit" w:cs="Times New Roman"/>
          <w:color w:val="7CC379"/>
          <w:sz w:val="25"/>
          <w:szCs w:val="25"/>
          <w:bdr w:val="none" w:sz="0" w:space="0" w:color="auto" w:frame="1"/>
        </w:rPr>
        <w:t>-primary"</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252"/>
          <w:sz w:val="25"/>
          <w:szCs w:val="25"/>
          <w:bdr w:val="none" w:sz="0" w:space="0" w:color="auto" w:frame="1"/>
        </w:rPr>
        <w:t>type</w:t>
      </w:r>
      <w:r w:rsidRPr="003010F8">
        <w:rPr>
          <w:rFonts w:ascii="inherit" w:eastAsia="Times New Roman" w:hAnsi="inherit" w:cs="Times New Roman"/>
          <w:color w:val="4284AE"/>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"submit"</w:t>
      </w:r>
      <w:r w:rsidRPr="003010F8">
        <w:rPr>
          <w:rFonts w:ascii="inherit" w:eastAsia="Times New Roman" w:hAnsi="inherit" w:cs="Times New Roman"/>
          <w:b/>
          <w:bCs/>
          <w:color w:val="6B7C8B"/>
          <w:sz w:val="25"/>
          <w:szCs w:val="25"/>
          <w:bdr w:val="none" w:sz="0" w:space="0" w:color="auto" w:frame="1"/>
        </w:rPr>
        <w:t>&gt;</w:t>
      </w:r>
      <w:r w:rsidRPr="003010F8">
        <w:rPr>
          <w:rFonts w:ascii="inherit" w:eastAsia="Times New Roman" w:hAnsi="inherit" w:cs="Times New Roman"/>
          <w:color w:val="CFD5E0"/>
          <w:sz w:val="25"/>
          <w:szCs w:val="25"/>
          <w:bdr w:val="none" w:sz="0" w:space="0" w:color="auto" w:frame="1"/>
        </w:rPr>
        <w:t>Submit</w:t>
      </w: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button</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form</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272B33"/>
        <w:spacing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&lt;/</w:t>
      </w:r>
      <w:r w:rsidRPr="003010F8">
        <w:rPr>
          <w:rFonts w:ascii="inherit" w:eastAsia="Times New Roman" w:hAnsi="inherit" w:cs="Times New Roman"/>
          <w:b/>
          <w:bCs/>
          <w:color w:val="D171DD"/>
          <w:sz w:val="25"/>
          <w:szCs w:val="25"/>
          <w:bdr w:val="none" w:sz="0" w:space="0" w:color="auto" w:frame="1"/>
        </w:rPr>
        <w:t>div</w:t>
      </w:r>
      <w:r w:rsidRPr="003010F8">
        <w:rPr>
          <w:rFonts w:ascii="inherit" w:eastAsia="Times New Roman" w:hAnsi="inherit" w:cs="Times New Roman"/>
          <w:b/>
          <w:bCs/>
          <w:color w:val="6B7C8B"/>
          <w:sz w:val="25"/>
          <w:szCs w:val="25"/>
          <w:bdr w:val="none" w:sz="0" w:space="0" w:color="auto" w:frame="1"/>
        </w:rPr>
        <w:t>&gt;</w:t>
      </w:r>
    </w:p>
    <w:p w:rsidR="003010F8" w:rsidRPr="003010F8" w:rsidRDefault="003010F8" w:rsidP="003010F8">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3010F8">
        <w:rPr>
          <w:rFonts w:ascii="Arial" w:eastAsia="Times New Roman" w:hAnsi="Arial" w:cs="Arial"/>
          <w:b/>
          <w:bCs/>
          <w:color w:val="000000"/>
          <w:sz w:val="27"/>
          <w:szCs w:val="27"/>
          <w:bdr w:val="none" w:sz="0" w:space="0" w:color="auto" w:frame="1"/>
        </w:rPr>
        <w:t xml:space="preserve">Modifying </w:t>
      </w:r>
      <w:proofErr w:type="spellStart"/>
      <w:r w:rsidRPr="003010F8">
        <w:rPr>
          <w:rFonts w:ascii="Arial" w:eastAsia="Times New Roman" w:hAnsi="Arial" w:cs="Arial"/>
          <w:b/>
          <w:bCs/>
          <w:color w:val="000000"/>
          <w:sz w:val="27"/>
          <w:szCs w:val="27"/>
          <w:bdr w:val="none" w:sz="0" w:space="0" w:color="auto" w:frame="1"/>
        </w:rPr>
        <w:t>app.component.ts</w:t>
      </w:r>
      <w:proofErr w:type="spellEnd"/>
      <w:r w:rsidRPr="003010F8">
        <w:rPr>
          <w:rFonts w:ascii="Arial" w:eastAsia="Times New Roman" w:hAnsi="Arial" w:cs="Arial"/>
          <w:b/>
          <w:bCs/>
          <w:color w:val="000000"/>
          <w:sz w:val="27"/>
          <w:szCs w:val="27"/>
          <w:bdr w:val="none" w:sz="0" w:space="0" w:color="auto" w:frame="1"/>
        </w:rPr>
        <w:t xml:space="preserve"> file:</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We want to log the posted form values into the console tab. So, modify the </w:t>
      </w:r>
      <w:proofErr w:type="spellStart"/>
      <w:r w:rsidRPr="003010F8">
        <w:rPr>
          <w:rFonts w:ascii="Arial" w:eastAsia="Times New Roman" w:hAnsi="Arial" w:cs="Arial"/>
          <w:b/>
          <w:bCs/>
          <w:color w:val="000000"/>
          <w:sz w:val="23"/>
          <w:szCs w:val="23"/>
          <w:bdr w:val="none" w:sz="0" w:space="0" w:color="auto" w:frame="1"/>
        </w:rPr>
        <w:t>app.component.ts</w:t>
      </w:r>
      <w:proofErr w:type="spellEnd"/>
      <w:r w:rsidRPr="003010F8">
        <w:rPr>
          <w:rFonts w:ascii="Arial" w:eastAsia="Times New Roman" w:hAnsi="Arial" w:cs="Arial"/>
          <w:b/>
          <w:bCs/>
          <w:color w:val="000000"/>
          <w:sz w:val="23"/>
          <w:szCs w:val="23"/>
          <w:bdr w:val="none" w:sz="0" w:space="0" w:color="auto" w:frame="1"/>
        </w:rPr>
        <w:t> </w:t>
      </w:r>
      <w:r w:rsidRPr="003010F8">
        <w:rPr>
          <w:rFonts w:ascii="Arial" w:eastAsia="Times New Roman" w:hAnsi="Arial" w:cs="Arial"/>
          <w:color w:val="000000"/>
          <w:sz w:val="23"/>
          <w:szCs w:val="23"/>
          <w:bdr w:val="none" w:sz="0" w:space="0" w:color="auto" w:frame="1"/>
        </w:rPr>
        <w:t>file as shown below.</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b/>
          <w:bCs/>
          <w:color w:val="D171DD"/>
          <w:sz w:val="25"/>
          <w:szCs w:val="25"/>
          <w:bdr w:val="none" w:sz="0" w:space="0" w:color="auto" w:frame="1"/>
        </w:rPr>
        <w:t>import</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Component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from </w:t>
      </w:r>
      <w:r w:rsidRPr="003010F8">
        <w:rPr>
          <w:rFonts w:ascii="inherit" w:eastAsia="Times New Roman" w:hAnsi="inherit" w:cs="Times New Roman"/>
          <w:color w:val="7CC379"/>
          <w:sz w:val="25"/>
          <w:szCs w:val="25"/>
          <w:bdr w:val="none" w:sz="0" w:space="0" w:color="auto" w:frame="1"/>
        </w:rPr>
        <w:t>'@angular/core'</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b/>
          <w:bCs/>
          <w:color w:val="D171DD"/>
          <w:sz w:val="25"/>
          <w:szCs w:val="25"/>
          <w:bdr w:val="none" w:sz="0" w:space="0" w:color="auto" w:frame="1"/>
        </w:rPr>
        <w:lastRenderedPageBreak/>
        <w:t>import</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NgForm</w:t>
      </w:r>
      <w:proofErr w:type="spell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from </w:t>
      </w:r>
      <w:r w:rsidRPr="003010F8">
        <w:rPr>
          <w:rFonts w:ascii="inherit" w:eastAsia="Times New Roman" w:hAnsi="inherit" w:cs="Times New Roman"/>
          <w:color w:val="7CC379"/>
          <w:sz w:val="25"/>
          <w:szCs w:val="25"/>
          <w:bdr w:val="none" w:sz="0" w:space="0" w:color="auto" w:frame="1"/>
        </w:rPr>
        <w:t>'@angular/forms'</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color w:val="CFD5E0"/>
          <w:sz w:val="25"/>
          <w:szCs w:val="25"/>
          <w:bdr w:val="none" w:sz="0" w:space="0" w:color="auto" w:frame="1"/>
        </w:rPr>
        <w:t>@</w:t>
      </w:r>
      <w:r w:rsidRPr="003010F8">
        <w:rPr>
          <w:rFonts w:ascii="inherit" w:eastAsia="Times New Roman" w:hAnsi="inherit" w:cs="Times New Roman"/>
          <w:color w:val="4284AE"/>
          <w:sz w:val="25"/>
          <w:szCs w:val="25"/>
          <w:bdr w:val="none" w:sz="0" w:space="0" w:color="auto" w:frame="1"/>
        </w:rPr>
        <w:t>Component</w:t>
      </w:r>
      <w:r w:rsidRPr="003010F8">
        <w:rPr>
          <w:rFonts w:ascii="inherit" w:eastAsia="Times New Roman" w:hAnsi="inherit" w:cs="Times New Roman"/>
          <w:b/>
          <w:bCs/>
          <w:color w:val="6B7C8B"/>
          <w:sz w:val="25"/>
          <w:szCs w:val="25"/>
          <w:bdr w:val="none" w:sz="0" w:space="0" w:color="auto" w:frame="1"/>
        </w:rPr>
        <w:t>({</w:t>
      </w:r>
      <w:proofErr w:type="gramEnd"/>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color w:val="CFD5E0"/>
          <w:sz w:val="25"/>
          <w:szCs w:val="25"/>
          <w:bdr w:val="none" w:sz="0" w:space="0" w:color="auto" w:frame="1"/>
        </w:rPr>
        <w:t>selector</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7CC379"/>
          <w:sz w:val="25"/>
          <w:szCs w:val="25"/>
          <w:bdr w:val="none" w:sz="0" w:space="0" w:color="auto" w:frame="1"/>
        </w:rPr>
        <w:t>'app-root'</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3010F8">
        <w:rPr>
          <w:rFonts w:ascii="inherit" w:eastAsia="Times New Roman" w:hAnsi="inherit" w:cs="Times New Roman"/>
          <w:color w:val="CFD5E0"/>
          <w:sz w:val="25"/>
          <w:szCs w:val="25"/>
          <w:bdr w:val="none" w:sz="0" w:space="0" w:color="auto" w:frame="1"/>
        </w:rPr>
        <w:t>templateUrl</w:t>
      </w:r>
      <w:proofErr w:type="spellEnd"/>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7CC379"/>
          <w:sz w:val="25"/>
          <w:szCs w:val="25"/>
          <w:bdr w:val="none" w:sz="0" w:space="0" w:color="auto" w:frame="1"/>
        </w:rPr>
        <w:t>'./app.component.html'</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3010F8">
        <w:rPr>
          <w:rFonts w:ascii="inherit" w:eastAsia="Times New Roman" w:hAnsi="inherit" w:cs="Times New Roman"/>
          <w:color w:val="CFD5E0"/>
          <w:sz w:val="25"/>
          <w:szCs w:val="25"/>
          <w:bdr w:val="none" w:sz="0" w:space="0" w:color="auto" w:frame="1"/>
        </w:rPr>
        <w:t>styleUrls</w:t>
      </w:r>
      <w:proofErr w:type="spellEnd"/>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'./app.component.css'</w:t>
      </w: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b/>
          <w:bCs/>
          <w:color w:val="D171DD"/>
          <w:sz w:val="25"/>
          <w:szCs w:val="25"/>
          <w:bdr w:val="none" w:sz="0" w:space="0" w:color="auto" w:frame="1"/>
        </w:rPr>
        <w:t>export</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D171DD"/>
          <w:sz w:val="25"/>
          <w:szCs w:val="25"/>
          <w:bdr w:val="none" w:sz="0" w:space="0" w:color="auto" w:frame="1"/>
        </w:rPr>
        <w:t>class</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AppComponent</w:t>
      </w:r>
      <w:proofErr w:type="spell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3010F8">
        <w:rPr>
          <w:rFonts w:ascii="inherit" w:eastAsia="Times New Roman" w:hAnsi="inherit" w:cs="Times New Roman"/>
          <w:color w:val="4284AE"/>
          <w:sz w:val="25"/>
          <w:szCs w:val="25"/>
          <w:bdr w:val="none" w:sz="0" w:space="0" w:color="auto" w:frame="1"/>
        </w:rPr>
        <w:t>RegisterStudent</w:t>
      </w:r>
      <w:proofErr w:type="spellEnd"/>
      <w:r w:rsidRPr="003010F8">
        <w:rPr>
          <w:rFonts w:ascii="inherit" w:eastAsia="Times New Roman" w:hAnsi="inherit" w:cs="Times New Roman"/>
          <w:b/>
          <w:bCs/>
          <w:color w:val="6B7C8B"/>
          <w:sz w:val="25"/>
          <w:szCs w:val="25"/>
          <w:bdr w:val="none" w:sz="0" w:space="0" w:color="auto" w:frame="1"/>
        </w:rPr>
        <w:t>(</w:t>
      </w:r>
      <w:proofErr w:type="spellStart"/>
      <w:proofErr w:type="gramEnd"/>
      <w:r w:rsidRPr="003010F8">
        <w:rPr>
          <w:rFonts w:ascii="inherit" w:eastAsia="Times New Roman" w:hAnsi="inherit" w:cs="Times New Roman"/>
          <w:color w:val="CFD5E0"/>
          <w:sz w:val="25"/>
          <w:szCs w:val="25"/>
          <w:bdr w:val="none" w:sz="0" w:space="0" w:color="auto" w:frame="1"/>
        </w:rPr>
        <w:t>studentForm</w:t>
      </w:r>
      <w:proofErr w:type="spellEnd"/>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NgForm</w:t>
      </w:r>
      <w:proofErr w:type="spellEnd"/>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D171DD"/>
          <w:sz w:val="25"/>
          <w:szCs w:val="25"/>
          <w:bdr w:val="none" w:sz="0" w:space="0" w:color="auto" w:frame="1"/>
        </w:rPr>
        <w:t>void</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color w:val="FFFFFF"/>
          <w:sz w:val="25"/>
          <w:szCs w:val="25"/>
          <w:bdr w:val="none" w:sz="0" w:space="0" w:color="auto" w:frame="1"/>
        </w:rPr>
        <w:t>console</w:t>
      </w:r>
      <w:r w:rsidRPr="003010F8">
        <w:rPr>
          <w:rFonts w:ascii="inherit" w:eastAsia="Times New Roman" w:hAnsi="inherit" w:cs="Times New Roman"/>
          <w:color w:val="CFD5E0"/>
          <w:sz w:val="25"/>
          <w:szCs w:val="25"/>
          <w:bdr w:val="none" w:sz="0" w:space="0" w:color="auto" w:frame="1"/>
        </w:rPr>
        <w:t>.</w:t>
      </w:r>
      <w:r w:rsidRPr="003010F8">
        <w:rPr>
          <w:rFonts w:ascii="inherit" w:eastAsia="Times New Roman" w:hAnsi="inherit" w:cs="Times New Roman"/>
          <w:color w:val="4284AE"/>
          <w:sz w:val="25"/>
          <w:szCs w:val="25"/>
          <w:bdr w:val="none" w:sz="0" w:space="0" w:color="auto" w:frame="1"/>
        </w:rPr>
        <w:t>log</w:t>
      </w:r>
      <w:r w:rsidRPr="003010F8">
        <w:rPr>
          <w:rFonts w:ascii="inherit" w:eastAsia="Times New Roman" w:hAnsi="inherit" w:cs="Times New Roman"/>
          <w:b/>
          <w:bCs/>
          <w:color w:val="6B7C8B"/>
          <w:sz w:val="25"/>
          <w:szCs w:val="25"/>
          <w:bdr w:val="none" w:sz="0" w:space="0" w:color="auto" w:frame="1"/>
        </w:rPr>
        <w:t>(</w:t>
      </w:r>
      <w:proofErr w:type="spellStart"/>
      <w:proofErr w:type="gramEnd"/>
      <w:r w:rsidRPr="003010F8">
        <w:rPr>
          <w:rFonts w:ascii="inherit" w:eastAsia="Times New Roman" w:hAnsi="inherit" w:cs="Times New Roman"/>
          <w:color w:val="CFD5E0"/>
          <w:sz w:val="25"/>
          <w:szCs w:val="25"/>
          <w:bdr w:val="none" w:sz="0" w:space="0" w:color="auto" w:frame="1"/>
        </w:rPr>
        <w:t>studentForm.</w:t>
      </w:r>
      <w:r w:rsidRPr="003010F8">
        <w:rPr>
          <w:rFonts w:ascii="inherit" w:eastAsia="Times New Roman" w:hAnsi="inherit" w:cs="Times New Roman"/>
          <w:color w:val="4284AE"/>
          <w:sz w:val="25"/>
          <w:szCs w:val="25"/>
          <w:bdr w:val="none" w:sz="0" w:space="0" w:color="auto" w:frame="1"/>
        </w:rPr>
        <w:t>value</w:t>
      </w:r>
      <w:proofErr w:type="spellEnd"/>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272B33"/>
        <w:spacing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 xml:space="preserve">Save the changes and browse the application, then open browser </w:t>
      </w:r>
      <w:proofErr w:type="spellStart"/>
      <w:r w:rsidRPr="003010F8">
        <w:rPr>
          <w:rFonts w:ascii="Arial" w:eastAsia="Times New Roman" w:hAnsi="Arial" w:cs="Arial"/>
          <w:color w:val="000000"/>
          <w:sz w:val="23"/>
          <w:szCs w:val="23"/>
          <w:bdr w:val="none" w:sz="0" w:space="0" w:color="auto" w:frame="1"/>
        </w:rPr>
        <w:t>developers</w:t>
      </w:r>
      <w:proofErr w:type="spellEnd"/>
      <w:r w:rsidRPr="003010F8">
        <w:rPr>
          <w:rFonts w:ascii="Arial" w:eastAsia="Times New Roman" w:hAnsi="Arial" w:cs="Arial"/>
          <w:color w:val="000000"/>
          <w:sz w:val="23"/>
          <w:szCs w:val="23"/>
          <w:bdr w:val="none" w:sz="0" w:space="0" w:color="auto" w:frame="1"/>
        </w:rPr>
        <w:t xml:space="preserve"> tool by pressing F12 key and click on the console tab. Fill the form, select one value from the drop down list and click on the submit button and you should see the posted form values in the console tab as shown in the below image.</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lastRenderedPageBreak/>
        <w:drawing>
          <wp:inline distT="0" distB="0" distL="0" distR="0">
            <wp:extent cx="3507105" cy="5237480"/>
            <wp:effectExtent l="0" t="0" r="0" b="1270"/>
            <wp:docPr id="6" name="Picture 6" descr="Example to understand DropDownList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to understand DropDownList in Angular Template Driven For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7105" cy="5237480"/>
                    </a:xfrm>
                    <a:prstGeom prst="rect">
                      <a:avLst/>
                    </a:prstGeom>
                    <a:noFill/>
                    <a:ln>
                      <a:noFill/>
                    </a:ln>
                  </pic:spPr>
                </pic:pic>
              </a:graphicData>
            </a:graphic>
          </wp:inline>
        </w:drawing>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7372985" cy="2031365"/>
            <wp:effectExtent l="0" t="0" r="0" b="6985"/>
            <wp:docPr id="5" name="Picture 5" descr="How to create the dropdownlist in angular using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reate the dropdownlist in angular using template driven fo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2985" cy="2031365"/>
                    </a:xfrm>
                    <a:prstGeom prst="rect">
                      <a:avLst/>
                    </a:prstGeom>
                    <a:noFill/>
                    <a:ln>
                      <a:noFill/>
                    </a:ln>
                  </pic:spPr>
                </pic:pic>
              </a:graphicData>
            </a:graphic>
          </wp:inline>
        </w:drawing>
      </w:r>
    </w:p>
    <w:p w:rsidR="003010F8" w:rsidRPr="003010F8" w:rsidRDefault="003010F8" w:rsidP="003010F8">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3010F8">
        <w:rPr>
          <w:rFonts w:ascii="Arial" w:eastAsia="Times New Roman" w:hAnsi="Arial" w:cs="Arial"/>
          <w:b/>
          <w:bCs/>
          <w:color w:val="000000"/>
          <w:sz w:val="27"/>
          <w:szCs w:val="27"/>
          <w:bdr w:val="none" w:sz="0" w:space="0" w:color="auto" w:frame="1"/>
        </w:rPr>
        <w:t xml:space="preserve">How to have one of the </w:t>
      </w:r>
      <w:proofErr w:type="spellStart"/>
      <w:r w:rsidRPr="003010F8">
        <w:rPr>
          <w:rFonts w:ascii="Arial" w:eastAsia="Times New Roman" w:hAnsi="Arial" w:cs="Arial"/>
          <w:b/>
          <w:bCs/>
          <w:color w:val="000000"/>
          <w:sz w:val="27"/>
          <w:szCs w:val="27"/>
          <w:bdr w:val="none" w:sz="0" w:space="0" w:color="auto" w:frame="1"/>
        </w:rPr>
        <w:t>dropdownlist</w:t>
      </w:r>
      <w:proofErr w:type="spellEnd"/>
      <w:r w:rsidRPr="003010F8">
        <w:rPr>
          <w:rFonts w:ascii="Arial" w:eastAsia="Times New Roman" w:hAnsi="Arial" w:cs="Arial"/>
          <w:b/>
          <w:bCs/>
          <w:color w:val="000000"/>
          <w:sz w:val="27"/>
          <w:szCs w:val="27"/>
          <w:bdr w:val="none" w:sz="0" w:space="0" w:color="auto" w:frame="1"/>
        </w:rPr>
        <w:t xml:space="preserve"> item selected by default in Angular?</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As we know when working with real-time applications, many a times we need to provide one option to be selected in the drop down list by default when the form load. And we normally do this by adding the </w:t>
      </w:r>
      <w:r w:rsidRPr="003010F8">
        <w:rPr>
          <w:rFonts w:ascii="Arial" w:eastAsia="Times New Roman" w:hAnsi="Arial" w:cs="Arial"/>
          <w:b/>
          <w:bCs/>
          <w:color w:val="000000"/>
          <w:sz w:val="23"/>
          <w:szCs w:val="23"/>
          <w:bdr w:val="none" w:sz="0" w:space="0" w:color="auto" w:frame="1"/>
        </w:rPr>
        <w:t>selected </w:t>
      </w:r>
      <w:r w:rsidRPr="003010F8">
        <w:rPr>
          <w:rFonts w:ascii="Arial" w:eastAsia="Times New Roman" w:hAnsi="Arial" w:cs="Arial"/>
          <w:color w:val="000000"/>
          <w:sz w:val="23"/>
          <w:szCs w:val="23"/>
          <w:bdr w:val="none" w:sz="0" w:space="0" w:color="auto" w:frame="1"/>
        </w:rPr>
        <w:t>attribute on one of the option of drop down list.</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lastRenderedPageBreak/>
        <w:t>If we include the </w:t>
      </w:r>
      <w:r w:rsidRPr="003010F8">
        <w:rPr>
          <w:rFonts w:ascii="Arial" w:eastAsia="Times New Roman" w:hAnsi="Arial" w:cs="Arial"/>
          <w:b/>
          <w:bCs/>
          <w:color w:val="000000"/>
          <w:sz w:val="23"/>
          <w:szCs w:val="23"/>
          <w:bdr w:val="none" w:sz="0" w:space="0" w:color="auto" w:frame="1"/>
        </w:rPr>
        <w:t>selected </w:t>
      </w:r>
      <w:r w:rsidRPr="003010F8">
        <w:rPr>
          <w:rFonts w:ascii="Arial" w:eastAsia="Times New Roman" w:hAnsi="Arial" w:cs="Arial"/>
          <w:color w:val="000000"/>
          <w:sz w:val="23"/>
          <w:szCs w:val="23"/>
          <w:bdr w:val="none" w:sz="0" w:space="0" w:color="auto" w:frame="1"/>
        </w:rPr>
        <w:t>attribute on the </w:t>
      </w:r>
      <w:proofErr w:type="spellStart"/>
      <w:r w:rsidRPr="003010F8">
        <w:rPr>
          <w:rFonts w:ascii="Arial" w:eastAsia="Times New Roman" w:hAnsi="Arial" w:cs="Arial"/>
          <w:b/>
          <w:bCs/>
          <w:color w:val="000000"/>
          <w:sz w:val="23"/>
          <w:szCs w:val="23"/>
          <w:bdr w:val="none" w:sz="0" w:space="0" w:color="auto" w:frame="1"/>
        </w:rPr>
        <w:t>dropdownlist</w:t>
      </w:r>
      <w:proofErr w:type="spellEnd"/>
      <w:r w:rsidRPr="003010F8">
        <w:rPr>
          <w:rFonts w:ascii="Arial" w:eastAsia="Times New Roman" w:hAnsi="Arial" w:cs="Arial"/>
          <w:color w:val="000000"/>
          <w:sz w:val="23"/>
          <w:szCs w:val="23"/>
          <w:bdr w:val="none" w:sz="0" w:space="0" w:color="auto" w:frame="1"/>
        </w:rPr>
        <w:t xml:space="preserve">, then we may expect that option or item to be selected by default. But in angular template driven forms, that will not work. </w:t>
      </w:r>
      <w:proofErr w:type="spellStart"/>
      <w:proofErr w:type="gramStart"/>
      <w:r w:rsidRPr="003010F8">
        <w:rPr>
          <w:rFonts w:ascii="Arial" w:eastAsia="Times New Roman" w:hAnsi="Arial" w:cs="Arial"/>
          <w:color w:val="000000"/>
          <w:sz w:val="23"/>
          <w:szCs w:val="23"/>
          <w:bdr w:val="none" w:sz="0" w:space="0" w:color="auto" w:frame="1"/>
        </w:rPr>
        <w:t>Lets</w:t>
      </w:r>
      <w:proofErr w:type="spellEnd"/>
      <w:proofErr w:type="gramEnd"/>
      <w:r w:rsidRPr="003010F8">
        <w:rPr>
          <w:rFonts w:ascii="Arial" w:eastAsia="Times New Roman" w:hAnsi="Arial" w:cs="Arial"/>
          <w:color w:val="000000"/>
          <w:sz w:val="23"/>
          <w:szCs w:val="23"/>
          <w:bdr w:val="none" w:sz="0" w:space="0" w:color="auto" w:frame="1"/>
        </w:rPr>
        <w:t xml:space="preserve"> include the “</w:t>
      </w:r>
      <w:r w:rsidRPr="003010F8">
        <w:rPr>
          <w:rFonts w:ascii="Arial" w:eastAsia="Times New Roman" w:hAnsi="Arial" w:cs="Arial"/>
          <w:b/>
          <w:bCs/>
          <w:color w:val="000000"/>
          <w:sz w:val="23"/>
          <w:szCs w:val="23"/>
          <w:bdr w:val="none" w:sz="0" w:space="0" w:color="auto" w:frame="1"/>
        </w:rPr>
        <w:t>selected</w:t>
      </w:r>
      <w:r w:rsidRPr="003010F8">
        <w:rPr>
          <w:rFonts w:ascii="Arial" w:eastAsia="Times New Roman" w:hAnsi="Arial" w:cs="Arial"/>
          <w:color w:val="000000"/>
          <w:sz w:val="23"/>
          <w:szCs w:val="23"/>
          <w:bdr w:val="none" w:sz="0" w:space="0" w:color="auto" w:frame="1"/>
        </w:rPr>
        <w:t xml:space="preserve">” attribute on the ETC branch option to verify this. </w:t>
      </w:r>
      <w:proofErr w:type="gramStart"/>
      <w:r w:rsidRPr="003010F8">
        <w:rPr>
          <w:rFonts w:ascii="Arial" w:eastAsia="Times New Roman" w:hAnsi="Arial" w:cs="Arial"/>
          <w:color w:val="000000"/>
          <w:sz w:val="23"/>
          <w:szCs w:val="23"/>
          <w:bdr w:val="none" w:sz="0" w:space="0" w:color="auto" w:frame="1"/>
        </w:rPr>
        <w:t>So.</w:t>
      </w:r>
      <w:proofErr w:type="gramEnd"/>
      <w:r w:rsidRPr="003010F8">
        <w:rPr>
          <w:rFonts w:ascii="Arial" w:eastAsia="Times New Roman" w:hAnsi="Arial" w:cs="Arial"/>
          <w:color w:val="000000"/>
          <w:sz w:val="23"/>
          <w:szCs w:val="23"/>
          <w:bdr w:val="none" w:sz="0" w:space="0" w:color="auto" w:frame="1"/>
        </w:rPr>
        <w:t xml:space="preserve"> Modify the Drop </w:t>
      </w:r>
      <w:proofErr w:type="gramStart"/>
      <w:r w:rsidRPr="003010F8">
        <w:rPr>
          <w:rFonts w:ascii="Arial" w:eastAsia="Times New Roman" w:hAnsi="Arial" w:cs="Arial"/>
          <w:color w:val="000000"/>
          <w:sz w:val="23"/>
          <w:szCs w:val="23"/>
          <w:bdr w:val="none" w:sz="0" w:space="0" w:color="auto" w:frame="1"/>
        </w:rPr>
        <w:t>Down</w:t>
      </w:r>
      <w:proofErr w:type="gramEnd"/>
      <w:r w:rsidRPr="003010F8">
        <w:rPr>
          <w:rFonts w:ascii="Arial" w:eastAsia="Times New Roman" w:hAnsi="Arial" w:cs="Arial"/>
          <w:color w:val="000000"/>
          <w:sz w:val="23"/>
          <w:szCs w:val="23"/>
          <w:bdr w:val="none" w:sz="0" w:space="0" w:color="auto" w:frame="1"/>
        </w:rPr>
        <w:t xml:space="preserve"> List HTML code as shown below.</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5318760" cy="2211070"/>
            <wp:effectExtent l="0" t="0" r="0" b="0"/>
            <wp:docPr id="4" name="Picture 4" descr="How to have one of the dropdownlist item selected by default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have one of the dropdownlist item selected by default in Angu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760" cy="2211070"/>
                    </a:xfrm>
                    <a:prstGeom prst="rect">
                      <a:avLst/>
                    </a:prstGeom>
                    <a:noFill/>
                    <a:ln>
                      <a:noFill/>
                    </a:ln>
                  </pic:spPr>
                </pic:pic>
              </a:graphicData>
            </a:graphic>
          </wp:inline>
        </w:drawing>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With the above changes in place, now browse the application and you will see that the ETC department is not selected by default when the page load.</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However, if you remove the “</w:t>
      </w:r>
      <w:proofErr w:type="spellStart"/>
      <w:r w:rsidRPr="003010F8">
        <w:rPr>
          <w:rFonts w:ascii="Arial" w:eastAsia="Times New Roman" w:hAnsi="Arial" w:cs="Arial"/>
          <w:color w:val="000000"/>
          <w:sz w:val="23"/>
          <w:szCs w:val="23"/>
          <w:bdr w:val="none" w:sz="0" w:space="0" w:color="auto" w:frame="1"/>
        </w:rPr>
        <w:t>ngModel</w:t>
      </w:r>
      <w:proofErr w:type="spellEnd"/>
      <w:r w:rsidRPr="003010F8">
        <w:rPr>
          <w:rFonts w:ascii="Arial" w:eastAsia="Times New Roman" w:hAnsi="Arial" w:cs="Arial"/>
          <w:color w:val="000000"/>
          <w:sz w:val="23"/>
          <w:szCs w:val="23"/>
          <w:bdr w:val="none" w:sz="0" w:space="0" w:color="auto" w:frame="1"/>
        </w:rPr>
        <w:t>” directive from the select list as shown below, then you will see that the ETC branch is selected when the form is load.</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4450715" cy="1713230"/>
            <wp:effectExtent l="0" t="0" r="6985" b="1270"/>
            <wp:docPr id="3" name="Picture 3" descr="Angular Template Driven Forms DropDow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Template Driven Forms DropDown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715" cy="1713230"/>
                    </a:xfrm>
                    <a:prstGeom prst="rect">
                      <a:avLst/>
                    </a:prstGeom>
                    <a:noFill/>
                    <a:ln>
                      <a:noFill/>
                    </a:ln>
                  </pic:spPr>
                </pic:pic>
              </a:graphicData>
            </a:graphic>
          </wp:inline>
        </w:drawing>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As we already discussed, we use the “</w:t>
      </w:r>
      <w:proofErr w:type="spellStart"/>
      <w:r w:rsidRPr="003010F8">
        <w:rPr>
          <w:rFonts w:ascii="Arial" w:eastAsia="Times New Roman" w:hAnsi="Arial" w:cs="Arial"/>
          <w:color w:val="000000"/>
          <w:sz w:val="23"/>
          <w:szCs w:val="23"/>
          <w:bdr w:val="none" w:sz="0" w:space="0" w:color="auto" w:frame="1"/>
        </w:rPr>
        <w:t>ngModel</w:t>
      </w:r>
      <w:proofErr w:type="spellEnd"/>
      <w:r w:rsidRPr="003010F8">
        <w:rPr>
          <w:rFonts w:ascii="Arial" w:eastAsia="Times New Roman" w:hAnsi="Arial" w:cs="Arial"/>
          <w:color w:val="000000"/>
          <w:sz w:val="23"/>
          <w:szCs w:val="23"/>
          <w:bdr w:val="none" w:sz="0" w:space="0" w:color="auto" w:frame="1"/>
        </w:rPr>
        <w:t xml:space="preserve">” directive in angular for two-way data binding. So when we put the </w:t>
      </w:r>
      <w:proofErr w:type="spellStart"/>
      <w:r w:rsidRPr="003010F8">
        <w:rPr>
          <w:rFonts w:ascii="Arial" w:eastAsia="Times New Roman" w:hAnsi="Arial" w:cs="Arial"/>
          <w:color w:val="000000"/>
          <w:sz w:val="23"/>
          <w:szCs w:val="23"/>
          <w:bdr w:val="none" w:sz="0" w:space="0" w:color="auto" w:frame="1"/>
        </w:rPr>
        <w:t>ngModel</w:t>
      </w:r>
      <w:proofErr w:type="spellEnd"/>
      <w:r w:rsidRPr="003010F8">
        <w:rPr>
          <w:rFonts w:ascii="Arial" w:eastAsia="Times New Roman" w:hAnsi="Arial" w:cs="Arial"/>
          <w:color w:val="000000"/>
          <w:sz w:val="23"/>
          <w:szCs w:val="23"/>
          <w:bdr w:val="none" w:sz="0" w:space="0" w:color="auto" w:frame="1"/>
        </w:rPr>
        <w:t xml:space="preserve"> directive back into the control then the “</w:t>
      </w:r>
      <w:r w:rsidRPr="003010F8">
        <w:rPr>
          <w:rFonts w:ascii="Arial" w:eastAsia="Times New Roman" w:hAnsi="Arial" w:cs="Arial"/>
          <w:b/>
          <w:bCs/>
          <w:color w:val="000000"/>
          <w:sz w:val="23"/>
          <w:szCs w:val="23"/>
          <w:bdr w:val="none" w:sz="0" w:space="0" w:color="auto" w:frame="1"/>
        </w:rPr>
        <w:t>selected</w:t>
      </w:r>
      <w:r w:rsidRPr="003010F8">
        <w:rPr>
          <w:rFonts w:ascii="Arial" w:eastAsia="Times New Roman" w:hAnsi="Arial" w:cs="Arial"/>
          <w:color w:val="000000"/>
          <w:sz w:val="23"/>
          <w:szCs w:val="23"/>
          <w:bdr w:val="none" w:sz="0" w:space="0" w:color="auto" w:frame="1"/>
        </w:rPr>
        <w:t xml:space="preserve">” attribute will not work on the drop down list or select list. If we remove the </w:t>
      </w:r>
      <w:proofErr w:type="spellStart"/>
      <w:r w:rsidRPr="003010F8">
        <w:rPr>
          <w:rFonts w:ascii="Arial" w:eastAsia="Times New Roman" w:hAnsi="Arial" w:cs="Arial"/>
          <w:color w:val="000000"/>
          <w:sz w:val="23"/>
          <w:szCs w:val="23"/>
          <w:bdr w:val="none" w:sz="0" w:space="0" w:color="auto" w:frame="1"/>
        </w:rPr>
        <w:t>ngModel</w:t>
      </w:r>
      <w:proofErr w:type="spellEnd"/>
      <w:r w:rsidRPr="003010F8">
        <w:rPr>
          <w:rFonts w:ascii="Arial" w:eastAsia="Times New Roman" w:hAnsi="Arial" w:cs="Arial"/>
          <w:color w:val="000000"/>
          <w:sz w:val="23"/>
          <w:szCs w:val="23"/>
          <w:bdr w:val="none" w:sz="0" w:space="0" w:color="auto" w:frame="1"/>
        </w:rPr>
        <w:t xml:space="preserve"> directive from the control then </w:t>
      </w:r>
      <w:r w:rsidRPr="003010F8">
        <w:rPr>
          <w:rFonts w:ascii="Arial" w:eastAsia="Times New Roman" w:hAnsi="Arial" w:cs="Arial"/>
          <w:b/>
          <w:bCs/>
          <w:color w:val="000000"/>
          <w:sz w:val="23"/>
          <w:szCs w:val="23"/>
          <w:bdr w:val="none" w:sz="0" w:space="0" w:color="auto" w:frame="1"/>
        </w:rPr>
        <w:t>selected </w:t>
      </w:r>
      <w:r w:rsidRPr="003010F8">
        <w:rPr>
          <w:rFonts w:ascii="Arial" w:eastAsia="Times New Roman" w:hAnsi="Arial" w:cs="Arial"/>
          <w:color w:val="000000"/>
          <w:sz w:val="23"/>
          <w:szCs w:val="23"/>
          <w:bdr w:val="none" w:sz="0" w:space="0" w:color="auto" w:frame="1"/>
        </w:rPr>
        <w:t>attribute work but two way data binding will not work.</w:t>
      </w:r>
    </w:p>
    <w:p w:rsidR="003010F8" w:rsidRPr="003010F8" w:rsidRDefault="003010F8" w:rsidP="003010F8">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3010F8">
        <w:rPr>
          <w:rFonts w:ascii="Arial" w:eastAsia="Times New Roman" w:hAnsi="Arial" w:cs="Arial"/>
          <w:b/>
          <w:bCs/>
          <w:color w:val="000000"/>
          <w:sz w:val="27"/>
          <w:szCs w:val="27"/>
          <w:bdr w:val="none" w:sz="0" w:space="0" w:color="auto" w:frame="1"/>
        </w:rPr>
        <w:t>How to make it works?</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 xml:space="preserve">In order to make it work, what we need to do is, we need to add a property </w:t>
      </w:r>
      <w:proofErr w:type="spellStart"/>
      <w:r w:rsidRPr="003010F8">
        <w:rPr>
          <w:rFonts w:ascii="Arial" w:eastAsia="Times New Roman" w:hAnsi="Arial" w:cs="Arial"/>
          <w:color w:val="000000"/>
          <w:sz w:val="23"/>
          <w:szCs w:val="23"/>
          <w:bdr w:val="none" w:sz="0" w:space="0" w:color="auto" w:frame="1"/>
        </w:rPr>
        <w:t>lets</w:t>
      </w:r>
      <w:proofErr w:type="spellEnd"/>
      <w:r w:rsidRPr="003010F8">
        <w:rPr>
          <w:rFonts w:ascii="Arial" w:eastAsia="Times New Roman" w:hAnsi="Arial" w:cs="Arial"/>
          <w:color w:val="000000"/>
          <w:sz w:val="23"/>
          <w:szCs w:val="23"/>
          <w:bdr w:val="none" w:sz="0" w:space="0" w:color="auto" w:frame="1"/>
        </w:rPr>
        <w:t xml:space="preserve"> say “</w:t>
      </w:r>
      <w:proofErr w:type="spellStart"/>
      <w:r w:rsidRPr="003010F8">
        <w:rPr>
          <w:rFonts w:ascii="Arial" w:eastAsia="Times New Roman" w:hAnsi="Arial" w:cs="Arial"/>
          <w:color w:val="000000"/>
          <w:sz w:val="23"/>
          <w:szCs w:val="23"/>
          <w:bdr w:val="none" w:sz="0" w:space="0" w:color="auto" w:frame="1"/>
        </w:rPr>
        <w:t>BranchId</w:t>
      </w:r>
      <w:proofErr w:type="spellEnd"/>
      <w:r w:rsidRPr="003010F8">
        <w:rPr>
          <w:rFonts w:ascii="Arial" w:eastAsia="Times New Roman" w:hAnsi="Arial" w:cs="Arial"/>
          <w:color w:val="000000"/>
          <w:sz w:val="23"/>
          <w:szCs w:val="23"/>
          <w:bdr w:val="none" w:sz="0" w:space="0" w:color="auto" w:frame="1"/>
        </w:rPr>
        <w:t xml:space="preserve">” in the component class and initialize its value with the branch value that you want to be selected when the page load. As we want ETC branch to be selected by default and as its value is 1, so, we need to </w:t>
      </w:r>
      <w:proofErr w:type="spellStart"/>
      <w:r w:rsidRPr="003010F8">
        <w:rPr>
          <w:rFonts w:ascii="Arial" w:eastAsia="Times New Roman" w:hAnsi="Arial" w:cs="Arial"/>
          <w:color w:val="000000"/>
          <w:sz w:val="23"/>
          <w:szCs w:val="23"/>
          <w:bdr w:val="none" w:sz="0" w:space="0" w:color="auto" w:frame="1"/>
        </w:rPr>
        <w:t>BranchId</w:t>
      </w:r>
      <w:proofErr w:type="spellEnd"/>
      <w:r w:rsidRPr="003010F8">
        <w:rPr>
          <w:rFonts w:ascii="Arial" w:eastAsia="Times New Roman" w:hAnsi="Arial" w:cs="Arial"/>
          <w:color w:val="000000"/>
          <w:sz w:val="23"/>
          <w:szCs w:val="23"/>
          <w:bdr w:val="none" w:sz="0" w:space="0" w:color="auto" w:frame="1"/>
        </w:rPr>
        <w:t xml:space="preserve"> property and initialize its value to 2 in the </w:t>
      </w:r>
      <w:proofErr w:type="spellStart"/>
      <w:r w:rsidRPr="003010F8">
        <w:rPr>
          <w:rFonts w:ascii="Arial" w:eastAsia="Times New Roman" w:hAnsi="Arial" w:cs="Arial"/>
          <w:color w:val="000000"/>
          <w:sz w:val="23"/>
          <w:szCs w:val="23"/>
          <w:bdr w:val="none" w:sz="0" w:space="0" w:color="auto" w:frame="1"/>
        </w:rPr>
        <w:t>AppComponent</w:t>
      </w:r>
      <w:proofErr w:type="spellEnd"/>
      <w:r w:rsidRPr="003010F8">
        <w:rPr>
          <w:rFonts w:ascii="Arial" w:eastAsia="Times New Roman" w:hAnsi="Arial" w:cs="Arial"/>
          <w:color w:val="000000"/>
          <w:sz w:val="23"/>
          <w:szCs w:val="23"/>
          <w:bdr w:val="none" w:sz="0" w:space="0" w:color="auto" w:frame="1"/>
        </w:rPr>
        <w:t xml:space="preserve"> class. So, modify the </w:t>
      </w:r>
      <w:proofErr w:type="spellStart"/>
      <w:r w:rsidRPr="003010F8">
        <w:rPr>
          <w:rFonts w:ascii="Arial" w:eastAsia="Times New Roman" w:hAnsi="Arial" w:cs="Arial"/>
          <w:b/>
          <w:bCs/>
          <w:color w:val="000000"/>
          <w:sz w:val="23"/>
          <w:szCs w:val="23"/>
          <w:bdr w:val="none" w:sz="0" w:space="0" w:color="auto" w:frame="1"/>
        </w:rPr>
        <w:t>app.component.ts</w:t>
      </w:r>
      <w:proofErr w:type="spellEnd"/>
      <w:r w:rsidRPr="003010F8">
        <w:rPr>
          <w:rFonts w:ascii="Arial" w:eastAsia="Times New Roman" w:hAnsi="Arial" w:cs="Arial"/>
          <w:color w:val="000000"/>
          <w:sz w:val="23"/>
          <w:szCs w:val="23"/>
          <w:bdr w:val="none" w:sz="0" w:space="0" w:color="auto" w:frame="1"/>
        </w:rPr>
        <w:t> file as shown below.</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b/>
          <w:bCs/>
          <w:color w:val="D171DD"/>
          <w:sz w:val="25"/>
          <w:szCs w:val="25"/>
          <w:bdr w:val="none" w:sz="0" w:space="0" w:color="auto" w:frame="1"/>
        </w:rPr>
        <w:t>import</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Component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from </w:t>
      </w:r>
      <w:r w:rsidRPr="003010F8">
        <w:rPr>
          <w:rFonts w:ascii="inherit" w:eastAsia="Times New Roman" w:hAnsi="inherit" w:cs="Times New Roman"/>
          <w:color w:val="7CC379"/>
          <w:sz w:val="25"/>
          <w:szCs w:val="25"/>
          <w:bdr w:val="none" w:sz="0" w:space="0" w:color="auto" w:frame="1"/>
        </w:rPr>
        <w:t>'@angular/core'</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b/>
          <w:bCs/>
          <w:color w:val="D171DD"/>
          <w:sz w:val="25"/>
          <w:szCs w:val="25"/>
          <w:bdr w:val="none" w:sz="0" w:space="0" w:color="auto" w:frame="1"/>
        </w:rPr>
        <w:t>import</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NgForm</w:t>
      </w:r>
      <w:proofErr w:type="spell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from </w:t>
      </w:r>
      <w:r w:rsidRPr="003010F8">
        <w:rPr>
          <w:rFonts w:ascii="inherit" w:eastAsia="Times New Roman" w:hAnsi="inherit" w:cs="Times New Roman"/>
          <w:color w:val="7CC379"/>
          <w:sz w:val="25"/>
          <w:szCs w:val="25"/>
          <w:bdr w:val="none" w:sz="0" w:space="0" w:color="auto" w:frame="1"/>
        </w:rPr>
        <w:t>'@angular/forms'</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color w:val="CFD5E0"/>
          <w:sz w:val="25"/>
          <w:szCs w:val="25"/>
          <w:bdr w:val="none" w:sz="0" w:space="0" w:color="auto" w:frame="1"/>
        </w:rPr>
        <w:t>@</w:t>
      </w:r>
      <w:r w:rsidRPr="003010F8">
        <w:rPr>
          <w:rFonts w:ascii="inherit" w:eastAsia="Times New Roman" w:hAnsi="inherit" w:cs="Times New Roman"/>
          <w:color w:val="4284AE"/>
          <w:sz w:val="25"/>
          <w:szCs w:val="25"/>
          <w:bdr w:val="none" w:sz="0" w:space="0" w:color="auto" w:frame="1"/>
        </w:rPr>
        <w:t>Component</w:t>
      </w:r>
      <w:r w:rsidRPr="003010F8">
        <w:rPr>
          <w:rFonts w:ascii="inherit" w:eastAsia="Times New Roman" w:hAnsi="inherit" w:cs="Times New Roman"/>
          <w:b/>
          <w:bCs/>
          <w:color w:val="6B7C8B"/>
          <w:sz w:val="25"/>
          <w:szCs w:val="25"/>
          <w:bdr w:val="none" w:sz="0" w:space="0" w:color="auto" w:frame="1"/>
        </w:rPr>
        <w:t>({</w:t>
      </w:r>
      <w:proofErr w:type="gramEnd"/>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color w:val="CFD5E0"/>
          <w:sz w:val="25"/>
          <w:szCs w:val="25"/>
          <w:bdr w:val="none" w:sz="0" w:space="0" w:color="auto" w:frame="1"/>
        </w:rPr>
        <w:t>selector</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7CC379"/>
          <w:sz w:val="25"/>
          <w:szCs w:val="25"/>
          <w:bdr w:val="none" w:sz="0" w:space="0" w:color="auto" w:frame="1"/>
        </w:rPr>
        <w:t>'app-root'</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3010F8">
        <w:rPr>
          <w:rFonts w:ascii="inherit" w:eastAsia="Times New Roman" w:hAnsi="inherit" w:cs="Times New Roman"/>
          <w:color w:val="CFD5E0"/>
          <w:sz w:val="25"/>
          <w:szCs w:val="25"/>
          <w:bdr w:val="none" w:sz="0" w:space="0" w:color="auto" w:frame="1"/>
        </w:rPr>
        <w:t>templateUrl</w:t>
      </w:r>
      <w:proofErr w:type="spellEnd"/>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7CC379"/>
          <w:sz w:val="25"/>
          <w:szCs w:val="25"/>
          <w:bdr w:val="none" w:sz="0" w:space="0" w:color="auto" w:frame="1"/>
        </w:rPr>
        <w:t>'./app.component.html'</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3010F8">
        <w:rPr>
          <w:rFonts w:ascii="inherit" w:eastAsia="Times New Roman" w:hAnsi="inherit" w:cs="Times New Roman"/>
          <w:color w:val="CFD5E0"/>
          <w:sz w:val="25"/>
          <w:szCs w:val="25"/>
          <w:bdr w:val="none" w:sz="0" w:space="0" w:color="auto" w:frame="1"/>
        </w:rPr>
        <w:lastRenderedPageBreak/>
        <w:t>styleUrls</w:t>
      </w:r>
      <w:proofErr w:type="spellEnd"/>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'./app.component.css'</w:t>
      </w: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b/>
          <w:bCs/>
          <w:color w:val="D171DD"/>
          <w:sz w:val="25"/>
          <w:szCs w:val="25"/>
          <w:bdr w:val="none" w:sz="0" w:space="0" w:color="auto" w:frame="1"/>
        </w:rPr>
        <w:t>export</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D171DD"/>
          <w:sz w:val="25"/>
          <w:szCs w:val="25"/>
          <w:bdr w:val="none" w:sz="0" w:space="0" w:color="auto" w:frame="1"/>
        </w:rPr>
        <w:t>class</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AppComponent</w:t>
      </w:r>
      <w:proofErr w:type="spell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3010F8">
        <w:rPr>
          <w:rFonts w:ascii="inherit" w:eastAsia="Times New Roman" w:hAnsi="inherit" w:cs="Times New Roman"/>
          <w:color w:val="CFD5E0"/>
          <w:sz w:val="25"/>
          <w:szCs w:val="25"/>
          <w:bdr w:val="none" w:sz="0" w:space="0" w:color="auto" w:frame="1"/>
        </w:rPr>
        <w:t>BranchId</w:t>
      </w:r>
      <w:proofErr w:type="spellEnd"/>
      <w:r w:rsidRPr="003010F8">
        <w:rPr>
          <w:rFonts w:ascii="inherit" w:eastAsia="Times New Roman" w:hAnsi="inherit" w:cs="Times New Roman"/>
          <w:color w:val="CFD5E0"/>
          <w:sz w:val="25"/>
          <w:szCs w:val="25"/>
          <w:bdr w:val="none" w:sz="0" w:space="0" w:color="auto" w:frame="1"/>
        </w:rPr>
        <w:t xml:space="preserve"> = </w:t>
      </w:r>
      <w:r w:rsidRPr="003010F8">
        <w:rPr>
          <w:rFonts w:ascii="inherit" w:eastAsia="Times New Roman" w:hAnsi="inherit" w:cs="Times New Roman"/>
          <w:color w:val="7CC379"/>
          <w:sz w:val="25"/>
          <w:szCs w:val="25"/>
          <w:bdr w:val="none" w:sz="0" w:space="0" w:color="auto" w:frame="1"/>
        </w:rPr>
        <w:t>"2"</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3010F8">
        <w:rPr>
          <w:rFonts w:ascii="inherit" w:eastAsia="Times New Roman" w:hAnsi="inherit" w:cs="Times New Roman"/>
          <w:color w:val="4284AE"/>
          <w:sz w:val="25"/>
          <w:szCs w:val="25"/>
          <w:bdr w:val="none" w:sz="0" w:space="0" w:color="auto" w:frame="1"/>
        </w:rPr>
        <w:t>RegisterStudent</w:t>
      </w:r>
      <w:proofErr w:type="spellEnd"/>
      <w:r w:rsidRPr="003010F8">
        <w:rPr>
          <w:rFonts w:ascii="inherit" w:eastAsia="Times New Roman" w:hAnsi="inherit" w:cs="Times New Roman"/>
          <w:b/>
          <w:bCs/>
          <w:color w:val="6B7C8B"/>
          <w:sz w:val="25"/>
          <w:szCs w:val="25"/>
          <w:bdr w:val="none" w:sz="0" w:space="0" w:color="auto" w:frame="1"/>
        </w:rPr>
        <w:t>(</w:t>
      </w:r>
      <w:proofErr w:type="spellStart"/>
      <w:proofErr w:type="gramEnd"/>
      <w:r w:rsidRPr="003010F8">
        <w:rPr>
          <w:rFonts w:ascii="inherit" w:eastAsia="Times New Roman" w:hAnsi="inherit" w:cs="Times New Roman"/>
          <w:color w:val="CFD5E0"/>
          <w:sz w:val="25"/>
          <w:szCs w:val="25"/>
          <w:bdr w:val="none" w:sz="0" w:space="0" w:color="auto" w:frame="1"/>
        </w:rPr>
        <w:t>studentForm</w:t>
      </w:r>
      <w:proofErr w:type="spellEnd"/>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NgForm</w:t>
      </w:r>
      <w:proofErr w:type="spellEnd"/>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D171DD"/>
          <w:sz w:val="25"/>
          <w:szCs w:val="25"/>
          <w:bdr w:val="none" w:sz="0" w:space="0" w:color="auto" w:frame="1"/>
        </w:rPr>
        <w:t>void</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color w:val="FFFFFF"/>
          <w:sz w:val="25"/>
          <w:szCs w:val="25"/>
          <w:bdr w:val="none" w:sz="0" w:space="0" w:color="auto" w:frame="1"/>
        </w:rPr>
        <w:t>console</w:t>
      </w:r>
      <w:r w:rsidRPr="003010F8">
        <w:rPr>
          <w:rFonts w:ascii="inherit" w:eastAsia="Times New Roman" w:hAnsi="inherit" w:cs="Times New Roman"/>
          <w:color w:val="CFD5E0"/>
          <w:sz w:val="25"/>
          <w:szCs w:val="25"/>
          <w:bdr w:val="none" w:sz="0" w:space="0" w:color="auto" w:frame="1"/>
        </w:rPr>
        <w:t>.</w:t>
      </w:r>
      <w:r w:rsidRPr="003010F8">
        <w:rPr>
          <w:rFonts w:ascii="inherit" w:eastAsia="Times New Roman" w:hAnsi="inherit" w:cs="Times New Roman"/>
          <w:color w:val="4284AE"/>
          <w:sz w:val="25"/>
          <w:szCs w:val="25"/>
          <w:bdr w:val="none" w:sz="0" w:space="0" w:color="auto" w:frame="1"/>
        </w:rPr>
        <w:t>log</w:t>
      </w:r>
      <w:r w:rsidRPr="003010F8">
        <w:rPr>
          <w:rFonts w:ascii="inherit" w:eastAsia="Times New Roman" w:hAnsi="inherit" w:cs="Times New Roman"/>
          <w:b/>
          <w:bCs/>
          <w:color w:val="6B7C8B"/>
          <w:sz w:val="25"/>
          <w:szCs w:val="25"/>
          <w:bdr w:val="none" w:sz="0" w:space="0" w:color="auto" w:frame="1"/>
        </w:rPr>
        <w:t>(</w:t>
      </w:r>
      <w:proofErr w:type="spellStart"/>
      <w:proofErr w:type="gramEnd"/>
      <w:r w:rsidRPr="003010F8">
        <w:rPr>
          <w:rFonts w:ascii="inherit" w:eastAsia="Times New Roman" w:hAnsi="inherit" w:cs="Times New Roman"/>
          <w:color w:val="CFD5E0"/>
          <w:sz w:val="25"/>
          <w:szCs w:val="25"/>
          <w:bdr w:val="none" w:sz="0" w:space="0" w:color="auto" w:frame="1"/>
        </w:rPr>
        <w:t>studentForm.</w:t>
      </w:r>
      <w:r w:rsidRPr="003010F8">
        <w:rPr>
          <w:rFonts w:ascii="inherit" w:eastAsia="Times New Roman" w:hAnsi="inherit" w:cs="Times New Roman"/>
          <w:color w:val="4284AE"/>
          <w:sz w:val="25"/>
          <w:szCs w:val="25"/>
          <w:bdr w:val="none" w:sz="0" w:space="0" w:color="auto" w:frame="1"/>
        </w:rPr>
        <w:t>value</w:t>
      </w:r>
      <w:proofErr w:type="spellEnd"/>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272B33"/>
        <w:spacing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3010F8">
        <w:rPr>
          <w:rFonts w:ascii="Arial" w:eastAsia="Times New Roman" w:hAnsi="Arial" w:cs="Arial"/>
          <w:b/>
          <w:bCs/>
          <w:color w:val="000000"/>
          <w:sz w:val="27"/>
          <w:szCs w:val="27"/>
          <w:bdr w:val="none" w:sz="0" w:space="0" w:color="auto" w:frame="1"/>
        </w:rPr>
        <w:t>Modifying the app.component.html file</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 xml:space="preserve">Next, we include </w:t>
      </w:r>
      <w:proofErr w:type="gramStart"/>
      <w:r w:rsidRPr="003010F8">
        <w:rPr>
          <w:rFonts w:ascii="Arial" w:eastAsia="Times New Roman" w:hAnsi="Arial" w:cs="Arial"/>
          <w:color w:val="000000"/>
          <w:sz w:val="23"/>
          <w:szCs w:val="23"/>
          <w:bdr w:val="none" w:sz="0" w:space="0" w:color="auto" w:frame="1"/>
        </w:rPr>
        <w:t xml:space="preserve">to include the </w:t>
      </w:r>
      <w:proofErr w:type="spellStart"/>
      <w:r w:rsidRPr="003010F8">
        <w:rPr>
          <w:rFonts w:ascii="Arial" w:eastAsia="Times New Roman" w:hAnsi="Arial" w:cs="Arial"/>
          <w:color w:val="000000"/>
          <w:sz w:val="23"/>
          <w:szCs w:val="23"/>
          <w:bdr w:val="none" w:sz="0" w:space="0" w:color="auto" w:frame="1"/>
        </w:rPr>
        <w:t>ngModel</w:t>
      </w:r>
      <w:proofErr w:type="spellEnd"/>
      <w:r w:rsidRPr="003010F8">
        <w:rPr>
          <w:rFonts w:ascii="Arial" w:eastAsia="Times New Roman" w:hAnsi="Arial" w:cs="Arial"/>
          <w:color w:val="000000"/>
          <w:sz w:val="23"/>
          <w:szCs w:val="23"/>
          <w:bdr w:val="none" w:sz="0" w:space="0" w:color="auto" w:frame="1"/>
        </w:rPr>
        <w:t xml:space="preserve"> directive and bind</w:t>
      </w:r>
      <w:proofErr w:type="gramEnd"/>
      <w:r w:rsidRPr="003010F8">
        <w:rPr>
          <w:rFonts w:ascii="Arial" w:eastAsia="Times New Roman" w:hAnsi="Arial" w:cs="Arial"/>
          <w:color w:val="000000"/>
          <w:sz w:val="23"/>
          <w:szCs w:val="23"/>
          <w:bdr w:val="none" w:sz="0" w:space="0" w:color="auto" w:frame="1"/>
        </w:rPr>
        <w:t xml:space="preserve"> it with the component property </w:t>
      </w:r>
      <w:proofErr w:type="spellStart"/>
      <w:r w:rsidRPr="003010F8">
        <w:rPr>
          <w:rFonts w:ascii="Arial" w:eastAsia="Times New Roman" w:hAnsi="Arial" w:cs="Arial"/>
          <w:color w:val="000000"/>
          <w:sz w:val="23"/>
          <w:szCs w:val="23"/>
          <w:bdr w:val="none" w:sz="0" w:space="0" w:color="auto" w:frame="1"/>
        </w:rPr>
        <w:t>BranchId</w:t>
      </w:r>
      <w:proofErr w:type="spellEnd"/>
      <w:r w:rsidRPr="003010F8">
        <w:rPr>
          <w:rFonts w:ascii="Arial" w:eastAsia="Times New Roman" w:hAnsi="Arial" w:cs="Arial"/>
          <w:color w:val="000000"/>
          <w:sz w:val="23"/>
          <w:szCs w:val="23"/>
          <w:bdr w:val="none" w:sz="0" w:space="0" w:color="auto" w:frame="1"/>
        </w:rPr>
        <w:t>. To do so, modify the Select List code in the </w:t>
      </w:r>
      <w:r w:rsidRPr="003010F8">
        <w:rPr>
          <w:rFonts w:ascii="Arial" w:eastAsia="Times New Roman" w:hAnsi="Arial" w:cs="Arial"/>
          <w:b/>
          <w:bCs/>
          <w:color w:val="000000"/>
          <w:sz w:val="23"/>
          <w:szCs w:val="23"/>
          <w:bdr w:val="none" w:sz="0" w:space="0" w:color="auto" w:frame="1"/>
        </w:rPr>
        <w:t>app.component.html</w:t>
      </w:r>
      <w:r w:rsidRPr="003010F8">
        <w:rPr>
          <w:rFonts w:ascii="Arial" w:eastAsia="Times New Roman" w:hAnsi="Arial" w:cs="Arial"/>
          <w:color w:val="000000"/>
          <w:sz w:val="23"/>
          <w:szCs w:val="23"/>
          <w:bdr w:val="none" w:sz="0" w:space="0" w:color="auto" w:frame="1"/>
        </w:rPr>
        <w:t> file as shown below.</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6134735" cy="2216785"/>
            <wp:effectExtent l="0" t="0" r="0" b="0"/>
            <wp:docPr id="2" name="Picture 2" descr="Angular DropDownList in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DropDownList in Template Driven Fo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735" cy="2216785"/>
                    </a:xfrm>
                    <a:prstGeom prst="rect">
                      <a:avLst/>
                    </a:prstGeom>
                    <a:noFill/>
                    <a:ln>
                      <a:noFill/>
                    </a:ln>
                  </pic:spPr>
                </pic:pic>
              </a:graphicData>
            </a:graphic>
          </wp:inline>
        </w:drawing>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 xml:space="preserve">With the above changes in place, now if you browse the application, then you should see the ETC branch is selected by default in the Branch Drop Down List when the form </w:t>
      </w:r>
      <w:proofErr w:type="gramStart"/>
      <w:r w:rsidRPr="003010F8">
        <w:rPr>
          <w:rFonts w:ascii="Arial" w:eastAsia="Times New Roman" w:hAnsi="Arial" w:cs="Arial"/>
          <w:color w:val="000000"/>
          <w:sz w:val="23"/>
          <w:szCs w:val="23"/>
          <w:bdr w:val="none" w:sz="0" w:space="0" w:color="auto" w:frame="1"/>
        </w:rPr>
        <w:t>loads .</w:t>
      </w:r>
      <w:proofErr w:type="gramEnd"/>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Now, even if you remove the “selected” attribute from the Option, then also it will work i.e. it will select the ETC by default. This is possible because of the two-way data binding which is provided by angular. In our example, we do not want the ETC to be selected by default, so we remove the “selected” attribute and the “</w:t>
      </w:r>
      <w:proofErr w:type="spellStart"/>
      <w:r w:rsidRPr="003010F8">
        <w:rPr>
          <w:rFonts w:ascii="Arial" w:eastAsia="Times New Roman" w:hAnsi="Arial" w:cs="Arial"/>
          <w:color w:val="000000"/>
          <w:sz w:val="23"/>
          <w:szCs w:val="23"/>
          <w:bdr w:val="none" w:sz="0" w:space="0" w:color="auto" w:frame="1"/>
        </w:rPr>
        <w:t>BranchId</w:t>
      </w:r>
      <w:proofErr w:type="spellEnd"/>
      <w:r w:rsidRPr="003010F8">
        <w:rPr>
          <w:rFonts w:ascii="Arial" w:eastAsia="Times New Roman" w:hAnsi="Arial" w:cs="Arial"/>
          <w:color w:val="000000"/>
          <w:sz w:val="23"/>
          <w:szCs w:val="23"/>
          <w:bdr w:val="none" w:sz="0" w:space="0" w:color="auto" w:frame="1"/>
        </w:rPr>
        <w:t xml:space="preserve">” property from the component class and </w:t>
      </w:r>
      <w:proofErr w:type="spellStart"/>
      <w:r w:rsidRPr="003010F8">
        <w:rPr>
          <w:rFonts w:ascii="Arial" w:eastAsia="Times New Roman" w:hAnsi="Arial" w:cs="Arial"/>
          <w:color w:val="000000"/>
          <w:sz w:val="23"/>
          <w:szCs w:val="23"/>
          <w:bdr w:val="none" w:sz="0" w:space="0" w:color="auto" w:frame="1"/>
        </w:rPr>
        <w:t>ngModel</w:t>
      </w:r>
      <w:proofErr w:type="spellEnd"/>
      <w:r w:rsidRPr="003010F8">
        <w:rPr>
          <w:rFonts w:ascii="Arial" w:eastAsia="Times New Roman" w:hAnsi="Arial" w:cs="Arial"/>
          <w:color w:val="000000"/>
          <w:sz w:val="23"/>
          <w:szCs w:val="23"/>
          <w:bdr w:val="none" w:sz="0" w:space="0" w:color="auto" w:frame="1"/>
        </w:rPr>
        <w:t xml:space="preserve"> directive.</w:t>
      </w:r>
    </w:p>
    <w:p w:rsidR="003010F8" w:rsidRPr="003010F8" w:rsidRDefault="003010F8" w:rsidP="003010F8">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3010F8">
        <w:rPr>
          <w:rFonts w:ascii="Arial" w:eastAsia="Times New Roman" w:hAnsi="Arial" w:cs="Arial"/>
          <w:b/>
          <w:bCs/>
          <w:color w:val="000000"/>
          <w:sz w:val="27"/>
          <w:szCs w:val="27"/>
          <w:bdr w:val="none" w:sz="0" w:space="0" w:color="auto" w:frame="1"/>
        </w:rPr>
        <w:t xml:space="preserve">How to disable a Drop </w:t>
      </w:r>
      <w:proofErr w:type="gramStart"/>
      <w:r w:rsidRPr="003010F8">
        <w:rPr>
          <w:rFonts w:ascii="Arial" w:eastAsia="Times New Roman" w:hAnsi="Arial" w:cs="Arial"/>
          <w:b/>
          <w:bCs/>
          <w:color w:val="000000"/>
          <w:sz w:val="27"/>
          <w:szCs w:val="27"/>
          <w:bdr w:val="none" w:sz="0" w:space="0" w:color="auto" w:frame="1"/>
        </w:rPr>
        <w:t>Down</w:t>
      </w:r>
      <w:proofErr w:type="gramEnd"/>
      <w:r w:rsidRPr="003010F8">
        <w:rPr>
          <w:rFonts w:ascii="Arial" w:eastAsia="Times New Roman" w:hAnsi="Arial" w:cs="Arial"/>
          <w:b/>
          <w:bCs/>
          <w:color w:val="000000"/>
          <w:sz w:val="27"/>
          <w:szCs w:val="27"/>
          <w:bdr w:val="none" w:sz="0" w:space="0" w:color="auto" w:frame="1"/>
        </w:rPr>
        <w:t xml:space="preserve"> List in Angular Template Driven Forms?</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In order to disable a drop down list in Angular Template Driven Form, we need use the disabled attribute on the select element as shown below.</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b/>
          <w:bCs/>
          <w:color w:val="0000FF"/>
          <w:sz w:val="23"/>
          <w:szCs w:val="23"/>
          <w:highlight w:val="yellow"/>
          <w:bdr w:val="none" w:sz="0" w:space="0" w:color="auto" w:frame="1"/>
        </w:rPr>
        <w:t>&lt;select id=”branch” name=”branch” class=”form-control” ngModel disabled&gt;</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With the above changes, now it is not possible to select any item from the drop down list. As we already discussed, by default, the disabled form controls are not included in the Angular auto generated form model. </w:t>
      </w:r>
    </w:p>
    <w:p w:rsidR="003010F8" w:rsidRDefault="003010F8" w:rsidP="003010F8">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3010F8">
        <w:rPr>
          <w:rFonts w:ascii="Arial" w:eastAsia="Times New Roman" w:hAnsi="Arial" w:cs="Arial"/>
          <w:color w:val="000000"/>
          <w:sz w:val="23"/>
          <w:szCs w:val="23"/>
          <w:bdr w:val="none" w:sz="0" w:space="0" w:color="auto" w:frame="1"/>
        </w:rPr>
        <w:t xml:space="preserve">In our example, we do not want the </w:t>
      </w:r>
      <w:proofErr w:type="spellStart"/>
      <w:r w:rsidRPr="003010F8">
        <w:rPr>
          <w:rFonts w:ascii="Arial" w:eastAsia="Times New Roman" w:hAnsi="Arial" w:cs="Arial"/>
          <w:color w:val="000000"/>
          <w:sz w:val="23"/>
          <w:szCs w:val="23"/>
          <w:bdr w:val="none" w:sz="0" w:space="0" w:color="auto" w:frame="1"/>
        </w:rPr>
        <w:t>dropdownlist</w:t>
      </w:r>
      <w:proofErr w:type="spellEnd"/>
      <w:r w:rsidRPr="003010F8">
        <w:rPr>
          <w:rFonts w:ascii="Arial" w:eastAsia="Times New Roman" w:hAnsi="Arial" w:cs="Arial"/>
          <w:color w:val="000000"/>
          <w:sz w:val="23"/>
          <w:szCs w:val="23"/>
          <w:bdr w:val="none" w:sz="0" w:space="0" w:color="auto" w:frame="1"/>
        </w:rPr>
        <w:t xml:space="preserve"> to be disabled, so please remove the disabled attribute from the select element.</w:t>
      </w:r>
    </w:p>
    <w:p w:rsidR="003010F8" w:rsidRDefault="003010F8" w:rsidP="003010F8">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p>
    <w:p w:rsidR="003010F8" w:rsidRPr="003010F8" w:rsidRDefault="003010F8" w:rsidP="003010F8">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3010F8">
        <w:rPr>
          <w:rFonts w:ascii="Arial" w:eastAsia="Times New Roman" w:hAnsi="Arial" w:cs="Arial"/>
          <w:b/>
          <w:bCs/>
          <w:color w:val="000000"/>
          <w:sz w:val="27"/>
          <w:szCs w:val="27"/>
          <w:highlight w:val="yellow"/>
          <w:bdr w:val="none" w:sz="0" w:space="0" w:color="auto" w:frame="1"/>
        </w:rPr>
        <w:lastRenderedPageBreak/>
        <w:t>How to get the select list options from the component class?</w:t>
      </w:r>
    </w:p>
    <w:p w:rsidR="003010F8" w:rsidRDefault="003010F8" w:rsidP="003010F8">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3010F8">
        <w:rPr>
          <w:rFonts w:ascii="Arial" w:eastAsia="Times New Roman" w:hAnsi="Arial" w:cs="Arial"/>
          <w:color w:val="000000"/>
          <w:sz w:val="23"/>
          <w:szCs w:val="23"/>
          <w:bdr w:val="none" w:sz="0" w:space="0" w:color="auto" w:frame="1"/>
        </w:rPr>
        <w:t xml:space="preserve">As of now we have hard-coded the select list options in HTML itself. In most of the real-time applications, you will get this data from a database. So, </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3010F8">
        <w:rPr>
          <w:rFonts w:ascii="Arial" w:eastAsia="Times New Roman" w:hAnsi="Arial" w:cs="Arial"/>
          <w:color w:val="000000"/>
          <w:sz w:val="23"/>
          <w:szCs w:val="23"/>
          <w:bdr w:val="none" w:sz="0" w:space="0" w:color="auto" w:frame="1"/>
        </w:rPr>
        <w:t>modify</w:t>
      </w:r>
      <w:proofErr w:type="gramEnd"/>
      <w:r w:rsidRPr="003010F8">
        <w:rPr>
          <w:rFonts w:ascii="Arial" w:eastAsia="Times New Roman" w:hAnsi="Arial" w:cs="Arial"/>
          <w:color w:val="000000"/>
          <w:sz w:val="23"/>
          <w:szCs w:val="23"/>
          <w:bdr w:val="none" w:sz="0" w:space="0" w:color="auto" w:frame="1"/>
        </w:rPr>
        <w:t xml:space="preserve"> </w:t>
      </w:r>
      <w:r w:rsidRPr="003010F8">
        <w:rPr>
          <w:rFonts w:ascii="Arial" w:eastAsia="Times New Roman" w:hAnsi="Arial" w:cs="Arial"/>
          <w:color w:val="000000"/>
          <w:sz w:val="23"/>
          <w:szCs w:val="23"/>
          <w:highlight w:val="yellow"/>
          <w:bdr w:val="none" w:sz="0" w:space="0" w:color="auto" w:frame="1"/>
        </w:rPr>
        <w:t>the </w:t>
      </w:r>
      <w:proofErr w:type="spellStart"/>
      <w:r w:rsidRPr="003010F8">
        <w:rPr>
          <w:rFonts w:ascii="Arial" w:eastAsia="Times New Roman" w:hAnsi="Arial" w:cs="Arial"/>
          <w:b/>
          <w:bCs/>
          <w:color w:val="000000"/>
          <w:sz w:val="23"/>
          <w:szCs w:val="23"/>
          <w:highlight w:val="yellow"/>
          <w:bdr w:val="none" w:sz="0" w:space="0" w:color="auto" w:frame="1"/>
        </w:rPr>
        <w:t>app.component.ts</w:t>
      </w:r>
      <w:proofErr w:type="spellEnd"/>
      <w:r w:rsidRPr="003010F8">
        <w:rPr>
          <w:rFonts w:ascii="Arial" w:eastAsia="Times New Roman" w:hAnsi="Arial" w:cs="Arial"/>
          <w:color w:val="000000"/>
          <w:sz w:val="23"/>
          <w:szCs w:val="23"/>
          <w:highlight w:val="yellow"/>
          <w:bdr w:val="none" w:sz="0" w:space="0" w:color="auto" w:frame="1"/>
        </w:rPr>
        <w:t> file</w:t>
      </w:r>
      <w:r w:rsidRPr="003010F8">
        <w:rPr>
          <w:rFonts w:ascii="Arial" w:eastAsia="Times New Roman" w:hAnsi="Arial" w:cs="Arial"/>
          <w:color w:val="000000"/>
          <w:sz w:val="23"/>
          <w:szCs w:val="23"/>
          <w:bdr w:val="none" w:sz="0" w:space="0" w:color="auto" w:frame="1"/>
        </w:rPr>
        <w:t xml:space="preserve"> as shown below. Here, we created one property called </w:t>
      </w:r>
      <w:r w:rsidRPr="003010F8">
        <w:rPr>
          <w:rFonts w:ascii="Arial" w:eastAsia="Times New Roman" w:hAnsi="Arial" w:cs="Arial"/>
          <w:b/>
          <w:bCs/>
          <w:color w:val="000000"/>
          <w:sz w:val="23"/>
          <w:szCs w:val="23"/>
          <w:bdr w:val="none" w:sz="0" w:space="0" w:color="auto" w:frame="1"/>
        </w:rPr>
        <w:t>Branches </w:t>
      </w:r>
      <w:r w:rsidRPr="003010F8">
        <w:rPr>
          <w:rFonts w:ascii="Arial" w:eastAsia="Times New Roman" w:hAnsi="Arial" w:cs="Arial"/>
          <w:color w:val="000000"/>
          <w:sz w:val="23"/>
          <w:szCs w:val="23"/>
          <w:bdr w:val="none" w:sz="0" w:space="0" w:color="auto" w:frame="1"/>
        </w:rPr>
        <w:t>which will return the list of items that we want to show in the drop down list. It has two properties id and name.</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b/>
          <w:bCs/>
          <w:color w:val="D171DD"/>
          <w:sz w:val="25"/>
          <w:szCs w:val="25"/>
          <w:bdr w:val="none" w:sz="0" w:space="0" w:color="auto" w:frame="1"/>
        </w:rPr>
        <w:t>import</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Component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from </w:t>
      </w:r>
      <w:r w:rsidRPr="003010F8">
        <w:rPr>
          <w:rFonts w:ascii="inherit" w:eastAsia="Times New Roman" w:hAnsi="inherit" w:cs="Times New Roman"/>
          <w:color w:val="7CC379"/>
          <w:sz w:val="25"/>
          <w:szCs w:val="25"/>
          <w:bdr w:val="none" w:sz="0" w:space="0" w:color="auto" w:frame="1"/>
        </w:rPr>
        <w:t>'@angular/core'</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b/>
          <w:bCs/>
          <w:color w:val="D171DD"/>
          <w:sz w:val="25"/>
          <w:szCs w:val="25"/>
          <w:bdr w:val="none" w:sz="0" w:space="0" w:color="auto" w:frame="1"/>
        </w:rPr>
        <w:t>import</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NgForm</w:t>
      </w:r>
      <w:proofErr w:type="spell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from </w:t>
      </w:r>
      <w:r w:rsidRPr="003010F8">
        <w:rPr>
          <w:rFonts w:ascii="inherit" w:eastAsia="Times New Roman" w:hAnsi="inherit" w:cs="Times New Roman"/>
          <w:color w:val="7CC379"/>
          <w:sz w:val="25"/>
          <w:szCs w:val="25"/>
          <w:bdr w:val="none" w:sz="0" w:space="0" w:color="auto" w:frame="1"/>
        </w:rPr>
        <w:t>'@angular/forms'</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color w:val="CFD5E0"/>
          <w:sz w:val="25"/>
          <w:szCs w:val="25"/>
          <w:bdr w:val="none" w:sz="0" w:space="0" w:color="auto" w:frame="1"/>
        </w:rPr>
        <w:t>@</w:t>
      </w:r>
      <w:r w:rsidRPr="003010F8">
        <w:rPr>
          <w:rFonts w:ascii="inherit" w:eastAsia="Times New Roman" w:hAnsi="inherit" w:cs="Times New Roman"/>
          <w:color w:val="4284AE"/>
          <w:sz w:val="25"/>
          <w:szCs w:val="25"/>
          <w:bdr w:val="none" w:sz="0" w:space="0" w:color="auto" w:frame="1"/>
        </w:rPr>
        <w:t>Component</w:t>
      </w:r>
      <w:r w:rsidRPr="003010F8">
        <w:rPr>
          <w:rFonts w:ascii="inherit" w:eastAsia="Times New Roman" w:hAnsi="inherit" w:cs="Times New Roman"/>
          <w:b/>
          <w:bCs/>
          <w:color w:val="6B7C8B"/>
          <w:sz w:val="25"/>
          <w:szCs w:val="25"/>
          <w:bdr w:val="none" w:sz="0" w:space="0" w:color="auto" w:frame="1"/>
        </w:rPr>
        <w:t>({</w:t>
      </w:r>
      <w:proofErr w:type="gramEnd"/>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color w:val="CFD5E0"/>
          <w:sz w:val="25"/>
          <w:szCs w:val="25"/>
          <w:bdr w:val="none" w:sz="0" w:space="0" w:color="auto" w:frame="1"/>
        </w:rPr>
        <w:t>selector</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7CC379"/>
          <w:sz w:val="25"/>
          <w:szCs w:val="25"/>
          <w:bdr w:val="none" w:sz="0" w:space="0" w:color="auto" w:frame="1"/>
        </w:rPr>
        <w:t>'app-root'</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3010F8">
        <w:rPr>
          <w:rFonts w:ascii="inherit" w:eastAsia="Times New Roman" w:hAnsi="inherit" w:cs="Times New Roman"/>
          <w:color w:val="CFD5E0"/>
          <w:sz w:val="25"/>
          <w:szCs w:val="25"/>
          <w:bdr w:val="none" w:sz="0" w:space="0" w:color="auto" w:frame="1"/>
        </w:rPr>
        <w:t>templateUrl</w:t>
      </w:r>
      <w:proofErr w:type="spellEnd"/>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7CC379"/>
          <w:sz w:val="25"/>
          <w:szCs w:val="25"/>
          <w:bdr w:val="none" w:sz="0" w:space="0" w:color="auto" w:frame="1"/>
        </w:rPr>
        <w:t>'./app.component.html'</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3010F8">
        <w:rPr>
          <w:rFonts w:ascii="inherit" w:eastAsia="Times New Roman" w:hAnsi="inherit" w:cs="Times New Roman"/>
          <w:color w:val="CFD5E0"/>
          <w:sz w:val="25"/>
          <w:szCs w:val="25"/>
          <w:bdr w:val="none" w:sz="0" w:space="0" w:color="auto" w:frame="1"/>
        </w:rPr>
        <w:t>styleUrls</w:t>
      </w:r>
      <w:proofErr w:type="spellEnd"/>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7CC379"/>
          <w:sz w:val="25"/>
          <w:szCs w:val="25"/>
          <w:bdr w:val="none" w:sz="0" w:space="0" w:color="auto" w:frame="1"/>
        </w:rPr>
        <w:t>'./app.component.css'</w:t>
      </w: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b/>
          <w:bCs/>
          <w:color w:val="D171DD"/>
          <w:sz w:val="25"/>
          <w:szCs w:val="25"/>
          <w:bdr w:val="none" w:sz="0" w:space="0" w:color="auto" w:frame="1"/>
        </w:rPr>
        <w:t>export</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D171DD"/>
          <w:sz w:val="25"/>
          <w:szCs w:val="25"/>
          <w:bdr w:val="none" w:sz="0" w:space="0" w:color="auto" w:frame="1"/>
        </w:rPr>
        <w:t>class</w:t>
      </w:r>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AppComponent</w:t>
      </w:r>
      <w:proofErr w:type="spell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3010F8">
        <w:rPr>
          <w:rFonts w:ascii="inherit" w:eastAsia="Times New Roman" w:hAnsi="inherit" w:cs="Times New Roman"/>
          <w:color w:val="4284AE"/>
          <w:sz w:val="25"/>
          <w:szCs w:val="25"/>
          <w:bdr w:val="none" w:sz="0" w:space="0" w:color="auto" w:frame="1"/>
        </w:rPr>
        <w:t>RegisterStudent</w:t>
      </w:r>
      <w:proofErr w:type="spellEnd"/>
      <w:r w:rsidRPr="003010F8">
        <w:rPr>
          <w:rFonts w:ascii="inherit" w:eastAsia="Times New Roman" w:hAnsi="inherit" w:cs="Times New Roman"/>
          <w:b/>
          <w:bCs/>
          <w:color w:val="6B7C8B"/>
          <w:sz w:val="25"/>
          <w:szCs w:val="25"/>
          <w:bdr w:val="none" w:sz="0" w:space="0" w:color="auto" w:frame="1"/>
        </w:rPr>
        <w:t>(</w:t>
      </w:r>
      <w:proofErr w:type="spellStart"/>
      <w:proofErr w:type="gramEnd"/>
      <w:r w:rsidRPr="003010F8">
        <w:rPr>
          <w:rFonts w:ascii="inherit" w:eastAsia="Times New Roman" w:hAnsi="inherit" w:cs="Times New Roman"/>
          <w:color w:val="CFD5E0"/>
          <w:sz w:val="25"/>
          <w:szCs w:val="25"/>
          <w:bdr w:val="none" w:sz="0" w:space="0" w:color="auto" w:frame="1"/>
        </w:rPr>
        <w:t>studentForm</w:t>
      </w:r>
      <w:proofErr w:type="spellEnd"/>
      <w:r w:rsidRPr="003010F8">
        <w:rPr>
          <w:rFonts w:ascii="inherit" w:eastAsia="Times New Roman" w:hAnsi="inherit" w:cs="Times New Roman"/>
          <w:color w:val="CFD5E0"/>
          <w:sz w:val="25"/>
          <w:szCs w:val="25"/>
          <w:bdr w:val="none" w:sz="0" w:space="0" w:color="auto" w:frame="1"/>
        </w:rPr>
        <w:t xml:space="preserve">: </w:t>
      </w:r>
      <w:proofErr w:type="spellStart"/>
      <w:r w:rsidRPr="003010F8">
        <w:rPr>
          <w:rFonts w:ascii="inherit" w:eastAsia="Times New Roman" w:hAnsi="inherit" w:cs="Times New Roman"/>
          <w:color w:val="CFD5E0"/>
          <w:sz w:val="25"/>
          <w:szCs w:val="25"/>
          <w:bdr w:val="none" w:sz="0" w:space="0" w:color="auto" w:frame="1"/>
        </w:rPr>
        <w:t>NgForm</w:t>
      </w:r>
      <w:proofErr w:type="spellEnd"/>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D171DD"/>
          <w:sz w:val="25"/>
          <w:szCs w:val="25"/>
          <w:bdr w:val="none" w:sz="0" w:space="0" w:color="auto" w:frame="1"/>
        </w:rPr>
        <w:t>void</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color w:val="FFFFFF"/>
          <w:sz w:val="25"/>
          <w:szCs w:val="25"/>
          <w:bdr w:val="none" w:sz="0" w:space="0" w:color="auto" w:frame="1"/>
        </w:rPr>
        <w:t>console</w:t>
      </w:r>
      <w:r w:rsidRPr="003010F8">
        <w:rPr>
          <w:rFonts w:ascii="inherit" w:eastAsia="Times New Roman" w:hAnsi="inherit" w:cs="Times New Roman"/>
          <w:color w:val="CFD5E0"/>
          <w:sz w:val="25"/>
          <w:szCs w:val="25"/>
          <w:bdr w:val="none" w:sz="0" w:space="0" w:color="auto" w:frame="1"/>
        </w:rPr>
        <w:t>.</w:t>
      </w:r>
      <w:r w:rsidRPr="003010F8">
        <w:rPr>
          <w:rFonts w:ascii="inherit" w:eastAsia="Times New Roman" w:hAnsi="inherit" w:cs="Times New Roman"/>
          <w:color w:val="4284AE"/>
          <w:sz w:val="25"/>
          <w:szCs w:val="25"/>
          <w:bdr w:val="none" w:sz="0" w:space="0" w:color="auto" w:frame="1"/>
        </w:rPr>
        <w:t>log</w:t>
      </w:r>
      <w:r w:rsidRPr="003010F8">
        <w:rPr>
          <w:rFonts w:ascii="inherit" w:eastAsia="Times New Roman" w:hAnsi="inherit" w:cs="Times New Roman"/>
          <w:b/>
          <w:bCs/>
          <w:color w:val="6B7C8B"/>
          <w:sz w:val="25"/>
          <w:szCs w:val="25"/>
          <w:bdr w:val="none" w:sz="0" w:space="0" w:color="auto" w:frame="1"/>
        </w:rPr>
        <w:t>(</w:t>
      </w:r>
      <w:proofErr w:type="spellStart"/>
      <w:proofErr w:type="gramEnd"/>
      <w:r w:rsidRPr="003010F8">
        <w:rPr>
          <w:rFonts w:ascii="inherit" w:eastAsia="Times New Roman" w:hAnsi="inherit" w:cs="Times New Roman"/>
          <w:color w:val="CFD5E0"/>
          <w:sz w:val="25"/>
          <w:szCs w:val="25"/>
          <w:bdr w:val="none" w:sz="0" w:space="0" w:color="auto" w:frame="1"/>
        </w:rPr>
        <w:t>studentForm.</w:t>
      </w:r>
      <w:r w:rsidRPr="003010F8">
        <w:rPr>
          <w:rFonts w:ascii="inherit" w:eastAsia="Times New Roman" w:hAnsi="inherit" w:cs="Times New Roman"/>
          <w:color w:val="4284AE"/>
          <w:sz w:val="25"/>
          <w:szCs w:val="25"/>
          <w:bdr w:val="none" w:sz="0" w:space="0" w:color="auto" w:frame="1"/>
        </w:rPr>
        <w:t>value</w:t>
      </w:r>
      <w:proofErr w:type="spellEnd"/>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color w:val="CFD5E0"/>
          <w:sz w:val="25"/>
          <w:szCs w:val="25"/>
          <w:bdr w:val="none" w:sz="0" w:space="0" w:color="auto" w:frame="1"/>
        </w:rPr>
        <w:t xml:space="preserve">Branches: </w:t>
      </w:r>
      <w:proofErr w:type="gramStart"/>
      <w:r w:rsidRPr="003010F8">
        <w:rPr>
          <w:rFonts w:ascii="inherit" w:eastAsia="Times New Roman" w:hAnsi="inherit" w:cs="Times New Roman"/>
          <w:b/>
          <w:bCs/>
          <w:color w:val="D171DD"/>
          <w:sz w:val="25"/>
          <w:szCs w:val="25"/>
          <w:bdr w:val="none" w:sz="0" w:space="0" w:color="auto" w:frame="1"/>
        </w:rPr>
        <w:t>any</w:t>
      </w:r>
      <w:r w:rsidRPr="003010F8">
        <w:rPr>
          <w:rFonts w:ascii="inherit" w:eastAsia="Times New Roman" w:hAnsi="inherit" w:cs="Times New Roman"/>
          <w:b/>
          <w:bCs/>
          <w:color w:val="6B7C8B"/>
          <w:sz w:val="25"/>
          <w:szCs w:val="25"/>
          <w:bdr w:val="none" w:sz="0" w:space="0" w:color="auto" w:frame="1"/>
        </w:rPr>
        <w:t>[</w:t>
      </w:r>
      <w:proofErr w:type="gramEnd"/>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 </w:t>
      </w: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id</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A66"/>
          <w:sz w:val="25"/>
          <w:szCs w:val="25"/>
          <w:bdr w:val="none" w:sz="0" w:space="0" w:color="auto" w:frame="1"/>
        </w:rPr>
        <w:t>1</w:t>
      </w:r>
      <w:r w:rsidRPr="003010F8">
        <w:rPr>
          <w:rFonts w:ascii="inherit" w:eastAsia="Times New Roman" w:hAnsi="inherit" w:cs="Times New Roman"/>
          <w:color w:val="CFD5E0"/>
          <w:sz w:val="25"/>
          <w:szCs w:val="25"/>
          <w:bdr w:val="none" w:sz="0" w:space="0" w:color="auto" w:frame="1"/>
        </w:rPr>
        <w:t xml:space="preserve">, name: </w:t>
      </w:r>
      <w:r w:rsidRPr="003010F8">
        <w:rPr>
          <w:rFonts w:ascii="inherit" w:eastAsia="Times New Roman" w:hAnsi="inherit" w:cs="Times New Roman"/>
          <w:color w:val="7CC379"/>
          <w:sz w:val="25"/>
          <w:szCs w:val="25"/>
          <w:bdr w:val="none" w:sz="0" w:space="0" w:color="auto" w:frame="1"/>
        </w:rPr>
        <w:t>'CSE'</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id</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A66"/>
          <w:sz w:val="25"/>
          <w:szCs w:val="25"/>
          <w:bdr w:val="none" w:sz="0" w:space="0" w:color="auto" w:frame="1"/>
        </w:rPr>
        <w:t>2</w:t>
      </w:r>
      <w:r w:rsidRPr="003010F8">
        <w:rPr>
          <w:rFonts w:ascii="inherit" w:eastAsia="Times New Roman" w:hAnsi="inherit" w:cs="Times New Roman"/>
          <w:color w:val="CFD5E0"/>
          <w:sz w:val="25"/>
          <w:szCs w:val="25"/>
          <w:bdr w:val="none" w:sz="0" w:space="0" w:color="auto" w:frame="1"/>
        </w:rPr>
        <w:t xml:space="preserve">, name: </w:t>
      </w:r>
      <w:r w:rsidRPr="003010F8">
        <w:rPr>
          <w:rFonts w:ascii="inherit" w:eastAsia="Times New Roman" w:hAnsi="inherit" w:cs="Times New Roman"/>
          <w:color w:val="7CC379"/>
          <w:sz w:val="25"/>
          <w:szCs w:val="25"/>
          <w:bdr w:val="none" w:sz="0" w:space="0" w:color="auto" w:frame="1"/>
        </w:rPr>
        <w:t>'ETC'</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id</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A66"/>
          <w:sz w:val="25"/>
          <w:szCs w:val="25"/>
          <w:bdr w:val="none" w:sz="0" w:space="0" w:color="auto" w:frame="1"/>
        </w:rPr>
        <w:t>3</w:t>
      </w:r>
      <w:r w:rsidRPr="003010F8">
        <w:rPr>
          <w:rFonts w:ascii="inherit" w:eastAsia="Times New Roman" w:hAnsi="inherit" w:cs="Times New Roman"/>
          <w:color w:val="CFD5E0"/>
          <w:sz w:val="25"/>
          <w:szCs w:val="25"/>
          <w:bdr w:val="none" w:sz="0" w:space="0" w:color="auto" w:frame="1"/>
        </w:rPr>
        <w:t xml:space="preserve">, name: </w:t>
      </w:r>
      <w:r w:rsidRPr="003010F8">
        <w:rPr>
          <w:rFonts w:ascii="inherit" w:eastAsia="Times New Roman" w:hAnsi="inherit" w:cs="Times New Roman"/>
          <w:color w:val="7CC379"/>
          <w:sz w:val="25"/>
          <w:szCs w:val="25"/>
          <w:bdr w:val="none" w:sz="0" w:space="0" w:color="auto" w:frame="1"/>
        </w:rPr>
        <w:t>'Mechanical'</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 xml:space="preserve"> id</w:t>
      </w:r>
      <w:proofErr w:type="gramEnd"/>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color w:val="D19A66"/>
          <w:sz w:val="25"/>
          <w:szCs w:val="25"/>
          <w:bdr w:val="none" w:sz="0" w:space="0" w:color="auto" w:frame="1"/>
        </w:rPr>
        <w:t>4</w:t>
      </w:r>
      <w:r w:rsidRPr="003010F8">
        <w:rPr>
          <w:rFonts w:ascii="inherit" w:eastAsia="Times New Roman" w:hAnsi="inherit" w:cs="Times New Roman"/>
          <w:color w:val="CFD5E0"/>
          <w:sz w:val="25"/>
          <w:szCs w:val="25"/>
          <w:bdr w:val="none" w:sz="0" w:space="0" w:color="auto" w:frame="1"/>
        </w:rPr>
        <w:t xml:space="preserve">, name: </w:t>
      </w:r>
      <w:r w:rsidRPr="003010F8">
        <w:rPr>
          <w:rFonts w:ascii="inherit" w:eastAsia="Times New Roman" w:hAnsi="inherit" w:cs="Times New Roman"/>
          <w:color w:val="7CC379"/>
          <w:sz w:val="25"/>
          <w:szCs w:val="25"/>
          <w:bdr w:val="none" w:sz="0" w:space="0" w:color="auto" w:frame="1"/>
        </w:rPr>
        <w:t>'Electrical'</w:t>
      </w:r>
      <w:r w:rsidRPr="003010F8">
        <w:rPr>
          <w:rFonts w:ascii="inherit" w:eastAsia="Times New Roman" w:hAnsi="inherit" w:cs="Times New Roman"/>
          <w:color w:val="CFD5E0"/>
          <w:sz w:val="25"/>
          <w:szCs w:val="25"/>
          <w:bdr w:val="none" w:sz="0" w:space="0" w:color="auto" w:frame="1"/>
        </w:rPr>
        <w:t xml:space="preserve"> </w:t>
      </w: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272B33"/>
        <w:spacing w:after="0"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w:t>
      </w:r>
      <w:r w:rsidRPr="003010F8">
        <w:rPr>
          <w:rFonts w:ascii="inherit" w:eastAsia="Times New Roman" w:hAnsi="inherit" w:cs="Times New Roman"/>
          <w:color w:val="CFD5E0"/>
          <w:sz w:val="25"/>
          <w:szCs w:val="25"/>
          <w:bdr w:val="none" w:sz="0" w:space="0" w:color="auto" w:frame="1"/>
        </w:rPr>
        <w:t>;</w:t>
      </w:r>
    </w:p>
    <w:p w:rsidR="003010F8" w:rsidRPr="003010F8" w:rsidRDefault="003010F8" w:rsidP="003010F8">
      <w:pPr>
        <w:shd w:val="clear" w:color="auto" w:fill="272B33"/>
        <w:spacing w:line="384" w:lineRule="atLeast"/>
        <w:textAlignment w:val="baseline"/>
        <w:rPr>
          <w:rFonts w:ascii="Consolas" w:eastAsia="Times New Roman" w:hAnsi="Consolas" w:cs="Times New Roman"/>
          <w:color w:val="596174"/>
          <w:sz w:val="18"/>
          <w:szCs w:val="18"/>
        </w:rPr>
      </w:pPr>
      <w:r w:rsidRPr="003010F8">
        <w:rPr>
          <w:rFonts w:ascii="inherit" w:eastAsia="Times New Roman" w:hAnsi="inherit" w:cs="Times New Roman"/>
          <w:b/>
          <w:bCs/>
          <w:color w:val="6B7C8B"/>
          <w:sz w:val="25"/>
          <w:szCs w:val="25"/>
          <w:bdr w:val="none" w:sz="0" w:space="0" w:color="auto" w:frame="1"/>
        </w:rPr>
        <w:t>}</w:t>
      </w:r>
    </w:p>
    <w:p w:rsidR="003010F8" w:rsidRPr="003010F8" w:rsidRDefault="003010F8" w:rsidP="003010F8">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bookmarkStart w:id="1" w:name="_GoBack"/>
      <w:r w:rsidRPr="003010F8">
        <w:rPr>
          <w:rFonts w:ascii="Arial" w:eastAsia="Times New Roman" w:hAnsi="Arial" w:cs="Arial"/>
          <w:b/>
          <w:bCs/>
          <w:color w:val="000000"/>
          <w:sz w:val="27"/>
          <w:szCs w:val="27"/>
          <w:u w:val="single"/>
          <w:bdr w:val="none" w:sz="0" w:space="0" w:color="auto" w:frame="1"/>
        </w:rPr>
        <w:t>Modifying the app.component.html file:</w:t>
      </w:r>
    </w:p>
    <w:bookmarkEnd w:id="1"/>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sidRPr="003010F8">
        <w:rPr>
          <w:rFonts w:ascii="Arial" w:eastAsia="Times New Roman" w:hAnsi="Arial" w:cs="Arial"/>
          <w:color w:val="000000"/>
          <w:sz w:val="23"/>
          <w:szCs w:val="23"/>
          <w:bdr w:val="none" w:sz="0" w:space="0" w:color="auto" w:frame="1"/>
        </w:rPr>
        <w:t>Next we need to modify the drop down list code in the app.component.html file as shown below.</w:t>
      </w:r>
    </w:p>
    <w:p w:rsidR="003010F8" w:rsidRPr="003010F8" w:rsidRDefault="003010F8" w:rsidP="003010F8">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5226050" cy="1579880"/>
            <wp:effectExtent l="0" t="0" r="0" b="1270"/>
            <wp:docPr id="1" name="Picture 1" descr="How to disable a Drop Down List in 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disable a Drop Down List in Angular Template Driven For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050" cy="1579880"/>
                    </a:xfrm>
                    <a:prstGeom prst="rect">
                      <a:avLst/>
                    </a:prstGeom>
                    <a:noFill/>
                    <a:ln>
                      <a:noFill/>
                    </a:ln>
                  </pic:spPr>
                </pic:pic>
              </a:graphicData>
            </a:graphic>
          </wp:inline>
        </w:drawing>
      </w:r>
    </w:p>
    <w:p w:rsidR="00DA6DF1" w:rsidRDefault="003010F8"/>
    <w:sectPr w:rsidR="00DA6DF1" w:rsidSect="003010F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0F8"/>
    <w:rsid w:val="002B2C06"/>
    <w:rsid w:val="003010F8"/>
    <w:rsid w:val="00C5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010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0F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010F8"/>
    <w:rPr>
      <w:rFonts w:ascii="Times New Roman" w:eastAsia="Times New Roman" w:hAnsi="Times New Roman" w:cs="Times New Roman"/>
      <w:b/>
      <w:bCs/>
      <w:sz w:val="20"/>
      <w:szCs w:val="20"/>
    </w:rPr>
  </w:style>
  <w:style w:type="character" w:styleId="Strong">
    <w:name w:val="Strong"/>
    <w:basedOn w:val="DefaultParagraphFont"/>
    <w:uiPriority w:val="22"/>
    <w:qFormat/>
    <w:rsid w:val="003010F8"/>
    <w:rPr>
      <w:b/>
      <w:bCs/>
    </w:rPr>
  </w:style>
  <w:style w:type="paragraph" w:styleId="NormalWeb">
    <w:name w:val="Normal (Web)"/>
    <w:basedOn w:val="Normal"/>
    <w:uiPriority w:val="99"/>
    <w:semiHidden/>
    <w:unhideWhenUsed/>
    <w:rsid w:val="0030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g1">
    <w:name w:val="enlighter-g1"/>
    <w:basedOn w:val="DefaultParagraphFont"/>
    <w:rsid w:val="003010F8"/>
  </w:style>
  <w:style w:type="character" w:customStyle="1" w:styleId="enlighter-x1">
    <w:name w:val="enlighter-x1"/>
    <w:basedOn w:val="DefaultParagraphFont"/>
    <w:rsid w:val="003010F8"/>
  </w:style>
  <w:style w:type="character" w:customStyle="1" w:styleId="enlighter-text">
    <w:name w:val="enlighter-text"/>
    <w:basedOn w:val="DefaultParagraphFont"/>
    <w:rsid w:val="003010F8"/>
  </w:style>
  <w:style w:type="character" w:customStyle="1" w:styleId="enlighter-x2">
    <w:name w:val="enlighter-x2"/>
    <w:basedOn w:val="DefaultParagraphFont"/>
    <w:rsid w:val="003010F8"/>
  </w:style>
  <w:style w:type="character" w:customStyle="1" w:styleId="enlighter-k3">
    <w:name w:val="enlighter-k3"/>
    <w:basedOn w:val="DefaultParagraphFont"/>
    <w:rsid w:val="003010F8"/>
  </w:style>
  <w:style w:type="character" w:customStyle="1" w:styleId="enlighter-s0">
    <w:name w:val="enlighter-s0"/>
    <w:basedOn w:val="DefaultParagraphFont"/>
    <w:rsid w:val="003010F8"/>
  </w:style>
  <w:style w:type="character" w:customStyle="1" w:styleId="enlighter-k0">
    <w:name w:val="enlighter-k0"/>
    <w:basedOn w:val="DefaultParagraphFont"/>
    <w:rsid w:val="003010F8"/>
  </w:style>
  <w:style w:type="character" w:customStyle="1" w:styleId="enlighter-m0">
    <w:name w:val="enlighter-m0"/>
    <w:basedOn w:val="DefaultParagraphFont"/>
    <w:rsid w:val="003010F8"/>
  </w:style>
  <w:style w:type="character" w:customStyle="1" w:styleId="enlighter-k5">
    <w:name w:val="enlighter-k5"/>
    <w:basedOn w:val="DefaultParagraphFont"/>
    <w:rsid w:val="003010F8"/>
  </w:style>
  <w:style w:type="character" w:customStyle="1" w:styleId="enlighter-k9">
    <w:name w:val="enlighter-k9"/>
    <w:basedOn w:val="DefaultParagraphFont"/>
    <w:rsid w:val="003010F8"/>
  </w:style>
  <w:style w:type="character" w:customStyle="1" w:styleId="enlighter-m3">
    <w:name w:val="enlighter-m3"/>
    <w:basedOn w:val="DefaultParagraphFont"/>
    <w:rsid w:val="003010F8"/>
  </w:style>
  <w:style w:type="character" w:customStyle="1" w:styleId="enlighter-n1">
    <w:name w:val="enlighter-n1"/>
    <w:basedOn w:val="DefaultParagraphFont"/>
    <w:rsid w:val="003010F8"/>
  </w:style>
  <w:style w:type="paragraph" w:styleId="BalloonText">
    <w:name w:val="Balloon Text"/>
    <w:basedOn w:val="Normal"/>
    <w:link w:val="BalloonTextChar"/>
    <w:uiPriority w:val="99"/>
    <w:semiHidden/>
    <w:unhideWhenUsed/>
    <w:rsid w:val="00301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0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010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0F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010F8"/>
    <w:rPr>
      <w:rFonts w:ascii="Times New Roman" w:eastAsia="Times New Roman" w:hAnsi="Times New Roman" w:cs="Times New Roman"/>
      <w:b/>
      <w:bCs/>
      <w:sz w:val="20"/>
      <w:szCs w:val="20"/>
    </w:rPr>
  </w:style>
  <w:style w:type="character" w:styleId="Strong">
    <w:name w:val="Strong"/>
    <w:basedOn w:val="DefaultParagraphFont"/>
    <w:uiPriority w:val="22"/>
    <w:qFormat/>
    <w:rsid w:val="003010F8"/>
    <w:rPr>
      <w:b/>
      <w:bCs/>
    </w:rPr>
  </w:style>
  <w:style w:type="paragraph" w:styleId="NormalWeb">
    <w:name w:val="Normal (Web)"/>
    <w:basedOn w:val="Normal"/>
    <w:uiPriority w:val="99"/>
    <w:semiHidden/>
    <w:unhideWhenUsed/>
    <w:rsid w:val="0030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g1">
    <w:name w:val="enlighter-g1"/>
    <w:basedOn w:val="DefaultParagraphFont"/>
    <w:rsid w:val="003010F8"/>
  </w:style>
  <w:style w:type="character" w:customStyle="1" w:styleId="enlighter-x1">
    <w:name w:val="enlighter-x1"/>
    <w:basedOn w:val="DefaultParagraphFont"/>
    <w:rsid w:val="003010F8"/>
  </w:style>
  <w:style w:type="character" w:customStyle="1" w:styleId="enlighter-text">
    <w:name w:val="enlighter-text"/>
    <w:basedOn w:val="DefaultParagraphFont"/>
    <w:rsid w:val="003010F8"/>
  </w:style>
  <w:style w:type="character" w:customStyle="1" w:styleId="enlighter-x2">
    <w:name w:val="enlighter-x2"/>
    <w:basedOn w:val="DefaultParagraphFont"/>
    <w:rsid w:val="003010F8"/>
  </w:style>
  <w:style w:type="character" w:customStyle="1" w:styleId="enlighter-k3">
    <w:name w:val="enlighter-k3"/>
    <w:basedOn w:val="DefaultParagraphFont"/>
    <w:rsid w:val="003010F8"/>
  </w:style>
  <w:style w:type="character" w:customStyle="1" w:styleId="enlighter-s0">
    <w:name w:val="enlighter-s0"/>
    <w:basedOn w:val="DefaultParagraphFont"/>
    <w:rsid w:val="003010F8"/>
  </w:style>
  <w:style w:type="character" w:customStyle="1" w:styleId="enlighter-k0">
    <w:name w:val="enlighter-k0"/>
    <w:basedOn w:val="DefaultParagraphFont"/>
    <w:rsid w:val="003010F8"/>
  </w:style>
  <w:style w:type="character" w:customStyle="1" w:styleId="enlighter-m0">
    <w:name w:val="enlighter-m0"/>
    <w:basedOn w:val="DefaultParagraphFont"/>
    <w:rsid w:val="003010F8"/>
  </w:style>
  <w:style w:type="character" w:customStyle="1" w:styleId="enlighter-k5">
    <w:name w:val="enlighter-k5"/>
    <w:basedOn w:val="DefaultParagraphFont"/>
    <w:rsid w:val="003010F8"/>
  </w:style>
  <w:style w:type="character" w:customStyle="1" w:styleId="enlighter-k9">
    <w:name w:val="enlighter-k9"/>
    <w:basedOn w:val="DefaultParagraphFont"/>
    <w:rsid w:val="003010F8"/>
  </w:style>
  <w:style w:type="character" w:customStyle="1" w:styleId="enlighter-m3">
    <w:name w:val="enlighter-m3"/>
    <w:basedOn w:val="DefaultParagraphFont"/>
    <w:rsid w:val="003010F8"/>
  </w:style>
  <w:style w:type="character" w:customStyle="1" w:styleId="enlighter-n1">
    <w:name w:val="enlighter-n1"/>
    <w:basedOn w:val="DefaultParagraphFont"/>
    <w:rsid w:val="003010F8"/>
  </w:style>
  <w:style w:type="paragraph" w:styleId="BalloonText">
    <w:name w:val="Balloon Text"/>
    <w:basedOn w:val="Normal"/>
    <w:link w:val="BalloonTextChar"/>
    <w:uiPriority w:val="99"/>
    <w:semiHidden/>
    <w:unhideWhenUsed/>
    <w:rsid w:val="00301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0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11625">
      <w:bodyDiv w:val="1"/>
      <w:marLeft w:val="0"/>
      <w:marRight w:val="0"/>
      <w:marTop w:val="0"/>
      <w:marBottom w:val="0"/>
      <w:divBdr>
        <w:top w:val="none" w:sz="0" w:space="0" w:color="auto"/>
        <w:left w:val="none" w:sz="0" w:space="0" w:color="auto"/>
        <w:bottom w:val="none" w:sz="0" w:space="0" w:color="auto"/>
        <w:right w:val="none" w:sz="0" w:space="0" w:color="auto"/>
      </w:divBdr>
      <w:divsChild>
        <w:div w:id="2051370107">
          <w:marLeft w:val="0"/>
          <w:marRight w:val="0"/>
          <w:marTop w:val="120"/>
          <w:marBottom w:val="120"/>
          <w:divBdr>
            <w:top w:val="none" w:sz="0" w:space="0" w:color="auto"/>
            <w:left w:val="none" w:sz="0" w:space="0" w:color="auto"/>
            <w:bottom w:val="none" w:sz="0" w:space="0" w:color="auto"/>
            <w:right w:val="none" w:sz="0" w:space="0" w:color="auto"/>
          </w:divBdr>
          <w:divsChild>
            <w:div w:id="1940217579">
              <w:marLeft w:val="0"/>
              <w:marRight w:val="0"/>
              <w:marTop w:val="0"/>
              <w:marBottom w:val="0"/>
              <w:divBdr>
                <w:top w:val="none" w:sz="0" w:space="0" w:color="auto"/>
                <w:left w:val="none" w:sz="0" w:space="0" w:color="auto"/>
                <w:bottom w:val="none" w:sz="0" w:space="0" w:color="auto"/>
                <w:right w:val="none" w:sz="0" w:space="0" w:color="auto"/>
              </w:divBdr>
              <w:divsChild>
                <w:div w:id="82343103">
                  <w:marLeft w:val="-225"/>
                  <w:marRight w:val="-225"/>
                  <w:marTop w:val="0"/>
                  <w:marBottom w:val="0"/>
                  <w:divBdr>
                    <w:top w:val="none" w:sz="0" w:space="0" w:color="auto"/>
                    <w:left w:val="none" w:sz="0" w:space="0" w:color="auto"/>
                    <w:bottom w:val="none" w:sz="0" w:space="0" w:color="auto"/>
                    <w:right w:val="none" w:sz="0" w:space="0" w:color="auto"/>
                  </w:divBdr>
                  <w:divsChild>
                    <w:div w:id="7449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71958">
          <w:marLeft w:val="0"/>
          <w:marRight w:val="0"/>
          <w:marTop w:val="0"/>
          <w:marBottom w:val="300"/>
          <w:divBdr>
            <w:top w:val="none" w:sz="0" w:space="0" w:color="auto"/>
            <w:left w:val="none" w:sz="0" w:space="0" w:color="auto"/>
            <w:bottom w:val="none" w:sz="0" w:space="0" w:color="auto"/>
            <w:right w:val="none" w:sz="0" w:space="0" w:color="auto"/>
          </w:divBdr>
          <w:divsChild>
            <w:div w:id="178353663">
              <w:marLeft w:val="0"/>
              <w:marRight w:val="0"/>
              <w:marTop w:val="0"/>
              <w:marBottom w:val="0"/>
              <w:divBdr>
                <w:top w:val="none" w:sz="0" w:space="0" w:color="auto"/>
                <w:left w:val="none" w:sz="0" w:space="0" w:color="auto"/>
                <w:bottom w:val="none" w:sz="0" w:space="0" w:color="auto"/>
                <w:right w:val="none" w:sz="0" w:space="0" w:color="auto"/>
              </w:divBdr>
              <w:divsChild>
                <w:div w:id="700127777">
                  <w:marLeft w:val="0"/>
                  <w:marRight w:val="0"/>
                  <w:marTop w:val="0"/>
                  <w:marBottom w:val="0"/>
                  <w:divBdr>
                    <w:top w:val="single" w:sz="2" w:space="4" w:color="FFFFFF"/>
                    <w:left w:val="single" w:sz="2" w:space="11" w:color="FFFFFF"/>
                    <w:bottom w:val="single" w:sz="2" w:space="1" w:color="FFFFFF"/>
                    <w:right w:val="single" w:sz="2" w:space="4" w:color="FFFFFF"/>
                  </w:divBdr>
                  <w:divsChild>
                    <w:div w:id="1106271553">
                      <w:marLeft w:val="0"/>
                      <w:marRight w:val="0"/>
                      <w:marTop w:val="0"/>
                      <w:marBottom w:val="0"/>
                      <w:divBdr>
                        <w:top w:val="none" w:sz="0" w:space="0" w:color="auto"/>
                        <w:left w:val="none" w:sz="0" w:space="0" w:color="auto"/>
                        <w:bottom w:val="none" w:sz="0" w:space="0" w:color="auto"/>
                        <w:right w:val="none" w:sz="0" w:space="0" w:color="auto"/>
                      </w:divBdr>
                    </w:div>
                  </w:divsChild>
                </w:div>
                <w:div w:id="1635986846">
                  <w:marLeft w:val="0"/>
                  <w:marRight w:val="0"/>
                  <w:marTop w:val="0"/>
                  <w:marBottom w:val="0"/>
                  <w:divBdr>
                    <w:top w:val="single" w:sz="2" w:space="1" w:color="FFFFFF"/>
                    <w:left w:val="single" w:sz="2" w:space="11" w:color="FFFFFF"/>
                    <w:bottom w:val="single" w:sz="2" w:space="1" w:color="FFFFFF"/>
                    <w:right w:val="single" w:sz="2" w:space="4" w:color="FFFFFF"/>
                  </w:divBdr>
                  <w:divsChild>
                    <w:div w:id="1906839269">
                      <w:marLeft w:val="0"/>
                      <w:marRight w:val="0"/>
                      <w:marTop w:val="0"/>
                      <w:marBottom w:val="0"/>
                      <w:divBdr>
                        <w:top w:val="none" w:sz="0" w:space="0" w:color="auto"/>
                        <w:left w:val="none" w:sz="0" w:space="0" w:color="auto"/>
                        <w:bottom w:val="none" w:sz="0" w:space="0" w:color="auto"/>
                        <w:right w:val="none" w:sz="0" w:space="0" w:color="auto"/>
                      </w:divBdr>
                    </w:div>
                  </w:divsChild>
                </w:div>
                <w:div w:id="1189442299">
                  <w:marLeft w:val="0"/>
                  <w:marRight w:val="0"/>
                  <w:marTop w:val="0"/>
                  <w:marBottom w:val="0"/>
                  <w:divBdr>
                    <w:top w:val="single" w:sz="2" w:space="1" w:color="FFFFFF"/>
                    <w:left w:val="single" w:sz="2" w:space="11" w:color="FFFFFF"/>
                    <w:bottom w:val="single" w:sz="2" w:space="1" w:color="FFFFFF"/>
                    <w:right w:val="single" w:sz="2" w:space="4" w:color="FFFFFF"/>
                  </w:divBdr>
                  <w:divsChild>
                    <w:div w:id="489833028">
                      <w:marLeft w:val="0"/>
                      <w:marRight w:val="0"/>
                      <w:marTop w:val="0"/>
                      <w:marBottom w:val="0"/>
                      <w:divBdr>
                        <w:top w:val="none" w:sz="0" w:space="0" w:color="auto"/>
                        <w:left w:val="none" w:sz="0" w:space="0" w:color="auto"/>
                        <w:bottom w:val="none" w:sz="0" w:space="0" w:color="auto"/>
                        <w:right w:val="none" w:sz="0" w:space="0" w:color="auto"/>
                      </w:divBdr>
                    </w:div>
                  </w:divsChild>
                </w:div>
                <w:div w:id="155342975">
                  <w:marLeft w:val="0"/>
                  <w:marRight w:val="0"/>
                  <w:marTop w:val="0"/>
                  <w:marBottom w:val="0"/>
                  <w:divBdr>
                    <w:top w:val="single" w:sz="2" w:space="1" w:color="FFFFFF"/>
                    <w:left w:val="single" w:sz="2" w:space="11" w:color="FFFFFF"/>
                    <w:bottom w:val="single" w:sz="2" w:space="1" w:color="FFFFFF"/>
                    <w:right w:val="single" w:sz="2" w:space="4" w:color="FFFFFF"/>
                  </w:divBdr>
                  <w:divsChild>
                    <w:div w:id="902058867">
                      <w:marLeft w:val="0"/>
                      <w:marRight w:val="0"/>
                      <w:marTop w:val="0"/>
                      <w:marBottom w:val="0"/>
                      <w:divBdr>
                        <w:top w:val="none" w:sz="0" w:space="0" w:color="auto"/>
                        <w:left w:val="none" w:sz="0" w:space="0" w:color="auto"/>
                        <w:bottom w:val="none" w:sz="0" w:space="0" w:color="auto"/>
                        <w:right w:val="none" w:sz="0" w:space="0" w:color="auto"/>
                      </w:divBdr>
                    </w:div>
                  </w:divsChild>
                </w:div>
                <w:div w:id="1431855125">
                  <w:marLeft w:val="0"/>
                  <w:marRight w:val="0"/>
                  <w:marTop w:val="0"/>
                  <w:marBottom w:val="0"/>
                  <w:divBdr>
                    <w:top w:val="single" w:sz="2" w:space="1" w:color="FFFFFF"/>
                    <w:left w:val="single" w:sz="2" w:space="11" w:color="FFFFFF"/>
                    <w:bottom w:val="single" w:sz="2" w:space="1" w:color="FFFFFF"/>
                    <w:right w:val="single" w:sz="2" w:space="4" w:color="FFFFFF"/>
                  </w:divBdr>
                  <w:divsChild>
                    <w:div w:id="652178816">
                      <w:marLeft w:val="0"/>
                      <w:marRight w:val="0"/>
                      <w:marTop w:val="0"/>
                      <w:marBottom w:val="0"/>
                      <w:divBdr>
                        <w:top w:val="none" w:sz="0" w:space="0" w:color="auto"/>
                        <w:left w:val="none" w:sz="0" w:space="0" w:color="auto"/>
                        <w:bottom w:val="none" w:sz="0" w:space="0" w:color="auto"/>
                        <w:right w:val="none" w:sz="0" w:space="0" w:color="auto"/>
                      </w:divBdr>
                    </w:div>
                  </w:divsChild>
                </w:div>
                <w:div w:id="2130397861">
                  <w:marLeft w:val="0"/>
                  <w:marRight w:val="0"/>
                  <w:marTop w:val="0"/>
                  <w:marBottom w:val="0"/>
                  <w:divBdr>
                    <w:top w:val="single" w:sz="2" w:space="1" w:color="FFFFFF"/>
                    <w:left w:val="single" w:sz="2" w:space="11" w:color="FFFFFF"/>
                    <w:bottom w:val="single" w:sz="2" w:space="1" w:color="FFFFFF"/>
                    <w:right w:val="single" w:sz="2" w:space="4" w:color="FFFFFF"/>
                  </w:divBdr>
                  <w:divsChild>
                    <w:div w:id="1011876597">
                      <w:marLeft w:val="0"/>
                      <w:marRight w:val="0"/>
                      <w:marTop w:val="0"/>
                      <w:marBottom w:val="0"/>
                      <w:divBdr>
                        <w:top w:val="none" w:sz="0" w:space="0" w:color="auto"/>
                        <w:left w:val="none" w:sz="0" w:space="0" w:color="auto"/>
                        <w:bottom w:val="none" w:sz="0" w:space="0" w:color="auto"/>
                        <w:right w:val="none" w:sz="0" w:space="0" w:color="auto"/>
                      </w:divBdr>
                    </w:div>
                  </w:divsChild>
                </w:div>
                <w:div w:id="135491663">
                  <w:marLeft w:val="0"/>
                  <w:marRight w:val="0"/>
                  <w:marTop w:val="0"/>
                  <w:marBottom w:val="0"/>
                  <w:divBdr>
                    <w:top w:val="single" w:sz="2" w:space="1" w:color="FFFFFF"/>
                    <w:left w:val="single" w:sz="2" w:space="11" w:color="FFFFFF"/>
                    <w:bottom w:val="single" w:sz="2" w:space="1" w:color="FFFFFF"/>
                    <w:right w:val="single" w:sz="2" w:space="4" w:color="FFFFFF"/>
                  </w:divBdr>
                  <w:divsChild>
                    <w:div w:id="894581818">
                      <w:marLeft w:val="0"/>
                      <w:marRight w:val="0"/>
                      <w:marTop w:val="0"/>
                      <w:marBottom w:val="0"/>
                      <w:divBdr>
                        <w:top w:val="none" w:sz="0" w:space="0" w:color="auto"/>
                        <w:left w:val="none" w:sz="0" w:space="0" w:color="auto"/>
                        <w:bottom w:val="none" w:sz="0" w:space="0" w:color="auto"/>
                        <w:right w:val="none" w:sz="0" w:space="0" w:color="auto"/>
                      </w:divBdr>
                    </w:div>
                  </w:divsChild>
                </w:div>
                <w:div w:id="1460957864">
                  <w:marLeft w:val="0"/>
                  <w:marRight w:val="0"/>
                  <w:marTop w:val="0"/>
                  <w:marBottom w:val="0"/>
                  <w:divBdr>
                    <w:top w:val="single" w:sz="2" w:space="1" w:color="FFFFFF"/>
                    <w:left w:val="single" w:sz="2" w:space="11" w:color="FFFFFF"/>
                    <w:bottom w:val="single" w:sz="2" w:space="1" w:color="FFFFFF"/>
                    <w:right w:val="single" w:sz="2" w:space="4" w:color="FFFFFF"/>
                  </w:divBdr>
                  <w:divsChild>
                    <w:div w:id="621424459">
                      <w:marLeft w:val="0"/>
                      <w:marRight w:val="0"/>
                      <w:marTop w:val="0"/>
                      <w:marBottom w:val="0"/>
                      <w:divBdr>
                        <w:top w:val="none" w:sz="0" w:space="0" w:color="auto"/>
                        <w:left w:val="none" w:sz="0" w:space="0" w:color="auto"/>
                        <w:bottom w:val="none" w:sz="0" w:space="0" w:color="auto"/>
                        <w:right w:val="none" w:sz="0" w:space="0" w:color="auto"/>
                      </w:divBdr>
                    </w:div>
                  </w:divsChild>
                </w:div>
                <w:div w:id="957688892">
                  <w:marLeft w:val="0"/>
                  <w:marRight w:val="0"/>
                  <w:marTop w:val="0"/>
                  <w:marBottom w:val="0"/>
                  <w:divBdr>
                    <w:top w:val="single" w:sz="2" w:space="1" w:color="FFFFFF"/>
                    <w:left w:val="single" w:sz="2" w:space="11" w:color="FFFFFF"/>
                    <w:bottom w:val="single" w:sz="2" w:space="1" w:color="FFFFFF"/>
                    <w:right w:val="single" w:sz="2" w:space="4" w:color="FFFFFF"/>
                  </w:divBdr>
                  <w:divsChild>
                    <w:div w:id="1148984547">
                      <w:marLeft w:val="0"/>
                      <w:marRight w:val="0"/>
                      <w:marTop w:val="0"/>
                      <w:marBottom w:val="0"/>
                      <w:divBdr>
                        <w:top w:val="none" w:sz="0" w:space="0" w:color="auto"/>
                        <w:left w:val="none" w:sz="0" w:space="0" w:color="auto"/>
                        <w:bottom w:val="none" w:sz="0" w:space="0" w:color="auto"/>
                        <w:right w:val="none" w:sz="0" w:space="0" w:color="auto"/>
                      </w:divBdr>
                    </w:div>
                  </w:divsChild>
                </w:div>
                <w:div w:id="749690631">
                  <w:marLeft w:val="0"/>
                  <w:marRight w:val="0"/>
                  <w:marTop w:val="0"/>
                  <w:marBottom w:val="0"/>
                  <w:divBdr>
                    <w:top w:val="single" w:sz="2" w:space="1" w:color="FFFFFF"/>
                    <w:left w:val="single" w:sz="2" w:space="11" w:color="FFFFFF"/>
                    <w:bottom w:val="single" w:sz="2" w:space="1" w:color="FFFFFF"/>
                    <w:right w:val="single" w:sz="2" w:space="4" w:color="FFFFFF"/>
                  </w:divBdr>
                  <w:divsChild>
                    <w:div w:id="514005815">
                      <w:marLeft w:val="0"/>
                      <w:marRight w:val="0"/>
                      <w:marTop w:val="0"/>
                      <w:marBottom w:val="0"/>
                      <w:divBdr>
                        <w:top w:val="none" w:sz="0" w:space="0" w:color="auto"/>
                        <w:left w:val="none" w:sz="0" w:space="0" w:color="auto"/>
                        <w:bottom w:val="none" w:sz="0" w:space="0" w:color="auto"/>
                        <w:right w:val="none" w:sz="0" w:space="0" w:color="auto"/>
                      </w:divBdr>
                    </w:div>
                  </w:divsChild>
                </w:div>
                <w:div w:id="434861094">
                  <w:marLeft w:val="0"/>
                  <w:marRight w:val="0"/>
                  <w:marTop w:val="0"/>
                  <w:marBottom w:val="0"/>
                  <w:divBdr>
                    <w:top w:val="single" w:sz="2" w:space="1" w:color="FFFFFF"/>
                    <w:left w:val="single" w:sz="2" w:space="11" w:color="FFFFFF"/>
                    <w:bottom w:val="single" w:sz="2" w:space="1" w:color="FFFFFF"/>
                    <w:right w:val="single" w:sz="2" w:space="4" w:color="FFFFFF"/>
                  </w:divBdr>
                  <w:divsChild>
                    <w:div w:id="669214438">
                      <w:marLeft w:val="0"/>
                      <w:marRight w:val="0"/>
                      <w:marTop w:val="0"/>
                      <w:marBottom w:val="0"/>
                      <w:divBdr>
                        <w:top w:val="none" w:sz="0" w:space="0" w:color="auto"/>
                        <w:left w:val="none" w:sz="0" w:space="0" w:color="auto"/>
                        <w:bottom w:val="none" w:sz="0" w:space="0" w:color="auto"/>
                        <w:right w:val="none" w:sz="0" w:space="0" w:color="auto"/>
                      </w:divBdr>
                    </w:div>
                  </w:divsChild>
                </w:div>
                <w:div w:id="1684892677">
                  <w:marLeft w:val="0"/>
                  <w:marRight w:val="0"/>
                  <w:marTop w:val="0"/>
                  <w:marBottom w:val="0"/>
                  <w:divBdr>
                    <w:top w:val="single" w:sz="2" w:space="1" w:color="FFFFFF"/>
                    <w:left w:val="single" w:sz="2" w:space="11" w:color="FFFFFF"/>
                    <w:bottom w:val="single" w:sz="2" w:space="1" w:color="FFFFFF"/>
                    <w:right w:val="single" w:sz="2" w:space="4" w:color="FFFFFF"/>
                  </w:divBdr>
                  <w:divsChild>
                    <w:div w:id="1937904877">
                      <w:marLeft w:val="0"/>
                      <w:marRight w:val="0"/>
                      <w:marTop w:val="0"/>
                      <w:marBottom w:val="0"/>
                      <w:divBdr>
                        <w:top w:val="none" w:sz="0" w:space="0" w:color="auto"/>
                        <w:left w:val="none" w:sz="0" w:space="0" w:color="auto"/>
                        <w:bottom w:val="none" w:sz="0" w:space="0" w:color="auto"/>
                        <w:right w:val="none" w:sz="0" w:space="0" w:color="auto"/>
                      </w:divBdr>
                    </w:div>
                  </w:divsChild>
                </w:div>
                <w:div w:id="293174049">
                  <w:marLeft w:val="0"/>
                  <w:marRight w:val="0"/>
                  <w:marTop w:val="0"/>
                  <w:marBottom w:val="0"/>
                  <w:divBdr>
                    <w:top w:val="single" w:sz="2" w:space="1" w:color="FFFFFF"/>
                    <w:left w:val="single" w:sz="2" w:space="11" w:color="FFFFFF"/>
                    <w:bottom w:val="single" w:sz="2" w:space="1" w:color="FFFFFF"/>
                    <w:right w:val="single" w:sz="2" w:space="4" w:color="FFFFFF"/>
                  </w:divBdr>
                  <w:divsChild>
                    <w:div w:id="345714124">
                      <w:marLeft w:val="0"/>
                      <w:marRight w:val="0"/>
                      <w:marTop w:val="0"/>
                      <w:marBottom w:val="0"/>
                      <w:divBdr>
                        <w:top w:val="none" w:sz="0" w:space="0" w:color="auto"/>
                        <w:left w:val="none" w:sz="0" w:space="0" w:color="auto"/>
                        <w:bottom w:val="none" w:sz="0" w:space="0" w:color="auto"/>
                        <w:right w:val="none" w:sz="0" w:space="0" w:color="auto"/>
                      </w:divBdr>
                    </w:div>
                  </w:divsChild>
                </w:div>
                <w:div w:id="1148328090">
                  <w:marLeft w:val="0"/>
                  <w:marRight w:val="0"/>
                  <w:marTop w:val="0"/>
                  <w:marBottom w:val="0"/>
                  <w:divBdr>
                    <w:top w:val="single" w:sz="2" w:space="1" w:color="FFFFFF"/>
                    <w:left w:val="single" w:sz="2" w:space="11" w:color="FFFFFF"/>
                    <w:bottom w:val="single" w:sz="2" w:space="1" w:color="FFFFFF"/>
                    <w:right w:val="single" w:sz="2" w:space="4" w:color="FFFFFF"/>
                  </w:divBdr>
                  <w:divsChild>
                    <w:div w:id="1480339404">
                      <w:marLeft w:val="0"/>
                      <w:marRight w:val="0"/>
                      <w:marTop w:val="0"/>
                      <w:marBottom w:val="0"/>
                      <w:divBdr>
                        <w:top w:val="none" w:sz="0" w:space="0" w:color="auto"/>
                        <w:left w:val="none" w:sz="0" w:space="0" w:color="auto"/>
                        <w:bottom w:val="none" w:sz="0" w:space="0" w:color="auto"/>
                        <w:right w:val="none" w:sz="0" w:space="0" w:color="auto"/>
                      </w:divBdr>
                    </w:div>
                  </w:divsChild>
                </w:div>
                <w:div w:id="779838161">
                  <w:marLeft w:val="0"/>
                  <w:marRight w:val="0"/>
                  <w:marTop w:val="0"/>
                  <w:marBottom w:val="0"/>
                  <w:divBdr>
                    <w:top w:val="single" w:sz="2" w:space="1" w:color="FFFFFF"/>
                    <w:left w:val="single" w:sz="2" w:space="11" w:color="FFFFFF"/>
                    <w:bottom w:val="single" w:sz="2" w:space="1" w:color="FFFFFF"/>
                    <w:right w:val="single" w:sz="2" w:space="4" w:color="FFFFFF"/>
                  </w:divBdr>
                  <w:divsChild>
                    <w:div w:id="1390305214">
                      <w:marLeft w:val="0"/>
                      <w:marRight w:val="0"/>
                      <w:marTop w:val="0"/>
                      <w:marBottom w:val="0"/>
                      <w:divBdr>
                        <w:top w:val="none" w:sz="0" w:space="0" w:color="auto"/>
                        <w:left w:val="none" w:sz="0" w:space="0" w:color="auto"/>
                        <w:bottom w:val="none" w:sz="0" w:space="0" w:color="auto"/>
                        <w:right w:val="none" w:sz="0" w:space="0" w:color="auto"/>
                      </w:divBdr>
                    </w:div>
                  </w:divsChild>
                </w:div>
                <w:div w:id="762722458">
                  <w:marLeft w:val="0"/>
                  <w:marRight w:val="0"/>
                  <w:marTop w:val="0"/>
                  <w:marBottom w:val="0"/>
                  <w:divBdr>
                    <w:top w:val="single" w:sz="2" w:space="1" w:color="FFFFFF"/>
                    <w:left w:val="single" w:sz="2" w:space="11" w:color="FFFFFF"/>
                    <w:bottom w:val="single" w:sz="2" w:space="1" w:color="FFFFFF"/>
                    <w:right w:val="single" w:sz="2" w:space="4" w:color="FFFFFF"/>
                  </w:divBdr>
                  <w:divsChild>
                    <w:div w:id="114180862">
                      <w:marLeft w:val="0"/>
                      <w:marRight w:val="0"/>
                      <w:marTop w:val="0"/>
                      <w:marBottom w:val="0"/>
                      <w:divBdr>
                        <w:top w:val="none" w:sz="0" w:space="0" w:color="auto"/>
                        <w:left w:val="none" w:sz="0" w:space="0" w:color="auto"/>
                        <w:bottom w:val="none" w:sz="0" w:space="0" w:color="auto"/>
                        <w:right w:val="none" w:sz="0" w:space="0" w:color="auto"/>
                      </w:divBdr>
                    </w:div>
                  </w:divsChild>
                </w:div>
                <w:div w:id="982153748">
                  <w:marLeft w:val="0"/>
                  <w:marRight w:val="0"/>
                  <w:marTop w:val="0"/>
                  <w:marBottom w:val="0"/>
                  <w:divBdr>
                    <w:top w:val="single" w:sz="2" w:space="1" w:color="FFFFFF"/>
                    <w:left w:val="single" w:sz="2" w:space="11" w:color="FFFFFF"/>
                    <w:bottom w:val="single" w:sz="2" w:space="1" w:color="FFFFFF"/>
                    <w:right w:val="single" w:sz="2" w:space="4" w:color="FFFFFF"/>
                  </w:divBdr>
                  <w:divsChild>
                    <w:div w:id="126433999">
                      <w:marLeft w:val="0"/>
                      <w:marRight w:val="0"/>
                      <w:marTop w:val="0"/>
                      <w:marBottom w:val="0"/>
                      <w:divBdr>
                        <w:top w:val="none" w:sz="0" w:space="0" w:color="auto"/>
                        <w:left w:val="none" w:sz="0" w:space="0" w:color="auto"/>
                        <w:bottom w:val="none" w:sz="0" w:space="0" w:color="auto"/>
                        <w:right w:val="none" w:sz="0" w:space="0" w:color="auto"/>
                      </w:divBdr>
                    </w:div>
                  </w:divsChild>
                </w:div>
                <w:div w:id="1679577109">
                  <w:marLeft w:val="0"/>
                  <w:marRight w:val="0"/>
                  <w:marTop w:val="0"/>
                  <w:marBottom w:val="0"/>
                  <w:divBdr>
                    <w:top w:val="single" w:sz="2" w:space="1" w:color="FFFFFF"/>
                    <w:left w:val="single" w:sz="2" w:space="11" w:color="FFFFFF"/>
                    <w:bottom w:val="single" w:sz="2" w:space="1" w:color="FFFFFF"/>
                    <w:right w:val="single" w:sz="2" w:space="4" w:color="FFFFFF"/>
                  </w:divBdr>
                  <w:divsChild>
                    <w:div w:id="175463666">
                      <w:marLeft w:val="0"/>
                      <w:marRight w:val="0"/>
                      <w:marTop w:val="0"/>
                      <w:marBottom w:val="0"/>
                      <w:divBdr>
                        <w:top w:val="none" w:sz="0" w:space="0" w:color="auto"/>
                        <w:left w:val="none" w:sz="0" w:space="0" w:color="auto"/>
                        <w:bottom w:val="none" w:sz="0" w:space="0" w:color="auto"/>
                        <w:right w:val="none" w:sz="0" w:space="0" w:color="auto"/>
                      </w:divBdr>
                    </w:div>
                  </w:divsChild>
                </w:div>
                <w:div w:id="1743984919">
                  <w:marLeft w:val="0"/>
                  <w:marRight w:val="0"/>
                  <w:marTop w:val="0"/>
                  <w:marBottom w:val="0"/>
                  <w:divBdr>
                    <w:top w:val="single" w:sz="2" w:space="1" w:color="FFFFFF"/>
                    <w:left w:val="single" w:sz="2" w:space="11" w:color="FFFFFF"/>
                    <w:bottom w:val="single" w:sz="2" w:space="1" w:color="FFFFFF"/>
                    <w:right w:val="single" w:sz="2" w:space="4" w:color="FFFFFF"/>
                  </w:divBdr>
                  <w:divsChild>
                    <w:div w:id="1287740592">
                      <w:marLeft w:val="0"/>
                      <w:marRight w:val="0"/>
                      <w:marTop w:val="0"/>
                      <w:marBottom w:val="0"/>
                      <w:divBdr>
                        <w:top w:val="none" w:sz="0" w:space="0" w:color="auto"/>
                        <w:left w:val="none" w:sz="0" w:space="0" w:color="auto"/>
                        <w:bottom w:val="none" w:sz="0" w:space="0" w:color="auto"/>
                        <w:right w:val="none" w:sz="0" w:space="0" w:color="auto"/>
                      </w:divBdr>
                    </w:div>
                  </w:divsChild>
                </w:div>
                <w:div w:id="30422097">
                  <w:marLeft w:val="0"/>
                  <w:marRight w:val="0"/>
                  <w:marTop w:val="0"/>
                  <w:marBottom w:val="0"/>
                  <w:divBdr>
                    <w:top w:val="single" w:sz="2" w:space="1" w:color="FFFFFF"/>
                    <w:left w:val="single" w:sz="2" w:space="11" w:color="FFFFFF"/>
                    <w:bottom w:val="single" w:sz="2" w:space="1" w:color="FFFFFF"/>
                    <w:right w:val="single" w:sz="2" w:space="4" w:color="FFFFFF"/>
                  </w:divBdr>
                  <w:divsChild>
                    <w:div w:id="132674972">
                      <w:marLeft w:val="0"/>
                      <w:marRight w:val="0"/>
                      <w:marTop w:val="0"/>
                      <w:marBottom w:val="0"/>
                      <w:divBdr>
                        <w:top w:val="none" w:sz="0" w:space="0" w:color="auto"/>
                        <w:left w:val="none" w:sz="0" w:space="0" w:color="auto"/>
                        <w:bottom w:val="none" w:sz="0" w:space="0" w:color="auto"/>
                        <w:right w:val="none" w:sz="0" w:space="0" w:color="auto"/>
                      </w:divBdr>
                    </w:div>
                  </w:divsChild>
                </w:div>
                <w:div w:id="61410805">
                  <w:marLeft w:val="0"/>
                  <w:marRight w:val="0"/>
                  <w:marTop w:val="0"/>
                  <w:marBottom w:val="0"/>
                  <w:divBdr>
                    <w:top w:val="single" w:sz="2" w:space="1" w:color="FFFFFF"/>
                    <w:left w:val="single" w:sz="2" w:space="11" w:color="FFFFFF"/>
                    <w:bottom w:val="single" w:sz="2" w:space="1" w:color="FFFFFF"/>
                    <w:right w:val="single" w:sz="2" w:space="4" w:color="FFFFFF"/>
                  </w:divBdr>
                  <w:divsChild>
                    <w:div w:id="266352180">
                      <w:marLeft w:val="0"/>
                      <w:marRight w:val="0"/>
                      <w:marTop w:val="0"/>
                      <w:marBottom w:val="0"/>
                      <w:divBdr>
                        <w:top w:val="none" w:sz="0" w:space="0" w:color="auto"/>
                        <w:left w:val="none" w:sz="0" w:space="0" w:color="auto"/>
                        <w:bottom w:val="none" w:sz="0" w:space="0" w:color="auto"/>
                        <w:right w:val="none" w:sz="0" w:space="0" w:color="auto"/>
                      </w:divBdr>
                    </w:div>
                  </w:divsChild>
                </w:div>
                <w:div w:id="515730377">
                  <w:marLeft w:val="0"/>
                  <w:marRight w:val="0"/>
                  <w:marTop w:val="0"/>
                  <w:marBottom w:val="0"/>
                  <w:divBdr>
                    <w:top w:val="single" w:sz="2" w:space="1" w:color="FFFFFF"/>
                    <w:left w:val="single" w:sz="2" w:space="11" w:color="FFFFFF"/>
                    <w:bottom w:val="single" w:sz="2" w:space="1" w:color="FFFFFF"/>
                    <w:right w:val="single" w:sz="2" w:space="4" w:color="FFFFFF"/>
                  </w:divBdr>
                  <w:divsChild>
                    <w:div w:id="2012173095">
                      <w:marLeft w:val="0"/>
                      <w:marRight w:val="0"/>
                      <w:marTop w:val="0"/>
                      <w:marBottom w:val="0"/>
                      <w:divBdr>
                        <w:top w:val="none" w:sz="0" w:space="0" w:color="auto"/>
                        <w:left w:val="none" w:sz="0" w:space="0" w:color="auto"/>
                        <w:bottom w:val="none" w:sz="0" w:space="0" w:color="auto"/>
                        <w:right w:val="none" w:sz="0" w:space="0" w:color="auto"/>
                      </w:divBdr>
                    </w:div>
                  </w:divsChild>
                </w:div>
                <w:div w:id="1037268507">
                  <w:marLeft w:val="0"/>
                  <w:marRight w:val="0"/>
                  <w:marTop w:val="0"/>
                  <w:marBottom w:val="0"/>
                  <w:divBdr>
                    <w:top w:val="single" w:sz="2" w:space="1" w:color="FFFFFF"/>
                    <w:left w:val="single" w:sz="2" w:space="11" w:color="FFFFFF"/>
                    <w:bottom w:val="single" w:sz="2" w:space="1" w:color="FFFFFF"/>
                    <w:right w:val="single" w:sz="2" w:space="4" w:color="FFFFFF"/>
                  </w:divBdr>
                  <w:divsChild>
                    <w:div w:id="454830374">
                      <w:marLeft w:val="0"/>
                      <w:marRight w:val="0"/>
                      <w:marTop w:val="0"/>
                      <w:marBottom w:val="0"/>
                      <w:divBdr>
                        <w:top w:val="none" w:sz="0" w:space="0" w:color="auto"/>
                        <w:left w:val="none" w:sz="0" w:space="0" w:color="auto"/>
                        <w:bottom w:val="none" w:sz="0" w:space="0" w:color="auto"/>
                        <w:right w:val="none" w:sz="0" w:space="0" w:color="auto"/>
                      </w:divBdr>
                    </w:div>
                  </w:divsChild>
                </w:div>
                <w:div w:id="1672952374">
                  <w:marLeft w:val="0"/>
                  <w:marRight w:val="0"/>
                  <w:marTop w:val="0"/>
                  <w:marBottom w:val="0"/>
                  <w:divBdr>
                    <w:top w:val="single" w:sz="2" w:space="1" w:color="FFFFFF"/>
                    <w:left w:val="single" w:sz="2" w:space="11" w:color="FFFFFF"/>
                    <w:bottom w:val="single" w:sz="2" w:space="1" w:color="FFFFFF"/>
                    <w:right w:val="single" w:sz="2" w:space="4" w:color="FFFFFF"/>
                  </w:divBdr>
                  <w:divsChild>
                    <w:div w:id="509610040">
                      <w:marLeft w:val="0"/>
                      <w:marRight w:val="0"/>
                      <w:marTop w:val="0"/>
                      <w:marBottom w:val="0"/>
                      <w:divBdr>
                        <w:top w:val="none" w:sz="0" w:space="0" w:color="auto"/>
                        <w:left w:val="none" w:sz="0" w:space="0" w:color="auto"/>
                        <w:bottom w:val="none" w:sz="0" w:space="0" w:color="auto"/>
                        <w:right w:val="none" w:sz="0" w:space="0" w:color="auto"/>
                      </w:divBdr>
                    </w:div>
                  </w:divsChild>
                </w:div>
                <w:div w:id="1158380428">
                  <w:marLeft w:val="0"/>
                  <w:marRight w:val="0"/>
                  <w:marTop w:val="0"/>
                  <w:marBottom w:val="0"/>
                  <w:divBdr>
                    <w:top w:val="single" w:sz="2" w:space="1" w:color="FFFFFF"/>
                    <w:left w:val="single" w:sz="2" w:space="11" w:color="FFFFFF"/>
                    <w:bottom w:val="single" w:sz="2" w:space="1" w:color="FFFFFF"/>
                    <w:right w:val="single" w:sz="2" w:space="4" w:color="FFFFFF"/>
                  </w:divBdr>
                  <w:divsChild>
                    <w:div w:id="1435437689">
                      <w:marLeft w:val="0"/>
                      <w:marRight w:val="0"/>
                      <w:marTop w:val="0"/>
                      <w:marBottom w:val="0"/>
                      <w:divBdr>
                        <w:top w:val="none" w:sz="0" w:space="0" w:color="auto"/>
                        <w:left w:val="none" w:sz="0" w:space="0" w:color="auto"/>
                        <w:bottom w:val="none" w:sz="0" w:space="0" w:color="auto"/>
                        <w:right w:val="none" w:sz="0" w:space="0" w:color="auto"/>
                      </w:divBdr>
                    </w:div>
                  </w:divsChild>
                </w:div>
                <w:div w:id="1935937450">
                  <w:marLeft w:val="0"/>
                  <w:marRight w:val="0"/>
                  <w:marTop w:val="0"/>
                  <w:marBottom w:val="0"/>
                  <w:divBdr>
                    <w:top w:val="single" w:sz="2" w:space="1" w:color="FFFFFF"/>
                    <w:left w:val="single" w:sz="2" w:space="11" w:color="FFFFFF"/>
                    <w:bottom w:val="single" w:sz="2" w:space="1" w:color="FFFFFF"/>
                    <w:right w:val="single" w:sz="2" w:space="4" w:color="FFFFFF"/>
                  </w:divBdr>
                  <w:divsChild>
                    <w:div w:id="1517497370">
                      <w:marLeft w:val="0"/>
                      <w:marRight w:val="0"/>
                      <w:marTop w:val="0"/>
                      <w:marBottom w:val="0"/>
                      <w:divBdr>
                        <w:top w:val="none" w:sz="0" w:space="0" w:color="auto"/>
                        <w:left w:val="none" w:sz="0" w:space="0" w:color="auto"/>
                        <w:bottom w:val="none" w:sz="0" w:space="0" w:color="auto"/>
                        <w:right w:val="none" w:sz="0" w:space="0" w:color="auto"/>
                      </w:divBdr>
                    </w:div>
                  </w:divsChild>
                </w:div>
                <w:div w:id="234709251">
                  <w:marLeft w:val="0"/>
                  <w:marRight w:val="0"/>
                  <w:marTop w:val="0"/>
                  <w:marBottom w:val="0"/>
                  <w:divBdr>
                    <w:top w:val="single" w:sz="2" w:space="1" w:color="FFFFFF"/>
                    <w:left w:val="single" w:sz="2" w:space="11" w:color="FFFFFF"/>
                    <w:bottom w:val="single" w:sz="2" w:space="1" w:color="FFFFFF"/>
                    <w:right w:val="single" w:sz="2" w:space="4" w:color="FFFFFF"/>
                  </w:divBdr>
                  <w:divsChild>
                    <w:div w:id="1837962498">
                      <w:marLeft w:val="0"/>
                      <w:marRight w:val="0"/>
                      <w:marTop w:val="0"/>
                      <w:marBottom w:val="0"/>
                      <w:divBdr>
                        <w:top w:val="none" w:sz="0" w:space="0" w:color="auto"/>
                        <w:left w:val="none" w:sz="0" w:space="0" w:color="auto"/>
                        <w:bottom w:val="none" w:sz="0" w:space="0" w:color="auto"/>
                        <w:right w:val="none" w:sz="0" w:space="0" w:color="auto"/>
                      </w:divBdr>
                    </w:div>
                  </w:divsChild>
                </w:div>
                <w:div w:id="345713810">
                  <w:marLeft w:val="0"/>
                  <w:marRight w:val="0"/>
                  <w:marTop w:val="0"/>
                  <w:marBottom w:val="0"/>
                  <w:divBdr>
                    <w:top w:val="single" w:sz="2" w:space="1" w:color="FFFFFF"/>
                    <w:left w:val="single" w:sz="2" w:space="11" w:color="FFFFFF"/>
                    <w:bottom w:val="single" w:sz="2" w:space="1" w:color="FFFFFF"/>
                    <w:right w:val="single" w:sz="2" w:space="4" w:color="FFFFFF"/>
                  </w:divBdr>
                  <w:divsChild>
                    <w:div w:id="1619794216">
                      <w:marLeft w:val="0"/>
                      <w:marRight w:val="0"/>
                      <w:marTop w:val="0"/>
                      <w:marBottom w:val="0"/>
                      <w:divBdr>
                        <w:top w:val="none" w:sz="0" w:space="0" w:color="auto"/>
                        <w:left w:val="none" w:sz="0" w:space="0" w:color="auto"/>
                        <w:bottom w:val="none" w:sz="0" w:space="0" w:color="auto"/>
                        <w:right w:val="none" w:sz="0" w:space="0" w:color="auto"/>
                      </w:divBdr>
                    </w:div>
                  </w:divsChild>
                </w:div>
                <w:div w:id="1179811680">
                  <w:marLeft w:val="0"/>
                  <w:marRight w:val="0"/>
                  <w:marTop w:val="0"/>
                  <w:marBottom w:val="0"/>
                  <w:divBdr>
                    <w:top w:val="single" w:sz="2" w:space="1" w:color="FFFFFF"/>
                    <w:left w:val="single" w:sz="2" w:space="11" w:color="FFFFFF"/>
                    <w:bottom w:val="single" w:sz="2" w:space="1" w:color="FFFFFF"/>
                    <w:right w:val="single" w:sz="2" w:space="4" w:color="FFFFFF"/>
                  </w:divBdr>
                  <w:divsChild>
                    <w:div w:id="2090299835">
                      <w:marLeft w:val="0"/>
                      <w:marRight w:val="0"/>
                      <w:marTop w:val="0"/>
                      <w:marBottom w:val="0"/>
                      <w:divBdr>
                        <w:top w:val="none" w:sz="0" w:space="0" w:color="auto"/>
                        <w:left w:val="none" w:sz="0" w:space="0" w:color="auto"/>
                        <w:bottom w:val="none" w:sz="0" w:space="0" w:color="auto"/>
                        <w:right w:val="none" w:sz="0" w:space="0" w:color="auto"/>
                      </w:divBdr>
                    </w:div>
                  </w:divsChild>
                </w:div>
                <w:div w:id="1453398487">
                  <w:marLeft w:val="0"/>
                  <w:marRight w:val="0"/>
                  <w:marTop w:val="0"/>
                  <w:marBottom w:val="0"/>
                  <w:divBdr>
                    <w:top w:val="single" w:sz="2" w:space="1" w:color="FFFFFF"/>
                    <w:left w:val="single" w:sz="2" w:space="11" w:color="FFFFFF"/>
                    <w:bottom w:val="single" w:sz="2" w:space="1" w:color="FFFFFF"/>
                    <w:right w:val="single" w:sz="2" w:space="4" w:color="FFFFFF"/>
                  </w:divBdr>
                  <w:divsChild>
                    <w:div w:id="976224552">
                      <w:marLeft w:val="0"/>
                      <w:marRight w:val="0"/>
                      <w:marTop w:val="0"/>
                      <w:marBottom w:val="0"/>
                      <w:divBdr>
                        <w:top w:val="none" w:sz="0" w:space="0" w:color="auto"/>
                        <w:left w:val="none" w:sz="0" w:space="0" w:color="auto"/>
                        <w:bottom w:val="none" w:sz="0" w:space="0" w:color="auto"/>
                        <w:right w:val="none" w:sz="0" w:space="0" w:color="auto"/>
                      </w:divBdr>
                    </w:div>
                  </w:divsChild>
                </w:div>
                <w:div w:id="771172674">
                  <w:marLeft w:val="0"/>
                  <w:marRight w:val="0"/>
                  <w:marTop w:val="0"/>
                  <w:marBottom w:val="0"/>
                  <w:divBdr>
                    <w:top w:val="single" w:sz="2" w:space="1" w:color="FFFFFF"/>
                    <w:left w:val="single" w:sz="2" w:space="11" w:color="FFFFFF"/>
                    <w:bottom w:val="single" w:sz="2" w:space="1" w:color="FFFFFF"/>
                    <w:right w:val="single" w:sz="2" w:space="4" w:color="FFFFFF"/>
                  </w:divBdr>
                  <w:divsChild>
                    <w:div w:id="1378239150">
                      <w:marLeft w:val="0"/>
                      <w:marRight w:val="0"/>
                      <w:marTop w:val="0"/>
                      <w:marBottom w:val="0"/>
                      <w:divBdr>
                        <w:top w:val="none" w:sz="0" w:space="0" w:color="auto"/>
                        <w:left w:val="none" w:sz="0" w:space="0" w:color="auto"/>
                        <w:bottom w:val="none" w:sz="0" w:space="0" w:color="auto"/>
                        <w:right w:val="none" w:sz="0" w:space="0" w:color="auto"/>
                      </w:divBdr>
                    </w:div>
                  </w:divsChild>
                </w:div>
                <w:div w:id="465968876">
                  <w:marLeft w:val="0"/>
                  <w:marRight w:val="0"/>
                  <w:marTop w:val="0"/>
                  <w:marBottom w:val="0"/>
                  <w:divBdr>
                    <w:top w:val="single" w:sz="2" w:space="1" w:color="FFFFFF"/>
                    <w:left w:val="single" w:sz="2" w:space="11" w:color="FFFFFF"/>
                    <w:bottom w:val="single" w:sz="2" w:space="1" w:color="FFFFFF"/>
                    <w:right w:val="single" w:sz="2" w:space="4" w:color="FFFFFF"/>
                  </w:divBdr>
                  <w:divsChild>
                    <w:div w:id="1313750651">
                      <w:marLeft w:val="0"/>
                      <w:marRight w:val="0"/>
                      <w:marTop w:val="0"/>
                      <w:marBottom w:val="0"/>
                      <w:divBdr>
                        <w:top w:val="none" w:sz="0" w:space="0" w:color="auto"/>
                        <w:left w:val="none" w:sz="0" w:space="0" w:color="auto"/>
                        <w:bottom w:val="none" w:sz="0" w:space="0" w:color="auto"/>
                        <w:right w:val="none" w:sz="0" w:space="0" w:color="auto"/>
                      </w:divBdr>
                    </w:div>
                  </w:divsChild>
                </w:div>
                <w:div w:id="1053654262">
                  <w:marLeft w:val="0"/>
                  <w:marRight w:val="0"/>
                  <w:marTop w:val="0"/>
                  <w:marBottom w:val="0"/>
                  <w:divBdr>
                    <w:top w:val="single" w:sz="2" w:space="1" w:color="FFFFFF"/>
                    <w:left w:val="single" w:sz="2" w:space="11" w:color="FFFFFF"/>
                    <w:bottom w:val="single" w:sz="2" w:space="1" w:color="FFFFFF"/>
                    <w:right w:val="single" w:sz="2" w:space="4" w:color="FFFFFF"/>
                  </w:divBdr>
                  <w:divsChild>
                    <w:div w:id="1714385296">
                      <w:marLeft w:val="0"/>
                      <w:marRight w:val="0"/>
                      <w:marTop w:val="0"/>
                      <w:marBottom w:val="0"/>
                      <w:divBdr>
                        <w:top w:val="none" w:sz="0" w:space="0" w:color="auto"/>
                        <w:left w:val="none" w:sz="0" w:space="0" w:color="auto"/>
                        <w:bottom w:val="none" w:sz="0" w:space="0" w:color="auto"/>
                        <w:right w:val="none" w:sz="0" w:space="0" w:color="auto"/>
                      </w:divBdr>
                    </w:div>
                  </w:divsChild>
                </w:div>
                <w:div w:id="481697428">
                  <w:marLeft w:val="0"/>
                  <w:marRight w:val="0"/>
                  <w:marTop w:val="0"/>
                  <w:marBottom w:val="0"/>
                  <w:divBdr>
                    <w:top w:val="single" w:sz="2" w:space="1" w:color="FFFFFF"/>
                    <w:left w:val="single" w:sz="2" w:space="11" w:color="FFFFFF"/>
                    <w:bottom w:val="single" w:sz="2" w:space="1" w:color="FFFFFF"/>
                    <w:right w:val="single" w:sz="2" w:space="4" w:color="FFFFFF"/>
                  </w:divBdr>
                  <w:divsChild>
                    <w:div w:id="72632219">
                      <w:marLeft w:val="0"/>
                      <w:marRight w:val="0"/>
                      <w:marTop w:val="0"/>
                      <w:marBottom w:val="0"/>
                      <w:divBdr>
                        <w:top w:val="none" w:sz="0" w:space="0" w:color="auto"/>
                        <w:left w:val="none" w:sz="0" w:space="0" w:color="auto"/>
                        <w:bottom w:val="none" w:sz="0" w:space="0" w:color="auto"/>
                        <w:right w:val="none" w:sz="0" w:space="0" w:color="auto"/>
                      </w:divBdr>
                    </w:div>
                  </w:divsChild>
                </w:div>
                <w:div w:id="1596285607">
                  <w:marLeft w:val="0"/>
                  <w:marRight w:val="0"/>
                  <w:marTop w:val="0"/>
                  <w:marBottom w:val="0"/>
                  <w:divBdr>
                    <w:top w:val="single" w:sz="2" w:space="1" w:color="FFFFFF"/>
                    <w:left w:val="single" w:sz="2" w:space="11" w:color="FFFFFF"/>
                    <w:bottom w:val="single" w:sz="2" w:space="1" w:color="FFFFFF"/>
                    <w:right w:val="single" w:sz="2" w:space="4" w:color="FFFFFF"/>
                  </w:divBdr>
                  <w:divsChild>
                    <w:div w:id="485703907">
                      <w:marLeft w:val="0"/>
                      <w:marRight w:val="0"/>
                      <w:marTop w:val="0"/>
                      <w:marBottom w:val="0"/>
                      <w:divBdr>
                        <w:top w:val="none" w:sz="0" w:space="0" w:color="auto"/>
                        <w:left w:val="none" w:sz="0" w:space="0" w:color="auto"/>
                        <w:bottom w:val="none" w:sz="0" w:space="0" w:color="auto"/>
                        <w:right w:val="none" w:sz="0" w:space="0" w:color="auto"/>
                      </w:divBdr>
                    </w:div>
                  </w:divsChild>
                </w:div>
                <w:div w:id="387924861">
                  <w:marLeft w:val="0"/>
                  <w:marRight w:val="0"/>
                  <w:marTop w:val="0"/>
                  <w:marBottom w:val="0"/>
                  <w:divBdr>
                    <w:top w:val="single" w:sz="2" w:space="1" w:color="FFFFFF"/>
                    <w:left w:val="single" w:sz="2" w:space="11" w:color="FFFFFF"/>
                    <w:bottom w:val="single" w:sz="2" w:space="1" w:color="FFFFFF"/>
                    <w:right w:val="single" w:sz="2" w:space="4" w:color="FFFFFF"/>
                  </w:divBdr>
                  <w:divsChild>
                    <w:div w:id="1089234044">
                      <w:marLeft w:val="0"/>
                      <w:marRight w:val="0"/>
                      <w:marTop w:val="0"/>
                      <w:marBottom w:val="0"/>
                      <w:divBdr>
                        <w:top w:val="none" w:sz="0" w:space="0" w:color="auto"/>
                        <w:left w:val="none" w:sz="0" w:space="0" w:color="auto"/>
                        <w:bottom w:val="none" w:sz="0" w:space="0" w:color="auto"/>
                        <w:right w:val="none" w:sz="0" w:space="0" w:color="auto"/>
                      </w:divBdr>
                    </w:div>
                  </w:divsChild>
                </w:div>
                <w:div w:id="1168983616">
                  <w:marLeft w:val="0"/>
                  <w:marRight w:val="0"/>
                  <w:marTop w:val="0"/>
                  <w:marBottom w:val="0"/>
                  <w:divBdr>
                    <w:top w:val="single" w:sz="2" w:space="1" w:color="FFFFFF"/>
                    <w:left w:val="single" w:sz="2" w:space="11" w:color="FFFFFF"/>
                    <w:bottom w:val="single" w:sz="2" w:space="1" w:color="FFFFFF"/>
                    <w:right w:val="single" w:sz="2" w:space="4" w:color="FFFFFF"/>
                  </w:divBdr>
                  <w:divsChild>
                    <w:div w:id="655303621">
                      <w:marLeft w:val="0"/>
                      <w:marRight w:val="0"/>
                      <w:marTop w:val="0"/>
                      <w:marBottom w:val="0"/>
                      <w:divBdr>
                        <w:top w:val="none" w:sz="0" w:space="0" w:color="auto"/>
                        <w:left w:val="none" w:sz="0" w:space="0" w:color="auto"/>
                        <w:bottom w:val="none" w:sz="0" w:space="0" w:color="auto"/>
                        <w:right w:val="none" w:sz="0" w:space="0" w:color="auto"/>
                      </w:divBdr>
                    </w:div>
                  </w:divsChild>
                </w:div>
                <w:div w:id="2028822321">
                  <w:marLeft w:val="0"/>
                  <w:marRight w:val="0"/>
                  <w:marTop w:val="0"/>
                  <w:marBottom w:val="0"/>
                  <w:divBdr>
                    <w:top w:val="single" w:sz="2" w:space="1" w:color="FFFFFF"/>
                    <w:left w:val="single" w:sz="2" w:space="11" w:color="FFFFFF"/>
                    <w:bottom w:val="single" w:sz="2" w:space="1" w:color="FFFFFF"/>
                    <w:right w:val="single" w:sz="2" w:space="4" w:color="FFFFFF"/>
                  </w:divBdr>
                  <w:divsChild>
                    <w:div w:id="666711150">
                      <w:marLeft w:val="0"/>
                      <w:marRight w:val="0"/>
                      <w:marTop w:val="0"/>
                      <w:marBottom w:val="0"/>
                      <w:divBdr>
                        <w:top w:val="none" w:sz="0" w:space="0" w:color="auto"/>
                        <w:left w:val="none" w:sz="0" w:space="0" w:color="auto"/>
                        <w:bottom w:val="none" w:sz="0" w:space="0" w:color="auto"/>
                        <w:right w:val="none" w:sz="0" w:space="0" w:color="auto"/>
                      </w:divBdr>
                    </w:div>
                  </w:divsChild>
                </w:div>
                <w:div w:id="1686706102">
                  <w:marLeft w:val="0"/>
                  <w:marRight w:val="0"/>
                  <w:marTop w:val="0"/>
                  <w:marBottom w:val="0"/>
                  <w:divBdr>
                    <w:top w:val="single" w:sz="2" w:space="1" w:color="FFFFFF"/>
                    <w:left w:val="single" w:sz="2" w:space="11" w:color="FFFFFF"/>
                    <w:bottom w:val="single" w:sz="2" w:space="1" w:color="FFFFFF"/>
                    <w:right w:val="single" w:sz="2" w:space="4" w:color="FFFFFF"/>
                  </w:divBdr>
                  <w:divsChild>
                    <w:div w:id="2052991198">
                      <w:marLeft w:val="0"/>
                      <w:marRight w:val="0"/>
                      <w:marTop w:val="0"/>
                      <w:marBottom w:val="0"/>
                      <w:divBdr>
                        <w:top w:val="none" w:sz="0" w:space="0" w:color="auto"/>
                        <w:left w:val="none" w:sz="0" w:space="0" w:color="auto"/>
                        <w:bottom w:val="none" w:sz="0" w:space="0" w:color="auto"/>
                        <w:right w:val="none" w:sz="0" w:space="0" w:color="auto"/>
                      </w:divBdr>
                    </w:div>
                  </w:divsChild>
                </w:div>
                <w:div w:id="286667469">
                  <w:marLeft w:val="0"/>
                  <w:marRight w:val="0"/>
                  <w:marTop w:val="0"/>
                  <w:marBottom w:val="0"/>
                  <w:divBdr>
                    <w:top w:val="single" w:sz="2" w:space="1" w:color="FFFFFF"/>
                    <w:left w:val="single" w:sz="2" w:space="11" w:color="FFFFFF"/>
                    <w:bottom w:val="single" w:sz="2" w:space="1" w:color="FFFFFF"/>
                    <w:right w:val="single" w:sz="2" w:space="4" w:color="FFFFFF"/>
                  </w:divBdr>
                  <w:divsChild>
                    <w:div w:id="487748506">
                      <w:marLeft w:val="0"/>
                      <w:marRight w:val="0"/>
                      <w:marTop w:val="0"/>
                      <w:marBottom w:val="0"/>
                      <w:divBdr>
                        <w:top w:val="none" w:sz="0" w:space="0" w:color="auto"/>
                        <w:left w:val="none" w:sz="0" w:space="0" w:color="auto"/>
                        <w:bottom w:val="none" w:sz="0" w:space="0" w:color="auto"/>
                        <w:right w:val="none" w:sz="0" w:space="0" w:color="auto"/>
                      </w:divBdr>
                    </w:div>
                  </w:divsChild>
                </w:div>
                <w:div w:id="372003485">
                  <w:marLeft w:val="0"/>
                  <w:marRight w:val="0"/>
                  <w:marTop w:val="0"/>
                  <w:marBottom w:val="0"/>
                  <w:divBdr>
                    <w:top w:val="single" w:sz="2" w:space="1" w:color="FFFFFF"/>
                    <w:left w:val="single" w:sz="2" w:space="11" w:color="FFFFFF"/>
                    <w:bottom w:val="single" w:sz="2" w:space="1" w:color="FFFFFF"/>
                    <w:right w:val="single" w:sz="2" w:space="4" w:color="FFFFFF"/>
                  </w:divBdr>
                  <w:divsChild>
                    <w:div w:id="2074885865">
                      <w:marLeft w:val="0"/>
                      <w:marRight w:val="0"/>
                      <w:marTop w:val="0"/>
                      <w:marBottom w:val="0"/>
                      <w:divBdr>
                        <w:top w:val="none" w:sz="0" w:space="0" w:color="auto"/>
                        <w:left w:val="none" w:sz="0" w:space="0" w:color="auto"/>
                        <w:bottom w:val="none" w:sz="0" w:space="0" w:color="auto"/>
                        <w:right w:val="none" w:sz="0" w:space="0" w:color="auto"/>
                      </w:divBdr>
                    </w:div>
                  </w:divsChild>
                </w:div>
                <w:div w:id="166946891">
                  <w:marLeft w:val="0"/>
                  <w:marRight w:val="0"/>
                  <w:marTop w:val="0"/>
                  <w:marBottom w:val="0"/>
                  <w:divBdr>
                    <w:top w:val="single" w:sz="2" w:space="1" w:color="FFFFFF"/>
                    <w:left w:val="single" w:sz="2" w:space="11" w:color="FFFFFF"/>
                    <w:bottom w:val="single" w:sz="2" w:space="1" w:color="FFFFFF"/>
                    <w:right w:val="single" w:sz="2" w:space="4" w:color="FFFFFF"/>
                  </w:divBdr>
                  <w:divsChild>
                    <w:div w:id="1963073448">
                      <w:marLeft w:val="0"/>
                      <w:marRight w:val="0"/>
                      <w:marTop w:val="0"/>
                      <w:marBottom w:val="0"/>
                      <w:divBdr>
                        <w:top w:val="none" w:sz="0" w:space="0" w:color="auto"/>
                        <w:left w:val="none" w:sz="0" w:space="0" w:color="auto"/>
                        <w:bottom w:val="none" w:sz="0" w:space="0" w:color="auto"/>
                        <w:right w:val="none" w:sz="0" w:space="0" w:color="auto"/>
                      </w:divBdr>
                    </w:div>
                  </w:divsChild>
                </w:div>
                <w:div w:id="1077632835">
                  <w:marLeft w:val="0"/>
                  <w:marRight w:val="0"/>
                  <w:marTop w:val="0"/>
                  <w:marBottom w:val="0"/>
                  <w:divBdr>
                    <w:top w:val="single" w:sz="2" w:space="1" w:color="FFFFFF"/>
                    <w:left w:val="single" w:sz="2" w:space="11" w:color="FFFFFF"/>
                    <w:bottom w:val="single" w:sz="2" w:space="1" w:color="FFFFFF"/>
                    <w:right w:val="single" w:sz="2" w:space="4" w:color="FFFFFF"/>
                  </w:divBdr>
                  <w:divsChild>
                    <w:div w:id="737021664">
                      <w:marLeft w:val="0"/>
                      <w:marRight w:val="0"/>
                      <w:marTop w:val="0"/>
                      <w:marBottom w:val="0"/>
                      <w:divBdr>
                        <w:top w:val="none" w:sz="0" w:space="0" w:color="auto"/>
                        <w:left w:val="none" w:sz="0" w:space="0" w:color="auto"/>
                        <w:bottom w:val="none" w:sz="0" w:space="0" w:color="auto"/>
                        <w:right w:val="none" w:sz="0" w:space="0" w:color="auto"/>
                      </w:divBdr>
                    </w:div>
                  </w:divsChild>
                </w:div>
                <w:div w:id="1743672301">
                  <w:marLeft w:val="0"/>
                  <w:marRight w:val="0"/>
                  <w:marTop w:val="0"/>
                  <w:marBottom w:val="0"/>
                  <w:divBdr>
                    <w:top w:val="single" w:sz="2" w:space="1" w:color="FFFFFF"/>
                    <w:left w:val="single" w:sz="2" w:space="11" w:color="FFFFFF"/>
                    <w:bottom w:val="single" w:sz="2" w:space="1" w:color="FFFFFF"/>
                    <w:right w:val="single" w:sz="2" w:space="4" w:color="FFFFFF"/>
                  </w:divBdr>
                  <w:divsChild>
                    <w:div w:id="1068651802">
                      <w:marLeft w:val="0"/>
                      <w:marRight w:val="0"/>
                      <w:marTop w:val="0"/>
                      <w:marBottom w:val="0"/>
                      <w:divBdr>
                        <w:top w:val="none" w:sz="0" w:space="0" w:color="auto"/>
                        <w:left w:val="none" w:sz="0" w:space="0" w:color="auto"/>
                        <w:bottom w:val="none" w:sz="0" w:space="0" w:color="auto"/>
                        <w:right w:val="none" w:sz="0" w:space="0" w:color="auto"/>
                      </w:divBdr>
                    </w:div>
                  </w:divsChild>
                </w:div>
                <w:div w:id="1707099885">
                  <w:marLeft w:val="0"/>
                  <w:marRight w:val="0"/>
                  <w:marTop w:val="0"/>
                  <w:marBottom w:val="0"/>
                  <w:divBdr>
                    <w:top w:val="single" w:sz="2" w:space="1" w:color="FFFFFF"/>
                    <w:left w:val="single" w:sz="2" w:space="11" w:color="FFFFFF"/>
                    <w:bottom w:val="single" w:sz="2" w:space="1" w:color="FFFFFF"/>
                    <w:right w:val="single" w:sz="2" w:space="4" w:color="FFFFFF"/>
                  </w:divBdr>
                  <w:divsChild>
                    <w:div w:id="1051540467">
                      <w:marLeft w:val="0"/>
                      <w:marRight w:val="0"/>
                      <w:marTop w:val="0"/>
                      <w:marBottom w:val="0"/>
                      <w:divBdr>
                        <w:top w:val="none" w:sz="0" w:space="0" w:color="auto"/>
                        <w:left w:val="none" w:sz="0" w:space="0" w:color="auto"/>
                        <w:bottom w:val="none" w:sz="0" w:space="0" w:color="auto"/>
                        <w:right w:val="none" w:sz="0" w:space="0" w:color="auto"/>
                      </w:divBdr>
                    </w:div>
                  </w:divsChild>
                </w:div>
                <w:div w:id="496772127">
                  <w:marLeft w:val="0"/>
                  <w:marRight w:val="0"/>
                  <w:marTop w:val="0"/>
                  <w:marBottom w:val="0"/>
                  <w:divBdr>
                    <w:top w:val="single" w:sz="2" w:space="1" w:color="FFFFFF"/>
                    <w:left w:val="single" w:sz="2" w:space="11" w:color="FFFFFF"/>
                    <w:bottom w:val="single" w:sz="2" w:space="1" w:color="FFFFFF"/>
                    <w:right w:val="single" w:sz="2" w:space="4" w:color="FFFFFF"/>
                  </w:divBdr>
                  <w:divsChild>
                    <w:div w:id="2134591594">
                      <w:marLeft w:val="0"/>
                      <w:marRight w:val="0"/>
                      <w:marTop w:val="0"/>
                      <w:marBottom w:val="0"/>
                      <w:divBdr>
                        <w:top w:val="none" w:sz="0" w:space="0" w:color="auto"/>
                        <w:left w:val="none" w:sz="0" w:space="0" w:color="auto"/>
                        <w:bottom w:val="none" w:sz="0" w:space="0" w:color="auto"/>
                        <w:right w:val="none" w:sz="0" w:space="0" w:color="auto"/>
                      </w:divBdr>
                    </w:div>
                  </w:divsChild>
                </w:div>
                <w:div w:id="94254867">
                  <w:marLeft w:val="0"/>
                  <w:marRight w:val="0"/>
                  <w:marTop w:val="0"/>
                  <w:marBottom w:val="0"/>
                  <w:divBdr>
                    <w:top w:val="single" w:sz="2" w:space="1" w:color="FFFFFF"/>
                    <w:left w:val="single" w:sz="2" w:space="11" w:color="FFFFFF"/>
                    <w:bottom w:val="single" w:sz="2" w:space="1" w:color="FFFFFF"/>
                    <w:right w:val="single" w:sz="2" w:space="4" w:color="FFFFFF"/>
                  </w:divBdr>
                  <w:divsChild>
                    <w:div w:id="1479299565">
                      <w:marLeft w:val="0"/>
                      <w:marRight w:val="0"/>
                      <w:marTop w:val="0"/>
                      <w:marBottom w:val="0"/>
                      <w:divBdr>
                        <w:top w:val="none" w:sz="0" w:space="0" w:color="auto"/>
                        <w:left w:val="none" w:sz="0" w:space="0" w:color="auto"/>
                        <w:bottom w:val="none" w:sz="0" w:space="0" w:color="auto"/>
                        <w:right w:val="none" w:sz="0" w:space="0" w:color="auto"/>
                      </w:divBdr>
                    </w:div>
                  </w:divsChild>
                </w:div>
                <w:div w:id="228077686">
                  <w:marLeft w:val="0"/>
                  <w:marRight w:val="0"/>
                  <w:marTop w:val="0"/>
                  <w:marBottom w:val="0"/>
                  <w:divBdr>
                    <w:top w:val="single" w:sz="2" w:space="1" w:color="FFFFFF"/>
                    <w:left w:val="single" w:sz="2" w:space="11" w:color="FFFFFF"/>
                    <w:bottom w:val="single" w:sz="2" w:space="1" w:color="FFFFFF"/>
                    <w:right w:val="single" w:sz="2" w:space="4" w:color="FFFFFF"/>
                  </w:divBdr>
                  <w:divsChild>
                    <w:div w:id="1954239911">
                      <w:marLeft w:val="0"/>
                      <w:marRight w:val="0"/>
                      <w:marTop w:val="0"/>
                      <w:marBottom w:val="0"/>
                      <w:divBdr>
                        <w:top w:val="none" w:sz="0" w:space="0" w:color="auto"/>
                        <w:left w:val="none" w:sz="0" w:space="0" w:color="auto"/>
                        <w:bottom w:val="none" w:sz="0" w:space="0" w:color="auto"/>
                        <w:right w:val="none" w:sz="0" w:space="0" w:color="auto"/>
                      </w:divBdr>
                    </w:div>
                  </w:divsChild>
                </w:div>
                <w:div w:id="674693296">
                  <w:marLeft w:val="0"/>
                  <w:marRight w:val="0"/>
                  <w:marTop w:val="0"/>
                  <w:marBottom w:val="0"/>
                  <w:divBdr>
                    <w:top w:val="single" w:sz="2" w:space="1" w:color="FFFFFF"/>
                    <w:left w:val="single" w:sz="2" w:space="11" w:color="FFFFFF"/>
                    <w:bottom w:val="single" w:sz="2" w:space="1" w:color="FFFFFF"/>
                    <w:right w:val="single" w:sz="2" w:space="4" w:color="FFFFFF"/>
                  </w:divBdr>
                  <w:divsChild>
                    <w:div w:id="964239697">
                      <w:marLeft w:val="0"/>
                      <w:marRight w:val="0"/>
                      <w:marTop w:val="0"/>
                      <w:marBottom w:val="0"/>
                      <w:divBdr>
                        <w:top w:val="none" w:sz="0" w:space="0" w:color="auto"/>
                        <w:left w:val="none" w:sz="0" w:space="0" w:color="auto"/>
                        <w:bottom w:val="none" w:sz="0" w:space="0" w:color="auto"/>
                        <w:right w:val="none" w:sz="0" w:space="0" w:color="auto"/>
                      </w:divBdr>
                    </w:div>
                  </w:divsChild>
                </w:div>
                <w:div w:id="1528910150">
                  <w:marLeft w:val="0"/>
                  <w:marRight w:val="0"/>
                  <w:marTop w:val="0"/>
                  <w:marBottom w:val="0"/>
                  <w:divBdr>
                    <w:top w:val="single" w:sz="2" w:space="1" w:color="FFFFFF"/>
                    <w:left w:val="single" w:sz="2" w:space="11" w:color="FFFFFF"/>
                    <w:bottom w:val="single" w:sz="2" w:space="1" w:color="FFFFFF"/>
                    <w:right w:val="single" w:sz="2" w:space="4" w:color="FFFFFF"/>
                  </w:divBdr>
                  <w:divsChild>
                    <w:div w:id="1465853767">
                      <w:marLeft w:val="0"/>
                      <w:marRight w:val="0"/>
                      <w:marTop w:val="0"/>
                      <w:marBottom w:val="0"/>
                      <w:divBdr>
                        <w:top w:val="none" w:sz="0" w:space="0" w:color="auto"/>
                        <w:left w:val="none" w:sz="0" w:space="0" w:color="auto"/>
                        <w:bottom w:val="none" w:sz="0" w:space="0" w:color="auto"/>
                        <w:right w:val="none" w:sz="0" w:space="0" w:color="auto"/>
                      </w:divBdr>
                    </w:div>
                  </w:divsChild>
                </w:div>
                <w:div w:id="1133409198">
                  <w:marLeft w:val="0"/>
                  <w:marRight w:val="0"/>
                  <w:marTop w:val="0"/>
                  <w:marBottom w:val="0"/>
                  <w:divBdr>
                    <w:top w:val="single" w:sz="2" w:space="1" w:color="FFFFFF"/>
                    <w:left w:val="single" w:sz="2" w:space="11" w:color="FFFFFF"/>
                    <w:bottom w:val="single" w:sz="2" w:space="1" w:color="FFFFFF"/>
                    <w:right w:val="single" w:sz="2" w:space="4" w:color="FFFFFF"/>
                  </w:divBdr>
                  <w:divsChild>
                    <w:div w:id="360398597">
                      <w:marLeft w:val="0"/>
                      <w:marRight w:val="0"/>
                      <w:marTop w:val="0"/>
                      <w:marBottom w:val="0"/>
                      <w:divBdr>
                        <w:top w:val="none" w:sz="0" w:space="0" w:color="auto"/>
                        <w:left w:val="none" w:sz="0" w:space="0" w:color="auto"/>
                        <w:bottom w:val="none" w:sz="0" w:space="0" w:color="auto"/>
                        <w:right w:val="none" w:sz="0" w:space="0" w:color="auto"/>
                      </w:divBdr>
                    </w:div>
                  </w:divsChild>
                </w:div>
                <w:div w:id="126825922">
                  <w:marLeft w:val="0"/>
                  <w:marRight w:val="0"/>
                  <w:marTop w:val="0"/>
                  <w:marBottom w:val="0"/>
                  <w:divBdr>
                    <w:top w:val="single" w:sz="2" w:space="1" w:color="FFFFFF"/>
                    <w:left w:val="single" w:sz="2" w:space="11" w:color="FFFFFF"/>
                    <w:bottom w:val="single" w:sz="2" w:space="1" w:color="FFFFFF"/>
                    <w:right w:val="single" w:sz="2" w:space="4" w:color="FFFFFF"/>
                  </w:divBdr>
                  <w:divsChild>
                    <w:div w:id="352192292">
                      <w:marLeft w:val="0"/>
                      <w:marRight w:val="0"/>
                      <w:marTop w:val="0"/>
                      <w:marBottom w:val="0"/>
                      <w:divBdr>
                        <w:top w:val="none" w:sz="0" w:space="0" w:color="auto"/>
                        <w:left w:val="none" w:sz="0" w:space="0" w:color="auto"/>
                        <w:bottom w:val="none" w:sz="0" w:space="0" w:color="auto"/>
                        <w:right w:val="none" w:sz="0" w:space="0" w:color="auto"/>
                      </w:divBdr>
                    </w:div>
                  </w:divsChild>
                </w:div>
                <w:div w:id="1003629680">
                  <w:marLeft w:val="0"/>
                  <w:marRight w:val="0"/>
                  <w:marTop w:val="0"/>
                  <w:marBottom w:val="0"/>
                  <w:divBdr>
                    <w:top w:val="single" w:sz="2" w:space="1" w:color="FFFFFF"/>
                    <w:left w:val="single" w:sz="2" w:space="11" w:color="FFFFFF"/>
                    <w:bottom w:val="single" w:sz="2" w:space="1" w:color="FFFFFF"/>
                    <w:right w:val="single" w:sz="2" w:space="4" w:color="FFFFFF"/>
                  </w:divBdr>
                  <w:divsChild>
                    <w:div w:id="1711953524">
                      <w:marLeft w:val="0"/>
                      <w:marRight w:val="0"/>
                      <w:marTop w:val="0"/>
                      <w:marBottom w:val="0"/>
                      <w:divBdr>
                        <w:top w:val="none" w:sz="0" w:space="0" w:color="auto"/>
                        <w:left w:val="none" w:sz="0" w:space="0" w:color="auto"/>
                        <w:bottom w:val="none" w:sz="0" w:space="0" w:color="auto"/>
                        <w:right w:val="none" w:sz="0" w:space="0" w:color="auto"/>
                      </w:divBdr>
                    </w:div>
                  </w:divsChild>
                </w:div>
                <w:div w:id="30032096">
                  <w:marLeft w:val="0"/>
                  <w:marRight w:val="0"/>
                  <w:marTop w:val="0"/>
                  <w:marBottom w:val="0"/>
                  <w:divBdr>
                    <w:top w:val="single" w:sz="2" w:space="1" w:color="FFFFFF"/>
                    <w:left w:val="single" w:sz="2" w:space="11" w:color="FFFFFF"/>
                    <w:bottom w:val="single" w:sz="2" w:space="1" w:color="FFFFFF"/>
                    <w:right w:val="single" w:sz="2" w:space="4" w:color="FFFFFF"/>
                  </w:divBdr>
                  <w:divsChild>
                    <w:div w:id="1257789166">
                      <w:marLeft w:val="0"/>
                      <w:marRight w:val="0"/>
                      <w:marTop w:val="0"/>
                      <w:marBottom w:val="0"/>
                      <w:divBdr>
                        <w:top w:val="none" w:sz="0" w:space="0" w:color="auto"/>
                        <w:left w:val="none" w:sz="0" w:space="0" w:color="auto"/>
                        <w:bottom w:val="none" w:sz="0" w:space="0" w:color="auto"/>
                        <w:right w:val="none" w:sz="0" w:space="0" w:color="auto"/>
                      </w:divBdr>
                    </w:div>
                  </w:divsChild>
                </w:div>
                <w:div w:id="1949239458">
                  <w:marLeft w:val="0"/>
                  <w:marRight w:val="0"/>
                  <w:marTop w:val="0"/>
                  <w:marBottom w:val="0"/>
                  <w:divBdr>
                    <w:top w:val="single" w:sz="2" w:space="1" w:color="FFFFFF"/>
                    <w:left w:val="single" w:sz="2" w:space="11" w:color="FFFFFF"/>
                    <w:bottom w:val="single" w:sz="2" w:space="1" w:color="FFFFFF"/>
                    <w:right w:val="single" w:sz="2" w:space="4" w:color="FFFFFF"/>
                  </w:divBdr>
                  <w:divsChild>
                    <w:div w:id="1656185512">
                      <w:marLeft w:val="0"/>
                      <w:marRight w:val="0"/>
                      <w:marTop w:val="0"/>
                      <w:marBottom w:val="0"/>
                      <w:divBdr>
                        <w:top w:val="none" w:sz="0" w:space="0" w:color="auto"/>
                        <w:left w:val="none" w:sz="0" w:space="0" w:color="auto"/>
                        <w:bottom w:val="none" w:sz="0" w:space="0" w:color="auto"/>
                        <w:right w:val="none" w:sz="0" w:space="0" w:color="auto"/>
                      </w:divBdr>
                    </w:div>
                  </w:divsChild>
                </w:div>
                <w:div w:id="1770733712">
                  <w:marLeft w:val="0"/>
                  <w:marRight w:val="0"/>
                  <w:marTop w:val="0"/>
                  <w:marBottom w:val="0"/>
                  <w:divBdr>
                    <w:top w:val="single" w:sz="2" w:space="1" w:color="FFFFFF"/>
                    <w:left w:val="single" w:sz="2" w:space="11" w:color="FFFFFF"/>
                    <w:bottom w:val="single" w:sz="2" w:space="1" w:color="FFFFFF"/>
                    <w:right w:val="single" w:sz="2" w:space="4" w:color="FFFFFF"/>
                  </w:divBdr>
                  <w:divsChild>
                    <w:div w:id="781845807">
                      <w:marLeft w:val="0"/>
                      <w:marRight w:val="0"/>
                      <w:marTop w:val="0"/>
                      <w:marBottom w:val="0"/>
                      <w:divBdr>
                        <w:top w:val="none" w:sz="0" w:space="0" w:color="auto"/>
                        <w:left w:val="none" w:sz="0" w:space="0" w:color="auto"/>
                        <w:bottom w:val="none" w:sz="0" w:space="0" w:color="auto"/>
                        <w:right w:val="none" w:sz="0" w:space="0" w:color="auto"/>
                      </w:divBdr>
                    </w:div>
                  </w:divsChild>
                </w:div>
                <w:div w:id="945384548">
                  <w:marLeft w:val="0"/>
                  <w:marRight w:val="0"/>
                  <w:marTop w:val="0"/>
                  <w:marBottom w:val="0"/>
                  <w:divBdr>
                    <w:top w:val="single" w:sz="2" w:space="1" w:color="FFFFFF"/>
                    <w:left w:val="single" w:sz="2" w:space="11" w:color="FFFFFF"/>
                    <w:bottom w:val="single" w:sz="2" w:space="1" w:color="FFFFFF"/>
                    <w:right w:val="single" w:sz="2" w:space="4" w:color="FFFFFF"/>
                  </w:divBdr>
                  <w:divsChild>
                    <w:div w:id="1976567847">
                      <w:marLeft w:val="0"/>
                      <w:marRight w:val="0"/>
                      <w:marTop w:val="0"/>
                      <w:marBottom w:val="0"/>
                      <w:divBdr>
                        <w:top w:val="none" w:sz="0" w:space="0" w:color="auto"/>
                        <w:left w:val="none" w:sz="0" w:space="0" w:color="auto"/>
                        <w:bottom w:val="none" w:sz="0" w:space="0" w:color="auto"/>
                        <w:right w:val="none" w:sz="0" w:space="0" w:color="auto"/>
                      </w:divBdr>
                    </w:div>
                  </w:divsChild>
                </w:div>
                <w:div w:id="1495956566">
                  <w:marLeft w:val="0"/>
                  <w:marRight w:val="0"/>
                  <w:marTop w:val="0"/>
                  <w:marBottom w:val="0"/>
                  <w:divBdr>
                    <w:top w:val="single" w:sz="2" w:space="1" w:color="FFFFFF"/>
                    <w:left w:val="single" w:sz="2" w:space="11" w:color="FFFFFF"/>
                    <w:bottom w:val="single" w:sz="2" w:space="1" w:color="FFFFFF"/>
                    <w:right w:val="single" w:sz="2" w:space="4" w:color="FFFFFF"/>
                  </w:divBdr>
                  <w:divsChild>
                    <w:div w:id="1719282493">
                      <w:marLeft w:val="0"/>
                      <w:marRight w:val="0"/>
                      <w:marTop w:val="0"/>
                      <w:marBottom w:val="0"/>
                      <w:divBdr>
                        <w:top w:val="none" w:sz="0" w:space="0" w:color="auto"/>
                        <w:left w:val="none" w:sz="0" w:space="0" w:color="auto"/>
                        <w:bottom w:val="none" w:sz="0" w:space="0" w:color="auto"/>
                        <w:right w:val="none" w:sz="0" w:space="0" w:color="auto"/>
                      </w:divBdr>
                    </w:div>
                  </w:divsChild>
                </w:div>
                <w:div w:id="348222814">
                  <w:marLeft w:val="0"/>
                  <w:marRight w:val="0"/>
                  <w:marTop w:val="0"/>
                  <w:marBottom w:val="0"/>
                  <w:divBdr>
                    <w:top w:val="single" w:sz="2" w:space="1" w:color="FFFFFF"/>
                    <w:left w:val="single" w:sz="2" w:space="11" w:color="FFFFFF"/>
                    <w:bottom w:val="single" w:sz="2" w:space="1" w:color="FFFFFF"/>
                    <w:right w:val="single" w:sz="2" w:space="4" w:color="FFFFFF"/>
                  </w:divBdr>
                  <w:divsChild>
                    <w:div w:id="203713260">
                      <w:marLeft w:val="0"/>
                      <w:marRight w:val="0"/>
                      <w:marTop w:val="0"/>
                      <w:marBottom w:val="0"/>
                      <w:divBdr>
                        <w:top w:val="none" w:sz="0" w:space="0" w:color="auto"/>
                        <w:left w:val="none" w:sz="0" w:space="0" w:color="auto"/>
                        <w:bottom w:val="none" w:sz="0" w:space="0" w:color="auto"/>
                        <w:right w:val="none" w:sz="0" w:space="0" w:color="auto"/>
                      </w:divBdr>
                    </w:div>
                  </w:divsChild>
                </w:div>
                <w:div w:id="666598732">
                  <w:marLeft w:val="0"/>
                  <w:marRight w:val="0"/>
                  <w:marTop w:val="0"/>
                  <w:marBottom w:val="0"/>
                  <w:divBdr>
                    <w:top w:val="single" w:sz="2" w:space="1" w:color="FFFFFF"/>
                    <w:left w:val="single" w:sz="2" w:space="11" w:color="FFFFFF"/>
                    <w:bottom w:val="single" w:sz="2" w:space="1" w:color="FFFFFF"/>
                    <w:right w:val="single" w:sz="2" w:space="4" w:color="FFFFFF"/>
                  </w:divBdr>
                  <w:divsChild>
                    <w:div w:id="792553714">
                      <w:marLeft w:val="0"/>
                      <w:marRight w:val="0"/>
                      <w:marTop w:val="0"/>
                      <w:marBottom w:val="0"/>
                      <w:divBdr>
                        <w:top w:val="none" w:sz="0" w:space="0" w:color="auto"/>
                        <w:left w:val="none" w:sz="0" w:space="0" w:color="auto"/>
                        <w:bottom w:val="none" w:sz="0" w:space="0" w:color="auto"/>
                        <w:right w:val="none" w:sz="0" w:space="0" w:color="auto"/>
                      </w:divBdr>
                    </w:div>
                  </w:divsChild>
                </w:div>
                <w:div w:id="2005206955">
                  <w:marLeft w:val="0"/>
                  <w:marRight w:val="0"/>
                  <w:marTop w:val="0"/>
                  <w:marBottom w:val="0"/>
                  <w:divBdr>
                    <w:top w:val="single" w:sz="2" w:space="1" w:color="FFFFFF"/>
                    <w:left w:val="single" w:sz="2" w:space="11" w:color="FFFFFF"/>
                    <w:bottom w:val="single" w:sz="2" w:space="1" w:color="FFFFFF"/>
                    <w:right w:val="single" w:sz="2" w:space="4" w:color="FFFFFF"/>
                  </w:divBdr>
                  <w:divsChild>
                    <w:div w:id="57671790">
                      <w:marLeft w:val="0"/>
                      <w:marRight w:val="0"/>
                      <w:marTop w:val="0"/>
                      <w:marBottom w:val="0"/>
                      <w:divBdr>
                        <w:top w:val="none" w:sz="0" w:space="0" w:color="auto"/>
                        <w:left w:val="none" w:sz="0" w:space="0" w:color="auto"/>
                        <w:bottom w:val="none" w:sz="0" w:space="0" w:color="auto"/>
                        <w:right w:val="none" w:sz="0" w:space="0" w:color="auto"/>
                      </w:divBdr>
                    </w:div>
                  </w:divsChild>
                </w:div>
                <w:div w:id="2012483598">
                  <w:marLeft w:val="0"/>
                  <w:marRight w:val="0"/>
                  <w:marTop w:val="0"/>
                  <w:marBottom w:val="0"/>
                  <w:divBdr>
                    <w:top w:val="single" w:sz="2" w:space="1" w:color="FFFFFF"/>
                    <w:left w:val="single" w:sz="2" w:space="11" w:color="FFFFFF"/>
                    <w:bottom w:val="single" w:sz="2" w:space="1" w:color="FFFFFF"/>
                    <w:right w:val="single" w:sz="2" w:space="4" w:color="FFFFFF"/>
                  </w:divBdr>
                  <w:divsChild>
                    <w:div w:id="974026557">
                      <w:marLeft w:val="0"/>
                      <w:marRight w:val="0"/>
                      <w:marTop w:val="0"/>
                      <w:marBottom w:val="0"/>
                      <w:divBdr>
                        <w:top w:val="none" w:sz="0" w:space="0" w:color="auto"/>
                        <w:left w:val="none" w:sz="0" w:space="0" w:color="auto"/>
                        <w:bottom w:val="none" w:sz="0" w:space="0" w:color="auto"/>
                        <w:right w:val="none" w:sz="0" w:space="0" w:color="auto"/>
                      </w:divBdr>
                    </w:div>
                  </w:divsChild>
                </w:div>
                <w:div w:id="2125727925">
                  <w:marLeft w:val="0"/>
                  <w:marRight w:val="0"/>
                  <w:marTop w:val="0"/>
                  <w:marBottom w:val="0"/>
                  <w:divBdr>
                    <w:top w:val="single" w:sz="2" w:space="1" w:color="FFFFFF"/>
                    <w:left w:val="single" w:sz="2" w:space="11" w:color="FFFFFF"/>
                    <w:bottom w:val="single" w:sz="2" w:space="4" w:color="FFFFFF"/>
                    <w:right w:val="single" w:sz="2" w:space="4" w:color="FFFFFF"/>
                  </w:divBdr>
                  <w:divsChild>
                    <w:div w:id="19771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07437">
          <w:marLeft w:val="0"/>
          <w:marRight w:val="0"/>
          <w:marTop w:val="0"/>
          <w:marBottom w:val="300"/>
          <w:divBdr>
            <w:top w:val="none" w:sz="0" w:space="0" w:color="auto"/>
            <w:left w:val="none" w:sz="0" w:space="0" w:color="auto"/>
            <w:bottom w:val="none" w:sz="0" w:space="0" w:color="auto"/>
            <w:right w:val="none" w:sz="0" w:space="0" w:color="auto"/>
          </w:divBdr>
          <w:divsChild>
            <w:div w:id="1054506382">
              <w:marLeft w:val="0"/>
              <w:marRight w:val="0"/>
              <w:marTop w:val="0"/>
              <w:marBottom w:val="0"/>
              <w:divBdr>
                <w:top w:val="none" w:sz="0" w:space="0" w:color="auto"/>
                <w:left w:val="none" w:sz="0" w:space="0" w:color="auto"/>
                <w:bottom w:val="none" w:sz="0" w:space="0" w:color="auto"/>
                <w:right w:val="none" w:sz="0" w:space="0" w:color="auto"/>
              </w:divBdr>
              <w:divsChild>
                <w:div w:id="1644769784">
                  <w:marLeft w:val="0"/>
                  <w:marRight w:val="0"/>
                  <w:marTop w:val="0"/>
                  <w:marBottom w:val="0"/>
                  <w:divBdr>
                    <w:top w:val="single" w:sz="2" w:space="4" w:color="FFFFFF"/>
                    <w:left w:val="single" w:sz="2" w:space="11" w:color="FFFFFF"/>
                    <w:bottom w:val="single" w:sz="2" w:space="1" w:color="FFFFFF"/>
                    <w:right w:val="single" w:sz="2" w:space="4" w:color="FFFFFF"/>
                  </w:divBdr>
                  <w:divsChild>
                    <w:div w:id="225725731">
                      <w:marLeft w:val="0"/>
                      <w:marRight w:val="0"/>
                      <w:marTop w:val="0"/>
                      <w:marBottom w:val="0"/>
                      <w:divBdr>
                        <w:top w:val="none" w:sz="0" w:space="0" w:color="auto"/>
                        <w:left w:val="none" w:sz="0" w:space="0" w:color="auto"/>
                        <w:bottom w:val="none" w:sz="0" w:space="0" w:color="auto"/>
                        <w:right w:val="none" w:sz="0" w:space="0" w:color="auto"/>
                      </w:divBdr>
                    </w:div>
                  </w:divsChild>
                </w:div>
                <w:div w:id="561603227">
                  <w:marLeft w:val="0"/>
                  <w:marRight w:val="0"/>
                  <w:marTop w:val="0"/>
                  <w:marBottom w:val="0"/>
                  <w:divBdr>
                    <w:top w:val="single" w:sz="2" w:space="1" w:color="FFFFFF"/>
                    <w:left w:val="single" w:sz="2" w:space="11" w:color="FFFFFF"/>
                    <w:bottom w:val="single" w:sz="2" w:space="1" w:color="FFFFFF"/>
                    <w:right w:val="single" w:sz="2" w:space="4" w:color="FFFFFF"/>
                  </w:divBdr>
                  <w:divsChild>
                    <w:div w:id="444890468">
                      <w:marLeft w:val="0"/>
                      <w:marRight w:val="0"/>
                      <w:marTop w:val="0"/>
                      <w:marBottom w:val="0"/>
                      <w:divBdr>
                        <w:top w:val="none" w:sz="0" w:space="0" w:color="auto"/>
                        <w:left w:val="none" w:sz="0" w:space="0" w:color="auto"/>
                        <w:bottom w:val="none" w:sz="0" w:space="0" w:color="auto"/>
                        <w:right w:val="none" w:sz="0" w:space="0" w:color="auto"/>
                      </w:divBdr>
                    </w:div>
                  </w:divsChild>
                </w:div>
                <w:div w:id="1660425685">
                  <w:marLeft w:val="0"/>
                  <w:marRight w:val="0"/>
                  <w:marTop w:val="0"/>
                  <w:marBottom w:val="0"/>
                  <w:divBdr>
                    <w:top w:val="single" w:sz="2" w:space="1" w:color="FFFFFF"/>
                    <w:left w:val="single" w:sz="2" w:space="11" w:color="FFFFFF"/>
                    <w:bottom w:val="single" w:sz="2" w:space="1" w:color="FFFFFF"/>
                    <w:right w:val="single" w:sz="2" w:space="4" w:color="FFFFFF"/>
                  </w:divBdr>
                  <w:divsChild>
                    <w:div w:id="1726445035">
                      <w:marLeft w:val="0"/>
                      <w:marRight w:val="0"/>
                      <w:marTop w:val="0"/>
                      <w:marBottom w:val="0"/>
                      <w:divBdr>
                        <w:top w:val="none" w:sz="0" w:space="0" w:color="auto"/>
                        <w:left w:val="none" w:sz="0" w:space="0" w:color="auto"/>
                        <w:bottom w:val="none" w:sz="0" w:space="0" w:color="auto"/>
                        <w:right w:val="none" w:sz="0" w:space="0" w:color="auto"/>
                      </w:divBdr>
                    </w:div>
                  </w:divsChild>
                </w:div>
                <w:div w:id="1889605489">
                  <w:marLeft w:val="0"/>
                  <w:marRight w:val="0"/>
                  <w:marTop w:val="0"/>
                  <w:marBottom w:val="0"/>
                  <w:divBdr>
                    <w:top w:val="single" w:sz="2" w:space="1" w:color="FFFFFF"/>
                    <w:left w:val="single" w:sz="2" w:space="11" w:color="FFFFFF"/>
                    <w:bottom w:val="single" w:sz="2" w:space="1" w:color="FFFFFF"/>
                    <w:right w:val="single" w:sz="2" w:space="4" w:color="FFFFFF"/>
                  </w:divBdr>
                  <w:divsChild>
                    <w:div w:id="382290038">
                      <w:marLeft w:val="0"/>
                      <w:marRight w:val="0"/>
                      <w:marTop w:val="0"/>
                      <w:marBottom w:val="0"/>
                      <w:divBdr>
                        <w:top w:val="none" w:sz="0" w:space="0" w:color="auto"/>
                        <w:left w:val="none" w:sz="0" w:space="0" w:color="auto"/>
                        <w:bottom w:val="none" w:sz="0" w:space="0" w:color="auto"/>
                        <w:right w:val="none" w:sz="0" w:space="0" w:color="auto"/>
                      </w:divBdr>
                    </w:div>
                  </w:divsChild>
                </w:div>
                <w:div w:id="1724790483">
                  <w:marLeft w:val="0"/>
                  <w:marRight w:val="0"/>
                  <w:marTop w:val="0"/>
                  <w:marBottom w:val="0"/>
                  <w:divBdr>
                    <w:top w:val="single" w:sz="2" w:space="1" w:color="FFFFFF"/>
                    <w:left w:val="single" w:sz="2" w:space="11" w:color="FFFFFF"/>
                    <w:bottom w:val="single" w:sz="2" w:space="1" w:color="FFFFFF"/>
                    <w:right w:val="single" w:sz="2" w:space="4" w:color="FFFFFF"/>
                  </w:divBdr>
                  <w:divsChild>
                    <w:div w:id="1433014946">
                      <w:marLeft w:val="0"/>
                      <w:marRight w:val="0"/>
                      <w:marTop w:val="0"/>
                      <w:marBottom w:val="0"/>
                      <w:divBdr>
                        <w:top w:val="none" w:sz="0" w:space="0" w:color="auto"/>
                        <w:left w:val="none" w:sz="0" w:space="0" w:color="auto"/>
                        <w:bottom w:val="none" w:sz="0" w:space="0" w:color="auto"/>
                        <w:right w:val="none" w:sz="0" w:space="0" w:color="auto"/>
                      </w:divBdr>
                    </w:div>
                  </w:divsChild>
                </w:div>
                <w:div w:id="1092310991">
                  <w:marLeft w:val="0"/>
                  <w:marRight w:val="0"/>
                  <w:marTop w:val="0"/>
                  <w:marBottom w:val="0"/>
                  <w:divBdr>
                    <w:top w:val="single" w:sz="2" w:space="1" w:color="FFFFFF"/>
                    <w:left w:val="single" w:sz="2" w:space="11" w:color="FFFFFF"/>
                    <w:bottom w:val="single" w:sz="2" w:space="1" w:color="FFFFFF"/>
                    <w:right w:val="single" w:sz="2" w:space="4" w:color="FFFFFF"/>
                  </w:divBdr>
                  <w:divsChild>
                    <w:div w:id="1262255561">
                      <w:marLeft w:val="0"/>
                      <w:marRight w:val="0"/>
                      <w:marTop w:val="0"/>
                      <w:marBottom w:val="0"/>
                      <w:divBdr>
                        <w:top w:val="none" w:sz="0" w:space="0" w:color="auto"/>
                        <w:left w:val="none" w:sz="0" w:space="0" w:color="auto"/>
                        <w:bottom w:val="none" w:sz="0" w:space="0" w:color="auto"/>
                        <w:right w:val="none" w:sz="0" w:space="0" w:color="auto"/>
                      </w:divBdr>
                    </w:div>
                  </w:divsChild>
                </w:div>
                <w:div w:id="1100368926">
                  <w:marLeft w:val="0"/>
                  <w:marRight w:val="0"/>
                  <w:marTop w:val="0"/>
                  <w:marBottom w:val="0"/>
                  <w:divBdr>
                    <w:top w:val="single" w:sz="2" w:space="1" w:color="FFFFFF"/>
                    <w:left w:val="single" w:sz="2" w:space="11" w:color="FFFFFF"/>
                    <w:bottom w:val="single" w:sz="2" w:space="1" w:color="FFFFFF"/>
                    <w:right w:val="single" w:sz="2" w:space="4" w:color="FFFFFF"/>
                  </w:divBdr>
                  <w:divsChild>
                    <w:div w:id="857354392">
                      <w:marLeft w:val="0"/>
                      <w:marRight w:val="0"/>
                      <w:marTop w:val="0"/>
                      <w:marBottom w:val="0"/>
                      <w:divBdr>
                        <w:top w:val="none" w:sz="0" w:space="0" w:color="auto"/>
                        <w:left w:val="none" w:sz="0" w:space="0" w:color="auto"/>
                        <w:bottom w:val="none" w:sz="0" w:space="0" w:color="auto"/>
                        <w:right w:val="none" w:sz="0" w:space="0" w:color="auto"/>
                      </w:divBdr>
                    </w:div>
                  </w:divsChild>
                </w:div>
                <w:div w:id="1608152710">
                  <w:marLeft w:val="0"/>
                  <w:marRight w:val="0"/>
                  <w:marTop w:val="0"/>
                  <w:marBottom w:val="0"/>
                  <w:divBdr>
                    <w:top w:val="single" w:sz="2" w:space="1" w:color="FFFFFF"/>
                    <w:left w:val="single" w:sz="2" w:space="11" w:color="FFFFFF"/>
                    <w:bottom w:val="single" w:sz="2" w:space="1" w:color="FFFFFF"/>
                    <w:right w:val="single" w:sz="2" w:space="4" w:color="FFFFFF"/>
                  </w:divBdr>
                  <w:divsChild>
                    <w:div w:id="1106658468">
                      <w:marLeft w:val="0"/>
                      <w:marRight w:val="0"/>
                      <w:marTop w:val="0"/>
                      <w:marBottom w:val="0"/>
                      <w:divBdr>
                        <w:top w:val="none" w:sz="0" w:space="0" w:color="auto"/>
                        <w:left w:val="none" w:sz="0" w:space="0" w:color="auto"/>
                        <w:bottom w:val="none" w:sz="0" w:space="0" w:color="auto"/>
                        <w:right w:val="none" w:sz="0" w:space="0" w:color="auto"/>
                      </w:divBdr>
                    </w:div>
                  </w:divsChild>
                </w:div>
                <w:div w:id="2020811815">
                  <w:marLeft w:val="0"/>
                  <w:marRight w:val="0"/>
                  <w:marTop w:val="0"/>
                  <w:marBottom w:val="0"/>
                  <w:divBdr>
                    <w:top w:val="single" w:sz="2" w:space="1" w:color="FFFFFF"/>
                    <w:left w:val="single" w:sz="2" w:space="11" w:color="FFFFFF"/>
                    <w:bottom w:val="single" w:sz="2" w:space="1" w:color="FFFFFF"/>
                    <w:right w:val="single" w:sz="2" w:space="4" w:color="FFFFFF"/>
                  </w:divBdr>
                  <w:divsChild>
                    <w:div w:id="477112880">
                      <w:marLeft w:val="0"/>
                      <w:marRight w:val="0"/>
                      <w:marTop w:val="0"/>
                      <w:marBottom w:val="0"/>
                      <w:divBdr>
                        <w:top w:val="none" w:sz="0" w:space="0" w:color="auto"/>
                        <w:left w:val="none" w:sz="0" w:space="0" w:color="auto"/>
                        <w:bottom w:val="none" w:sz="0" w:space="0" w:color="auto"/>
                        <w:right w:val="none" w:sz="0" w:space="0" w:color="auto"/>
                      </w:divBdr>
                    </w:div>
                  </w:divsChild>
                </w:div>
                <w:div w:id="1871601156">
                  <w:marLeft w:val="0"/>
                  <w:marRight w:val="0"/>
                  <w:marTop w:val="0"/>
                  <w:marBottom w:val="0"/>
                  <w:divBdr>
                    <w:top w:val="single" w:sz="2" w:space="1" w:color="FFFFFF"/>
                    <w:left w:val="single" w:sz="2" w:space="11" w:color="FFFFFF"/>
                    <w:bottom w:val="single" w:sz="2" w:space="1" w:color="FFFFFF"/>
                    <w:right w:val="single" w:sz="2" w:space="4" w:color="FFFFFF"/>
                  </w:divBdr>
                  <w:divsChild>
                    <w:div w:id="1885213743">
                      <w:marLeft w:val="0"/>
                      <w:marRight w:val="0"/>
                      <w:marTop w:val="0"/>
                      <w:marBottom w:val="0"/>
                      <w:divBdr>
                        <w:top w:val="none" w:sz="0" w:space="0" w:color="auto"/>
                        <w:left w:val="none" w:sz="0" w:space="0" w:color="auto"/>
                        <w:bottom w:val="none" w:sz="0" w:space="0" w:color="auto"/>
                        <w:right w:val="none" w:sz="0" w:space="0" w:color="auto"/>
                      </w:divBdr>
                    </w:div>
                  </w:divsChild>
                </w:div>
                <w:div w:id="1570920520">
                  <w:marLeft w:val="0"/>
                  <w:marRight w:val="0"/>
                  <w:marTop w:val="0"/>
                  <w:marBottom w:val="0"/>
                  <w:divBdr>
                    <w:top w:val="single" w:sz="2" w:space="1" w:color="FFFFFF"/>
                    <w:left w:val="single" w:sz="2" w:space="11" w:color="FFFFFF"/>
                    <w:bottom w:val="single" w:sz="2" w:space="1" w:color="FFFFFF"/>
                    <w:right w:val="single" w:sz="2" w:space="4" w:color="FFFFFF"/>
                  </w:divBdr>
                  <w:divsChild>
                    <w:div w:id="1623069813">
                      <w:marLeft w:val="0"/>
                      <w:marRight w:val="0"/>
                      <w:marTop w:val="0"/>
                      <w:marBottom w:val="0"/>
                      <w:divBdr>
                        <w:top w:val="none" w:sz="0" w:space="0" w:color="auto"/>
                        <w:left w:val="none" w:sz="0" w:space="0" w:color="auto"/>
                        <w:bottom w:val="none" w:sz="0" w:space="0" w:color="auto"/>
                        <w:right w:val="none" w:sz="0" w:space="0" w:color="auto"/>
                      </w:divBdr>
                    </w:div>
                  </w:divsChild>
                </w:div>
                <w:div w:id="261190329">
                  <w:marLeft w:val="0"/>
                  <w:marRight w:val="0"/>
                  <w:marTop w:val="0"/>
                  <w:marBottom w:val="0"/>
                  <w:divBdr>
                    <w:top w:val="single" w:sz="2" w:space="1" w:color="FFFFFF"/>
                    <w:left w:val="single" w:sz="2" w:space="11" w:color="FFFFFF"/>
                    <w:bottom w:val="single" w:sz="2" w:space="4" w:color="FFFFFF"/>
                    <w:right w:val="single" w:sz="2" w:space="4" w:color="FFFFFF"/>
                  </w:divBdr>
                  <w:divsChild>
                    <w:div w:id="17885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7137">
          <w:marLeft w:val="0"/>
          <w:marRight w:val="0"/>
          <w:marTop w:val="0"/>
          <w:marBottom w:val="300"/>
          <w:divBdr>
            <w:top w:val="none" w:sz="0" w:space="0" w:color="auto"/>
            <w:left w:val="none" w:sz="0" w:space="0" w:color="auto"/>
            <w:bottom w:val="none" w:sz="0" w:space="0" w:color="auto"/>
            <w:right w:val="none" w:sz="0" w:space="0" w:color="auto"/>
          </w:divBdr>
          <w:divsChild>
            <w:div w:id="1037968827">
              <w:marLeft w:val="0"/>
              <w:marRight w:val="0"/>
              <w:marTop w:val="0"/>
              <w:marBottom w:val="0"/>
              <w:divBdr>
                <w:top w:val="none" w:sz="0" w:space="0" w:color="auto"/>
                <w:left w:val="none" w:sz="0" w:space="0" w:color="auto"/>
                <w:bottom w:val="none" w:sz="0" w:space="0" w:color="auto"/>
                <w:right w:val="none" w:sz="0" w:space="0" w:color="auto"/>
              </w:divBdr>
              <w:divsChild>
                <w:div w:id="1291668958">
                  <w:marLeft w:val="0"/>
                  <w:marRight w:val="0"/>
                  <w:marTop w:val="0"/>
                  <w:marBottom w:val="0"/>
                  <w:divBdr>
                    <w:top w:val="single" w:sz="2" w:space="4" w:color="FFFFFF"/>
                    <w:left w:val="single" w:sz="2" w:space="11" w:color="FFFFFF"/>
                    <w:bottom w:val="single" w:sz="2" w:space="1" w:color="FFFFFF"/>
                    <w:right w:val="single" w:sz="2" w:space="4" w:color="FFFFFF"/>
                  </w:divBdr>
                  <w:divsChild>
                    <w:div w:id="1462461516">
                      <w:marLeft w:val="0"/>
                      <w:marRight w:val="0"/>
                      <w:marTop w:val="0"/>
                      <w:marBottom w:val="0"/>
                      <w:divBdr>
                        <w:top w:val="none" w:sz="0" w:space="0" w:color="auto"/>
                        <w:left w:val="none" w:sz="0" w:space="0" w:color="auto"/>
                        <w:bottom w:val="none" w:sz="0" w:space="0" w:color="auto"/>
                        <w:right w:val="none" w:sz="0" w:space="0" w:color="auto"/>
                      </w:divBdr>
                    </w:div>
                  </w:divsChild>
                </w:div>
                <w:div w:id="625283358">
                  <w:marLeft w:val="0"/>
                  <w:marRight w:val="0"/>
                  <w:marTop w:val="0"/>
                  <w:marBottom w:val="0"/>
                  <w:divBdr>
                    <w:top w:val="single" w:sz="2" w:space="1" w:color="FFFFFF"/>
                    <w:left w:val="single" w:sz="2" w:space="11" w:color="FFFFFF"/>
                    <w:bottom w:val="single" w:sz="2" w:space="1" w:color="FFFFFF"/>
                    <w:right w:val="single" w:sz="2" w:space="4" w:color="FFFFFF"/>
                  </w:divBdr>
                  <w:divsChild>
                    <w:div w:id="1560626555">
                      <w:marLeft w:val="0"/>
                      <w:marRight w:val="0"/>
                      <w:marTop w:val="0"/>
                      <w:marBottom w:val="0"/>
                      <w:divBdr>
                        <w:top w:val="none" w:sz="0" w:space="0" w:color="auto"/>
                        <w:left w:val="none" w:sz="0" w:space="0" w:color="auto"/>
                        <w:bottom w:val="none" w:sz="0" w:space="0" w:color="auto"/>
                        <w:right w:val="none" w:sz="0" w:space="0" w:color="auto"/>
                      </w:divBdr>
                    </w:div>
                  </w:divsChild>
                </w:div>
                <w:div w:id="1728722477">
                  <w:marLeft w:val="0"/>
                  <w:marRight w:val="0"/>
                  <w:marTop w:val="0"/>
                  <w:marBottom w:val="0"/>
                  <w:divBdr>
                    <w:top w:val="single" w:sz="2" w:space="1" w:color="FFFFFF"/>
                    <w:left w:val="single" w:sz="2" w:space="11" w:color="FFFFFF"/>
                    <w:bottom w:val="single" w:sz="2" w:space="1" w:color="FFFFFF"/>
                    <w:right w:val="single" w:sz="2" w:space="4" w:color="FFFFFF"/>
                  </w:divBdr>
                  <w:divsChild>
                    <w:div w:id="809908944">
                      <w:marLeft w:val="0"/>
                      <w:marRight w:val="0"/>
                      <w:marTop w:val="0"/>
                      <w:marBottom w:val="0"/>
                      <w:divBdr>
                        <w:top w:val="none" w:sz="0" w:space="0" w:color="auto"/>
                        <w:left w:val="none" w:sz="0" w:space="0" w:color="auto"/>
                        <w:bottom w:val="none" w:sz="0" w:space="0" w:color="auto"/>
                        <w:right w:val="none" w:sz="0" w:space="0" w:color="auto"/>
                      </w:divBdr>
                    </w:div>
                  </w:divsChild>
                </w:div>
                <w:div w:id="384571079">
                  <w:marLeft w:val="0"/>
                  <w:marRight w:val="0"/>
                  <w:marTop w:val="0"/>
                  <w:marBottom w:val="0"/>
                  <w:divBdr>
                    <w:top w:val="single" w:sz="2" w:space="1" w:color="FFFFFF"/>
                    <w:left w:val="single" w:sz="2" w:space="11" w:color="FFFFFF"/>
                    <w:bottom w:val="single" w:sz="2" w:space="1" w:color="FFFFFF"/>
                    <w:right w:val="single" w:sz="2" w:space="4" w:color="FFFFFF"/>
                  </w:divBdr>
                  <w:divsChild>
                    <w:div w:id="1813594347">
                      <w:marLeft w:val="0"/>
                      <w:marRight w:val="0"/>
                      <w:marTop w:val="0"/>
                      <w:marBottom w:val="0"/>
                      <w:divBdr>
                        <w:top w:val="none" w:sz="0" w:space="0" w:color="auto"/>
                        <w:left w:val="none" w:sz="0" w:space="0" w:color="auto"/>
                        <w:bottom w:val="none" w:sz="0" w:space="0" w:color="auto"/>
                        <w:right w:val="none" w:sz="0" w:space="0" w:color="auto"/>
                      </w:divBdr>
                    </w:div>
                  </w:divsChild>
                </w:div>
                <w:div w:id="1043407269">
                  <w:marLeft w:val="0"/>
                  <w:marRight w:val="0"/>
                  <w:marTop w:val="0"/>
                  <w:marBottom w:val="0"/>
                  <w:divBdr>
                    <w:top w:val="single" w:sz="2" w:space="1" w:color="FFFFFF"/>
                    <w:left w:val="single" w:sz="2" w:space="11" w:color="FFFFFF"/>
                    <w:bottom w:val="single" w:sz="2" w:space="1" w:color="FFFFFF"/>
                    <w:right w:val="single" w:sz="2" w:space="4" w:color="FFFFFF"/>
                  </w:divBdr>
                  <w:divsChild>
                    <w:div w:id="1528635879">
                      <w:marLeft w:val="0"/>
                      <w:marRight w:val="0"/>
                      <w:marTop w:val="0"/>
                      <w:marBottom w:val="0"/>
                      <w:divBdr>
                        <w:top w:val="none" w:sz="0" w:space="0" w:color="auto"/>
                        <w:left w:val="none" w:sz="0" w:space="0" w:color="auto"/>
                        <w:bottom w:val="none" w:sz="0" w:space="0" w:color="auto"/>
                        <w:right w:val="none" w:sz="0" w:space="0" w:color="auto"/>
                      </w:divBdr>
                    </w:div>
                  </w:divsChild>
                </w:div>
                <w:div w:id="1824151553">
                  <w:marLeft w:val="0"/>
                  <w:marRight w:val="0"/>
                  <w:marTop w:val="0"/>
                  <w:marBottom w:val="0"/>
                  <w:divBdr>
                    <w:top w:val="single" w:sz="2" w:space="1" w:color="FFFFFF"/>
                    <w:left w:val="single" w:sz="2" w:space="11" w:color="FFFFFF"/>
                    <w:bottom w:val="single" w:sz="2" w:space="1" w:color="FFFFFF"/>
                    <w:right w:val="single" w:sz="2" w:space="4" w:color="FFFFFF"/>
                  </w:divBdr>
                  <w:divsChild>
                    <w:div w:id="1251623166">
                      <w:marLeft w:val="0"/>
                      <w:marRight w:val="0"/>
                      <w:marTop w:val="0"/>
                      <w:marBottom w:val="0"/>
                      <w:divBdr>
                        <w:top w:val="none" w:sz="0" w:space="0" w:color="auto"/>
                        <w:left w:val="none" w:sz="0" w:space="0" w:color="auto"/>
                        <w:bottom w:val="none" w:sz="0" w:space="0" w:color="auto"/>
                        <w:right w:val="none" w:sz="0" w:space="0" w:color="auto"/>
                      </w:divBdr>
                    </w:div>
                  </w:divsChild>
                </w:div>
                <w:div w:id="1367170763">
                  <w:marLeft w:val="0"/>
                  <w:marRight w:val="0"/>
                  <w:marTop w:val="0"/>
                  <w:marBottom w:val="0"/>
                  <w:divBdr>
                    <w:top w:val="single" w:sz="2" w:space="1" w:color="FFFFFF"/>
                    <w:left w:val="single" w:sz="2" w:space="11" w:color="FFFFFF"/>
                    <w:bottom w:val="single" w:sz="2" w:space="1" w:color="FFFFFF"/>
                    <w:right w:val="single" w:sz="2" w:space="4" w:color="FFFFFF"/>
                  </w:divBdr>
                  <w:divsChild>
                    <w:div w:id="1110321467">
                      <w:marLeft w:val="0"/>
                      <w:marRight w:val="0"/>
                      <w:marTop w:val="0"/>
                      <w:marBottom w:val="0"/>
                      <w:divBdr>
                        <w:top w:val="none" w:sz="0" w:space="0" w:color="auto"/>
                        <w:left w:val="none" w:sz="0" w:space="0" w:color="auto"/>
                        <w:bottom w:val="none" w:sz="0" w:space="0" w:color="auto"/>
                        <w:right w:val="none" w:sz="0" w:space="0" w:color="auto"/>
                      </w:divBdr>
                    </w:div>
                  </w:divsChild>
                </w:div>
                <w:div w:id="555357616">
                  <w:marLeft w:val="0"/>
                  <w:marRight w:val="0"/>
                  <w:marTop w:val="0"/>
                  <w:marBottom w:val="0"/>
                  <w:divBdr>
                    <w:top w:val="single" w:sz="2" w:space="1" w:color="FFFFFF"/>
                    <w:left w:val="single" w:sz="2" w:space="11" w:color="FFFFFF"/>
                    <w:bottom w:val="single" w:sz="2" w:space="1" w:color="FFFFFF"/>
                    <w:right w:val="single" w:sz="2" w:space="4" w:color="FFFFFF"/>
                  </w:divBdr>
                  <w:divsChild>
                    <w:div w:id="774711249">
                      <w:marLeft w:val="0"/>
                      <w:marRight w:val="0"/>
                      <w:marTop w:val="0"/>
                      <w:marBottom w:val="0"/>
                      <w:divBdr>
                        <w:top w:val="none" w:sz="0" w:space="0" w:color="auto"/>
                        <w:left w:val="none" w:sz="0" w:space="0" w:color="auto"/>
                        <w:bottom w:val="none" w:sz="0" w:space="0" w:color="auto"/>
                        <w:right w:val="none" w:sz="0" w:space="0" w:color="auto"/>
                      </w:divBdr>
                    </w:div>
                  </w:divsChild>
                </w:div>
                <w:div w:id="514072478">
                  <w:marLeft w:val="0"/>
                  <w:marRight w:val="0"/>
                  <w:marTop w:val="0"/>
                  <w:marBottom w:val="0"/>
                  <w:divBdr>
                    <w:top w:val="single" w:sz="2" w:space="1" w:color="FFFFFF"/>
                    <w:left w:val="single" w:sz="2" w:space="11" w:color="FFFFFF"/>
                    <w:bottom w:val="single" w:sz="2" w:space="1" w:color="FFFFFF"/>
                    <w:right w:val="single" w:sz="2" w:space="4" w:color="FFFFFF"/>
                  </w:divBdr>
                  <w:divsChild>
                    <w:div w:id="50859046">
                      <w:marLeft w:val="0"/>
                      <w:marRight w:val="0"/>
                      <w:marTop w:val="0"/>
                      <w:marBottom w:val="0"/>
                      <w:divBdr>
                        <w:top w:val="none" w:sz="0" w:space="0" w:color="auto"/>
                        <w:left w:val="none" w:sz="0" w:space="0" w:color="auto"/>
                        <w:bottom w:val="none" w:sz="0" w:space="0" w:color="auto"/>
                        <w:right w:val="none" w:sz="0" w:space="0" w:color="auto"/>
                      </w:divBdr>
                    </w:div>
                  </w:divsChild>
                </w:div>
                <w:div w:id="480925367">
                  <w:marLeft w:val="0"/>
                  <w:marRight w:val="0"/>
                  <w:marTop w:val="0"/>
                  <w:marBottom w:val="0"/>
                  <w:divBdr>
                    <w:top w:val="single" w:sz="2" w:space="1" w:color="FFFFFF"/>
                    <w:left w:val="single" w:sz="2" w:space="11" w:color="FFFFFF"/>
                    <w:bottom w:val="single" w:sz="2" w:space="1" w:color="FFFFFF"/>
                    <w:right w:val="single" w:sz="2" w:space="4" w:color="FFFFFF"/>
                  </w:divBdr>
                  <w:divsChild>
                    <w:div w:id="150950451">
                      <w:marLeft w:val="0"/>
                      <w:marRight w:val="0"/>
                      <w:marTop w:val="0"/>
                      <w:marBottom w:val="0"/>
                      <w:divBdr>
                        <w:top w:val="none" w:sz="0" w:space="0" w:color="auto"/>
                        <w:left w:val="none" w:sz="0" w:space="0" w:color="auto"/>
                        <w:bottom w:val="none" w:sz="0" w:space="0" w:color="auto"/>
                        <w:right w:val="none" w:sz="0" w:space="0" w:color="auto"/>
                      </w:divBdr>
                    </w:div>
                  </w:divsChild>
                </w:div>
                <w:div w:id="1075513117">
                  <w:marLeft w:val="0"/>
                  <w:marRight w:val="0"/>
                  <w:marTop w:val="0"/>
                  <w:marBottom w:val="0"/>
                  <w:divBdr>
                    <w:top w:val="single" w:sz="2" w:space="1" w:color="FFFFFF"/>
                    <w:left w:val="single" w:sz="2" w:space="11" w:color="FFFFFF"/>
                    <w:bottom w:val="single" w:sz="2" w:space="1" w:color="FFFFFF"/>
                    <w:right w:val="single" w:sz="2" w:space="4" w:color="FFFFFF"/>
                  </w:divBdr>
                  <w:divsChild>
                    <w:div w:id="990715014">
                      <w:marLeft w:val="0"/>
                      <w:marRight w:val="0"/>
                      <w:marTop w:val="0"/>
                      <w:marBottom w:val="0"/>
                      <w:divBdr>
                        <w:top w:val="none" w:sz="0" w:space="0" w:color="auto"/>
                        <w:left w:val="none" w:sz="0" w:space="0" w:color="auto"/>
                        <w:bottom w:val="none" w:sz="0" w:space="0" w:color="auto"/>
                        <w:right w:val="none" w:sz="0" w:space="0" w:color="auto"/>
                      </w:divBdr>
                    </w:div>
                  </w:divsChild>
                </w:div>
                <w:div w:id="595598898">
                  <w:marLeft w:val="0"/>
                  <w:marRight w:val="0"/>
                  <w:marTop w:val="0"/>
                  <w:marBottom w:val="0"/>
                  <w:divBdr>
                    <w:top w:val="single" w:sz="2" w:space="1" w:color="FFFFFF"/>
                    <w:left w:val="single" w:sz="2" w:space="11" w:color="FFFFFF"/>
                    <w:bottom w:val="single" w:sz="2" w:space="1" w:color="FFFFFF"/>
                    <w:right w:val="single" w:sz="2" w:space="4" w:color="FFFFFF"/>
                  </w:divBdr>
                  <w:divsChild>
                    <w:div w:id="1737976123">
                      <w:marLeft w:val="0"/>
                      <w:marRight w:val="0"/>
                      <w:marTop w:val="0"/>
                      <w:marBottom w:val="0"/>
                      <w:divBdr>
                        <w:top w:val="none" w:sz="0" w:space="0" w:color="auto"/>
                        <w:left w:val="none" w:sz="0" w:space="0" w:color="auto"/>
                        <w:bottom w:val="none" w:sz="0" w:space="0" w:color="auto"/>
                        <w:right w:val="none" w:sz="0" w:space="0" w:color="auto"/>
                      </w:divBdr>
                    </w:div>
                  </w:divsChild>
                </w:div>
                <w:div w:id="1228803435">
                  <w:marLeft w:val="0"/>
                  <w:marRight w:val="0"/>
                  <w:marTop w:val="0"/>
                  <w:marBottom w:val="0"/>
                  <w:divBdr>
                    <w:top w:val="single" w:sz="2" w:space="1" w:color="FFFFFF"/>
                    <w:left w:val="single" w:sz="2" w:space="11" w:color="FFFFFF"/>
                    <w:bottom w:val="single" w:sz="2" w:space="4" w:color="FFFFFF"/>
                    <w:right w:val="single" w:sz="2" w:space="4" w:color="FFFFFF"/>
                  </w:divBdr>
                  <w:divsChild>
                    <w:div w:id="18881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75810">
          <w:marLeft w:val="0"/>
          <w:marRight w:val="0"/>
          <w:marTop w:val="0"/>
          <w:marBottom w:val="300"/>
          <w:divBdr>
            <w:top w:val="none" w:sz="0" w:space="0" w:color="auto"/>
            <w:left w:val="none" w:sz="0" w:space="0" w:color="auto"/>
            <w:bottom w:val="none" w:sz="0" w:space="0" w:color="auto"/>
            <w:right w:val="none" w:sz="0" w:space="0" w:color="auto"/>
          </w:divBdr>
          <w:divsChild>
            <w:div w:id="1278607400">
              <w:marLeft w:val="0"/>
              <w:marRight w:val="0"/>
              <w:marTop w:val="0"/>
              <w:marBottom w:val="0"/>
              <w:divBdr>
                <w:top w:val="none" w:sz="0" w:space="0" w:color="auto"/>
                <w:left w:val="none" w:sz="0" w:space="0" w:color="auto"/>
                <w:bottom w:val="none" w:sz="0" w:space="0" w:color="auto"/>
                <w:right w:val="none" w:sz="0" w:space="0" w:color="auto"/>
              </w:divBdr>
              <w:divsChild>
                <w:div w:id="1814788137">
                  <w:marLeft w:val="0"/>
                  <w:marRight w:val="0"/>
                  <w:marTop w:val="0"/>
                  <w:marBottom w:val="0"/>
                  <w:divBdr>
                    <w:top w:val="single" w:sz="2" w:space="4" w:color="FFFFFF"/>
                    <w:left w:val="single" w:sz="2" w:space="11" w:color="FFFFFF"/>
                    <w:bottom w:val="single" w:sz="2" w:space="1" w:color="FFFFFF"/>
                    <w:right w:val="single" w:sz="2" w:space="4" w:color="FFFFFF"/>
                  </w:divBdr>
                  <w:divsChild>
                    <w:div w:id="2109539471">
                      <w:marLeft w:val="0"/>
                      <w:marRight w:val="0"/>
                      <w:marTop w:val="0"/>
                      <w:marBottom w:val="0"/>
                      <w:divBdr>
                        <w:top w:val="none" w:sz="0" w:space="0" w:color="auto"/>
                        <w:left w:val="none" w:sz="0" w:space="0" w:color="auto"/>
                        <w:bottom w:val="none" w:sz="0" w:space="0" w:color="auto"/>
                        <w:right w:val="none" w:sz="0" w:space="0" w:color="auto"/>
                      </w:divBdr>
                    </w:div>
                  </w:divsChild>
                </w:div>
                <w:div w:id="1500924976">
                  <w:marLeft w:val="0"/>
                  <w:marRight w:val="0"/>
                  <w:marTop w:val="0"/>
                  <w:marBottom w:val="0"/>
                  <w:divBdr>
                    <w:top w:val="single" w:sz="2" w:space="1" w:color="FFFFFF"/>
                    <w:left w:val="single" w:sz="2" w:space="11" w:color="FFFFFF"/>
                    <w:bottom w:val="single" w:sz="2" w:space="1" w:color="FFFFFF"/>
                    <w:right w:val="single" w:sz="2" w:space="4" w:color="FFFFFF"/>
                  </w:divBdr>
                  <w:divsChild>
                    <w:div w:id="1983919293">
                      <w:marLeft w:val="0"/>
                      <w:marRight w:val="0"/>
                      <w:marTop w:val="0"/>
                      <w:marBottom w:val="0"/>
                      <w:divBdr>
                        <w:top w:val="none" w:sz="0" w:space="0" w:color="auto"/>
                        <w:left w:val="none" w:sz="0" w:space="0" w:color="auto"/>
                        <w:bottom w:val="none" w:sz="0" w:space="0" w:color="auto"/>
                        <w:right w:val="none" w:sz="0" w:space="0" w:color="auto"/>
                      </w:divBdr>
                    </w:div>
                  </w:divsChild>
                </w:div>
                <w:div w:id="2018773654">
                  <w:marLeft w:val="0"/>
                  <w:marRight w:val="0"/>
                  <w:marTop w:val="0"/>
                  <w:marBottom w:val="0"/>
                  <w:divBdr>
                    <w:top w:val="single" w:sz="2" w:space="1" w:color="FFFFFF"/>
                    <w:left w:val="single" w:sz="2" w:space="11" w:color="FFFFFF"/>
                    <w:bottom w:val="single" w:sz="2" w:space="1" w:color="FFFFFF"/>
                    <w:right w:val="single" w:sz="2" w:space="4" w:color="FFFFFF"/>
                  </w:divBdr>
                  <w:divsChild>
                    <w:div w:id="1560827883">
                      <w:marLeft w:val="0"/>
                      <w:marRight w:val="0"/>
                      <w:marTop w:val="0"/>
                      <w:marBottom w:val="0"/>
                      <w:divBdr>
                        <w:top w:val="none" w:sz="0" w:space="0" w:color="auto"/>
                        <w:left w:val="none" w:sz="0" w:space="0" w:color="auto"/>
                        <w:bottom w:val="none" w:sz="0" w:space="0" w:color="auto"/>
                        <w:right w:val="none" w:sz="0" w:space="0" w:color="auto"/>
                      </w:divBdr>
                    </w:div>
                  </w:divsChild>
                </w:div>
                <w:div w:id="1323195751">
                  <w:marLeft w:val="0"/>
                  <w:marRight w:val="0"/>
                  <w:marTop w:val="0"/>
                  <w:marBottom w:val="0"/>
                  <w:divBdr>
                    <w:top w:val="single" w:sz="2" w:space="1" w:color="FFFFFF"/>
                    <w:left w:val="single" w:sz="2" w:space="11" w:color="FFFFFF"/>
                    <w:bottom w:val="single" w:sz="2" w:space="1" w:color="FFFFFF"/>
                    <w:right w:val="single" w:sz="2" w:space="4" w:color="FFFFFF"/>
                  </w:divBdr>
                  <w:divsChild>
                    <w:div w:id="744374852">
                      <w:marLeft w:val="0"/>
                      <w:marRight w:val="0"/>
                      <w:marTop w:val="0"/>
                      <w:marBottom w:val="0"/>
                      <w:divBdr>
                        <w:top w:val="none" w:sz="0" w:space="0" w:color="auto"/>
                        <w:left w:val="none" w:sz="0" w:space="0" w:color="auto"/>
                        <w:bottom w:val="none" w:sz="0" w:space="0" w:color="auto"/>
                        <w:right w:val="none" w:sz="0" w:space="0" w:color="auto"/>
                      </w:divBdr>
                    </w:div>
                  </w:divsChild>
                </w:div>
                <w:div w:id="1937059443">
                  <w:marLeft w:val="0"/>
                  <w:marRight w:val="0"/>
                  <w:marTop w:val="0"/>
                  <w:marBottom w:val="0"/>
                  <w:divBdr>
                    <w:top w:val="single" w:sz="2" w:space="1" w:color="FFFFFF"/>
                    <w:left w:val="single" w:sz="2" w:space="11" w:color="FFFFFF"/>
                    <w:bottom w:val="single" w:sz="2" w:space="1" w:color="FFFFFF"/>
                    <w:right w:val="single" w:sz="2" w:space="4" w:color="FFFFFF"/>
                  </w:divBdr>
                  <w:divsChild>
                    <w:div w:id="1612392831">
                      <w:marLeft w:val="0"/>
                      <w:marRight w:val="0"/>
                      <w:marTop w:val="0"/>
                      <w:marBottom w:val="0"/>
                      <w:divBdr>
                        <w:top w:val="none" w:sz="0" w:space="0" w:color="auto"/>
                        <w:left w:val="none" w:sz="0" w:space="0" w:color="auto"/>
                        <w:bottom w:val="none" w:sz="0" w:space="0" w:color="auto"/>
                        <w:right w:val="none" w:sz="0" w:space="0" w:color="auto"/>
                      </w:divBdr>
                    </w:div>
                  </w:divsChild>
                </w:div>
                <w:div w:id="719670387">
                  <w:marLeft w:val="0"/>
                  <w:marRight w:val="0"/>
                  <w:marTop w:val="0"/>
                  <w:marBottom w:val="0"/>
                  <w:divBdr>
                    <w:top w:val="single" w:sz="2" w:space="1" w:color="FFFFFF"/>
                    <w:left w:val="single" w:sz="2" w:space="11" w:color="FFFFFF"/>
                    <w:bottom w:val="single" w:sz="2" w:space="1" w:color="FFFFFF"/>
                    <w:right w:val="single" w:sz="2" w:space="4" w:color="FFFFFF"/>
                  </w:divBdr>
                  <w:divsChild>
                    <w:div w:id="321659100">
                      <w:marLeft w:val="0"/>
                      <w:marRight w:val="0"/>
                      <w:marTop w:val="0"/>
                      <w:marBottom w:val="0"/>
                      <w:divBdr>
                        <w:top w:val="none" w:sz="0" w:space="0" w:color="auto"/>
                        <w:left w:val="none" w:sz="0" w:space="0" w:color="auto"/>
                        <w:bottom w:val="none" w:sz="0" w:space="0" w:color="auto"/>
                        <w:right w:val="none" w:sz="0" w:space="0" w:color="auto"/>
                      </w:divBdr>
                    </w:div>
                  </w:divsChild>
                </w:div>
                <w:div w:id="579482048">
                  <w:marLeft w:val="0"/>
                  <w:marRight w:val="0"/>
                  <w:marTop w:val="0"/>
                  <w:marBottom w:val="0"/>
                  <w:divBdr>
                    <w:top w:val="single" w:sz="2" w:space="1" w:color="FFFFFF"/>
                    <w:left w:val="single" w:sz="2" w:space="11" w:color="FFFFFF"/>
                    <w:bottom w:val="single" w:sz="2" w:space="1" w:color="FFFFFF"/>
                    <w:right w:val="single" w:sz="2" w:space="4" w:color="FFFFFF"/>
                  </w:divBdr>
                  <w:divsChild>
                    <w:div w:id="1837726042">
                      <w:marLeft w:val="0"/>
                      <w:marRight w:val="0"/>
                      <w:marTop w:val="0"/>
                      <w:marBottom w:val="0"/>
                      <w:divBdr>
                        <w:top w:val="none" w:sz="0" w:space="0" w:color="auto"/>
                        <w:left w:val="none" w:sz="0" w:space="0" w:color="auto"/>
                        <w:bottom w:val="none" w:sz="0" w:space="0" w:color="auto"/>
                        <w:right w:val="none" w:sz="0" w:space="0" w:color="auto"/>
                      </w:divBdr>
                    </w:div>
                  </w:divsChild>
                </w:div>
                <w:div w:id="1966080888">
                  <w:marLeft w:val="0"/>
                  <w:marRight w:val="0"/>
                  <w:marTop w:val="0"/>
                  <w:marBottom w:val="0"/>
                  <w:divBdr>
                    <w:top w:val="single" w:sz="2" w:space="1" w:color="FFFFFF"/>
                    <w:left w:val="single" w:sz="2" w:space="11" w:color="FFFFFF"/>
                    <w:bottom w:val="single" w:sz="2" w:space="1" w:color="FFFFFF"/>
                    <w:right w:val="single" w:sz="2" w:space="4" w:color="FFFFFF"/>
                  </w:divBdr>
                  <w:divsChild>
                    <w:div w:id="851995111">
                      <w:marLeft w:val="0"/>
                      <w:marRight w:val="0"/>
                      <w:marTop w:val="0"/>
                      <w:marBottom w:val="0"/>
                      <w:divBdr>
                        <w:top w:val="none" w:sz="0" w:space="0" w:color="auto"/>
                        <w:left w:val="none" w:sz="0" w:space="0" w:color="auto"/>
                        <w:bottom w:val="none" w:sz="0" w:space="0" w:color="auto"/>
                        <w:right w:val="none" w:sz="0" w:space="0" w:color="auto"/>
                      </w:divBdr>
                    </w:div>
                  </w:divsChild>
                </w:div>
                <w:div w:id="134837302">
                  <w:marLeft w:val="0"/>
                  <w:marRight w:val="0"/>
                  <w:marTop w:val="0"/>
                  <w:marBottom w:val="0"/>
                  <w:divBdr>
                    <w:top w:val="single" w:sz="2" w:space="1" w:color="FFFFFF"/>
                    <w:left w:val="single" w:sz="2" w:space="11" w:color="FFFFFF"/>
                    <w:bottom w:val="single" w:sz="2" w:space="1" w:color="FFFFFF"/>
                    <w:right w:val="single" w:sz="2" w:space="4" w:color="FFFFFF"/>
                  </w:divBdr>
                  <w:divsChild>
                    <w:div w:id="278687198">
                      <w:marLeft w:val="0"/>
                      <w:marRight w:val="0"/>
                      <w:marTop w:val="0"/>
                      <w:marBottom w:val="0"/>
                      <w:divBdr>
                        <w:top w:val="none" w:sz="0" w:space="0" w:color="auto"/>
                        <w:left w:val="none" w:sz="0" w:space="0" w:color="auto"/>
                        <w:bottom w:val="none" w:sz="0" w:space="0" w:color="auto"/>
                        <w:right w:val="none" w:sz="0" w:space="0" w:color="auto"/>
                      </w:divBdr>
                    </w:div>
                  </w:divsChild>
                </w:div>
                <w:div w:id="36971163">
                  <w:marLeft w:val="0"/>
                  <w:marRight w:val="0"/>
                  <w:marTop w:val="0"/>
                  <w:marBottom w:val="0"/>
                  <w:divBdr>
                    <w:top w:val="single" w:sz="2" w:space="1" w:color="FFFFFF"/>
                    <w:left w:val="single" w:sz="2" w:space="11" w:color="FFFFFF"/>
                    <w:bottom w:val="single" w:sz="2" w:space="1" w:color="FFFFFF"/>
                    <w:right w:val="single" w:sz="2" w:space="4" w:color="FFFFFF"/>
                  </w:divBdr>
                  <w:divsChild>
                    <w:div w:id="1473719399">
                      <w:marLeft w:val="0"/>
                      <w:marRight w:val="0"/>
                      <w:marTop w:val="0"/>
                      <w:marBottom w:val="0"/>
                      <w:divBdr>
                        <w:top w:val="none" w:sz="0" w:space="0" w:color="auto"/>
                        <w:left w:val="none" w:sz="0" w:space="0" w:color="auto"/>
                        <w:bottom w:val="none" w:sz="0" w:space="0" w:color="auto"/>
                        <w:right w:val="none" w:sz="0" w:space="0" w:color="auto"/>
                      </w:divBdr>
                    </w:div>
                  </w:divsChild>
                </w:div>
                <w:div w:id="253974448">
                  <w:marLeft w:val="0"/>
                  <w:marRight w:val="0"/>
                  <w:marTop w:val="0"/>
                  <w:marBottom w:val="0"/>
                  <w:divBdr>
                    <w:top w:val="single" w:sz="2" w:space="1" w:color="FFFFFF"/>
                    <w:left w:val="single" w:sz="2" w:space="11" w:color="FFFFFF"/>
                    <w:bottom w:val="single" w:sz="2" w:space="1" w:color="FFFFFF"/>
                    <w:right w:val="single" w:sz="2" w:space="4" w:color="FFFFFF"/>
                  </w:divBdr>
                  <w:divsChild>
                    <w:div w:id="733351794">
                      <w:marLeft w:val="0"/>
                      <w:marRight w:val="0"/>
                      <w:marTop w:val="0"/>
                      <w:marBottom w:val="0"/>
                      <w:divBdr>
                        <w:top w:val="none" w:sz="0" w:space="0" w:color="auto"/>
                        <w:left w:val="none" w:sz="0" w:space="0" w:color="auto"/>
                        <w:bottom w:val="none" w:sz="0" w:space="0" w:color="auto"/>
                        <w:right w:val="none" w:sz="0" w:space="0" w:color="auto"/>
                      </w:divBdr>
                    </w:div>
                  </w:divsChild>
                </w:div>
                <w:div w:id="824705981">
                  <w:marLeft w:val="0"/>
                  <w:marRight w:val="0"/>
                  <w:marTop w:val="0"/>
                  <w:marBottom w:val="0"/>
                  <w:divBdr>
                    <w:top w:val="single" w:sz="2" w:space="1" w:color="FFFFFF"/>
                    <w:left w:val="single" w:sz="2" w:space="11" w:color="FFFFFF"/>
                    <w:bottom w:val="single" w:sz="2" w:space="1" w:color="FFFFFF"/>
                    <w:right w:val="single" w:sz="2" w:space="4" w:color="FFFFFF"/>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970288010">
                  <w:marLeft w:val="0"/>
                  <w:marRight w:val="0"/>
                  <w:marTop w:val="0"/>
                  <w:marBottom w:val="0"/>
                  <w:divBdr>
                    <w:top w:val="single" w:sz="2" w:space="1" w:color="FFFFFF"/>
                    <w:left w:val="single" w:sz="2" w:space="11" w:color="FFFFFF"/>
                    <w:bottom w:val="single" w:sz="2" w:space="1" w:color="FFFFFF"/>
                    <w:right w:val="single" w:sz="2" w:space="4" w:color="FFFFFF"/>
                  </w:divBdr>
                  <w:divsChild>
                    <w:div w:id="1962614537">
                      <w:marLeft w:val="0"/>
                      <w:marRight w:val="0"/>
                      <w:marTop w:val="0"/>
                      <w:marBottom w:val="0"/>
                      <w:divBdr>
                        <w:top w:val="none" w:sz="0" w:space="0" w:color="auto"/>
                        <w:left w:val="none" w:sz="0" w:space="0" w:color="auto"/>
                        <w:bottom w:val="none" w:sz="0" w:space="0" w:color="auto"/>
                        <w:right w:val="none" w:sz="0" w:space="0" w:color="auto"/>
                      </w:divBdr>
                    </w:div>
                  </w:divsChild>
                </w:div>
                <w:div w:id="217471058">
                  <w:marLeft w:val="0"/>
                  <w:marRight w:val="0"/>
                  <w:marTop w:val="0"/>
                  <w:marBottom w:val="0"/>
                  <w:divBdr>
                    <w:top w:val="single" w:sz="2" w:space="1" w:color="FFFFFF"/>
                    <w:left w:val="single" w:sz="2" w:space="11" w:color="FFFFFF"/>
                    <w:bottom w:val="single" w:sz="2" w:space="1" w:color="FFFFFF"/>
                    <w:right w:val="single" w:sz="2" w:space="4" w:color="FFFFFF"/>
                  </w:divBdr>
                  <w:divsChild>
                    <w:div w:id="759956417">
                      <w:marLeft w:val="0"/>
                      <w:marRight w:val="0"/>
                      <w:marTop w:val="0"/>
                      <w:marBottom w:val="0"/>
                      <w:divBdr>
                        <w:top w:val="none" w:sz="0" w:space="0" w:color="auto"/>
                        <w:left w:val="none" w:sz="0" w:space="0" w:color="auto"/>
                        <w:bottom w:val="none" w:sz="0" w:space="0" w:color="auto"/>
                        <w:right w:val="none" w:sz="0" w:space="0" w:color="auto"/>
                      </w:divBdr>
                    </w:div>
                  </w:divsChild>
                </w:div>
                <w:div w:id="367609210">
                  <w:marLeft w:val="0"/>
                  <w:marRight w:val="0"/>
                  <w:marTop w:val="0"/>
                  <w:marBottom w:val="0"/>
                  <w:divBdr>
                    <w:top w:val="single" w:sz="2" w:space="1" w:color="FFFFFF"/>
                    <w:left w:val="single" w:sz="2" w:space="11" w:color="FFFFFF"/>
                    <w:bottom w:val="single" w:sz="2" w:space="1" w:color="FFFFFF"/>
                    <w:right w:val="single" w:sz="2" w:space="4" w:color="FFFFFF"/>
                  </w:divBdr>
                  <w:divsChild>
                    <w:div w:id="1619071054">
                      <w:marLeft w:val="0"/>
                      <w:marRight w:val="0"/>
                      <w:marTop w:val="0"/>
                      <w:marBottom w:val="0"/>
                      <w:divBdr>
                        <w:top w:val="none" w:sz="0" w:space="0" w:color="auto"/>
                        <w:left w:val="none" w:sz="0" w:space="0" w:color="auto"/>
                        <w:bottom w:val="none" w:sz="0" w:space="0" w:color="auto"/>
                        <w:right w:val="none" w:sz="0" w:space="0" w:color="auto"/>
                      </w:divBdr>
                    </w:div>
                  </w:divsChild>
                </w:div>
                <w:div w:id="1591817801">
                  <w:marLeft w:val="0"/>
                  <w:marRight w:val="0"/>
                  <w:marTop w:val="0"/>
                  <w:marBottom w:val="0"/>
                  <w:divBdr>
                    <w:top w:val="single" w:sz="2" w:space="1" w:color="FFFFFF"/>
                    <w:left w:val="single" w:sz="2" w:space="11" w:color="FFFFFF"/>
                    <w:bottom w:val="single" w:sz="2" w:space="1" w:color="FFFFFF"/>
                    <w:right w:val="single" w:sz="2" w:space="4" w:color="FFFFFF"/>
                  </w:divBdr>
                  <w:divsChild>
                    <w:div w:id="1919099475">
                      <w:marLeft w:val="0"/>
                      <w:marRight w:val="0"/>
                      <w:marTop w:val="0"/>
                      <w:marBottom w:val="0"/>
                      <w:divBdr>
                        <w:top w:val="none" w:sz="0" w:space="0" w:color="auto"/>
                        <w:left w:val="none" w:sz="0" w:space="0" w:color="auto"/>
                        <w:bottom w:val="none" w:sz="0" w:space="0" w:color="auto"/>
                        <w:right w:val="none" w:sz="0" w:space="0" w:color="auto"/>
                      </w:divBdr>
                    </w:div>
                  </w:divsChild>
                </w:div>
                <w:div w:id="1496143363">
                  <w:marLeft w:val="0"/>
                  <w:marRight w:val="0"/>
                  <w:marTop w:val="0"/>
                  <w:marBottom w:val="0"/>
                  <w:divBdr>
                    <w:top w:val="single" w:sz="2" w:space="1" w:color="FFFFFF"/>
                    <w:left w:val="single" w:sz="2" w:space="11" w:color="FFFFFF"/>
                    <w:bottom w:val="single" w:sz="2" w:space="1" w:color="FFFFFF"/>
                    <w:right w:val="single" w:sz="2" w:space="4" w:color="FFFFFF"/>
                  </w:divBdr>
                  <w:divsChild>
                    <w:div w:id="364410537">
                      <w:marLeft w:val="0"/>
                      <w:marRight w:val="0"/>
                      <w:marTop w:val="0"/>
                      <w:marBottom w:val="0"/>
                      <w:divBdr>
                        <w:top w:val="none" w:sz="0" w:space="0" w:color="auto"/>
                        <w:left w:val="none" w:sz="0" w:space="0" w:color="auto"/>
                        <w:bottom w:val="none" w:sz="0" w:space="0" w:color="auto"/>
                        <w:right w:val="none" w:sz="0" w:space="0" w:color="auto"/>
                      </w:divBdr>
                    </w:div>
                  </w:divsChild>
                </w:div>
                <w:div w:id="29307669">
                  <w:marLeft w:val="0"/>
                  <w:marRight w:val="0"/>
                  <w:marTop w:val="0"/>
                  <w:marBottom w:val="0"/>
                  <w:divBdr>
                    <w:top w:val="single" w:sz="2" w:space="1" w:color="FFFFFF"/>
                    <w:left w:val="single" w:sz="2" w:space="11" w:color="FFFFFF"/>
                    <w:bottom w:val="single" w:sz="2" w:space="4" w:color="FFFFFF"/>
                    <w:right w:val="single" w:sz="2" w:space="4" w:color="FFFFFF"/>
                  </w:divBdr>
                  <w:divsChild>
                    <w:div w:id="16391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1287</Words>
  <Characters>7341</Characters>
  <Application>Microsoft Office Word</Application>
  <DocSecurity>0</DocSecurity>
  <Lines>61</Lines>
  <Paragraphs>17</Paragraphs>
  <ScaleCrop>false</ScaleCrop>
  <Company/>
  <LinksUpToDate>false</LinksUpToDate>
  <CharactersWithSpaces>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cp:revision>
  <dcterms:created xsi:type="dcterms:W3CDTF">2022-03-31T07:36:00Z</dcterms:created>
  <dcterms:modified xsi:type="dcterms:W3CDTF">2022-03-31T07:39:00Z</dcterms:modified>
</cp:coreProperties>
</file>