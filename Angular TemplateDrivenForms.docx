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7AA" w:rsidRPr="00E63475" w:rsidRDefault="002857AA" w:rsidP="002857AA">
      <w:p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bCs/>
          <w:color w:val="000000"/>
          <w:sz w:val="32"/>
          <w:szCs w:val="32"/>
          <w:bdr w:val="none" w:sz="0" w:space="0" w:color="auto" w:frame="1"/>
        </w:rPr>
        <w:t xml:space="preserve">                         Angular Template-driven Forms</w:t>
      </w:r>
      <w:r w:rsidRPr="00E63475">
        <w:rPr>
          <w:rFonts w:ascii="Segoe UI" w:eastAsia="Times New Roman" w:hAnsi="Segoe UI" w:cs="Segoe UI"/>
          <w:b/>
          <w:color w:val="000000"/>
          <w:sz w:val="32"/>
          <w:szCs w:val="32"/>
        </w:rPr>
        <w:t> </w:t>
      </w:r>
    </w:p>
    <w:p w:rsidR="000C49C7" w:rsidRPr="00E63475" w:rsidRDefault="002857AA" w:rsidP="002857AA">
      <w:p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is one of the two ways of building forms in Angular. In this tutorial, we will learn how to build a simple Template-driven forms example app. First, we build a simple HTML form using a few form elements. The </w:t>
      </w:r>
      <w:r w:rsidR="000C49C7" w:rsidRPr="00E63475">
        <w:rPr>
          <w:rFonts w:ascii="Segoe UI" w:eastAsia="Times New Roman" w:hAnsi="Segoe UI" w:cs="Segoe UI"/>
          <w:b/>
          <w:color w:val="000000"/>
          <w:sz w:val="32"/>
          <w:szCs w:val="32"/>
        </w:rPr>
        <w:t>(</w:t>
      </w:r>
      <w:proofErr w:type="spellStart"/>
      <w:r w:rsidRPr="00E63475">
        <w:rPr>
          <w:rFonts w:ascii="Segoe UI" w:eastAsia="Times New Roman" w:hAnsi="Segoe UI" w:cs="Segoe UI"/>
          <w:b/>
          <w:color w:val="000000"/>
          <w:sz w:val="32"/>
          <w:szCs w:val="32"/>
          <w:bdr w:val="none" w:sz="0" w:space="0" w:color="auto" w:frame="1"/>
          <w:shd w:val="clear" w:color="auto" w:fill="F2F2F2"/>
        </w:rPr>
        <w:t>ngForm</w:t>
      </w:r>
      <w:proofErr w:type="spellEnd"/>
      <w:r w:rsidR="000C49C7" w:rsidRPr="00E63475">
        <w:rPr>
          <w:rFonts w:ascii="Segoe UI" w:eastAsia="Times New Roman" w:hAnsi="Segoe UI" w:cs="Segoe UI"/>
          <w:b/>
          <w:color w:val="000000"/>
          <w:sz w:val="32"/>
          <w:szCs w:val="32"/>
          <w:bdr w:val="none" w:sz="0" w:space="0" w:color="auto" w:frame="1"/>
          <w:shd w:val="clear" w:color="auto" w:fill="F2F2F2"/>
        </w:rPr>
        <w:t>)</w:t>
      </w:r>
      <w:r w:rsidRPr="00E63475">
        <w:rPr>
          <w:rFonts w:ascii="Segoe UI" w:eastAsia="Times New Roman" w:hAnsi="Segoe UI" w:cs="Segoe UI"/>
          <w:b/>
          <w:color w:val="000000"/>
          <w:sz w:val="32"/>
          <w:szCs w:val="32"/>
        </w:rPr>
        <w:t> directive will convert it to the Template-driven form and create the top-level </w:t>
      </w:r>
      <w:proofErr w:type="spellStart"/>
      <w:r w:rsidRPr="00E63475">
        <w:rPr>
          <w:rFonts w:ascii="Segoe UI" w:eastAsia="Times New Roman" w:hAnsi="Segoe UI" w:cs="Segoe UI"/>
          <w:b/>
          <w:color w:val="000000"/>
          <w:sz w:val="32"/>
          <w:szCs w:val="32"/>
          <w:bdr w:val="none" w:sz="0" w:space="0" w:color="auto" w:frame="1"/>
          <w:shd w:val="clear" w:color="auto" w:fill="F2F2F2"/>
        </w:rPr>
        <w:t>FormGroup</w:t>
      </w:r>
      <w:proofErr w:type="spellEnd"/>
      <w:r w:rsidRPr="00E63475">
        <w:rPr>
          <w:rFonts w:ascii="Segoe UI" w:eastAsia="Times New Roman" w:hAnsi="Segoe UI" w:cs="Segoe UI"/>
          <w:b/>
          <w:color w:val="000000"/>
          <w:sz w:val="32"/>
          <w:szCs w:val="32"/>
        </w:rPr>
        <w:t> control.</w:t>
      </w:r>
    </w:p>
    <w:p w:rsidR="000C49C7" w:rsidRPr="00E63475" w:rsidRDefault="000C49C7" w:rsidP="002857AA">
      <w:pPr>
        <w:shd w:val="clear" w:color="auto" w:fill="FFFFFF"/>
        <w:spacing w:after="0" w:line="240" w:lineRule="auto"/>
        <w:textAlignment w:val="baseline"/>
        <w:rPr>
          <w:rFonts w:ascii="Segoe UI" w:eastAsia="Times New Roman" w:hAnsi="Segoe UI" w:cs="Segoe UI"/>
          <w:b/>
          <w:color w:val="000000"/>
          <w:sz w:val="32"/>
          <w:szCs w:val="32"/>
        </w:rPr>
      </w:pPr>
    </w:p>
    <w:p w:rsidR="00C8091C" w:rsidRDefault="00C8091C" w:rsidP="002857AA">
      <w:pPr>
        <w:shd w:val="clear" w:color="auto" w:fill="FFFFFF"/>
        <w:spacing w:after="0" w:line="240" w:lineRule="auto"/>
        <w:textAlignment w:val="baseline"/>
        <w:rPr>
          <w:rFonts w:ascii="Segoe UI" w:eastAsia="Times New Roman" w:hAnsi="Segoe UI" w:cs="Segoe UI"/>
          <w:b/>
          <w:color w:val="000000"/>
          <w:sz w:val="32"/>
          <w:szCs w:val="32"/>
        </w:rPr>
      </w:pPr>
      <w:r>
        <w:rPr>
          <w:rFonts w:ascii="Segoe UI" w:eastAsia="Times New Roman" w:hAnsi="Segoe UI" w:cs="Segoe UI"/>
          <w:b/>
          <w:color w:val="000000"/>
          <w:sz w:val="32"/>
          <w:szCs w:val="32"/>
        </w:rPr>
        <w:t xml:space="preserve"> </w:t>
      </w:r>
      <w:r w:rsidRPr="00C8091C">
        <w:rPr>
          <w:rFonts w:ascii="Segoe UI" w:eastAsia="Times New Roman" w:hAnsi="Segoe UI" w:cs="Segoe UI"/>
          <w:b/>
          <w:color w:val="000000"/>
          <w:sz w:val="32"/>
          <w:szCs w:val="32"/>
        </w:rPr>
        <w:sym w:font="Wingdings" w:char="F0E0"/>
      </w:r>
      <w:r w:rsidR="002857AA" w:rsidRPr="00E63475">
        <w:rPr>
          <w:rFonts w:ascii="Segoe UI" w:eastAsia="Times New Roman" w:hAnsi="Segoe UI" w:cs="Segoe UI"/>
          <w:b/>
          <w:color w:val="000000"/>
          <w:sz w:val="32"/>
          <w:szCs w:val="32"/>
        </w:rPr>
        <w:t>, we use the </w:t>
      </w:r>
      <w:proofErr w:type="spellStart"/>
      <w:r w:rsidR="002857AA" w:rsidRPr="00E63475">
        <w:rPr>
          <w:rFonts w:ascii="Segoe UI" w:eastAsia="Times New Roman" w:hAnsi="Segoe UI" w:cs="Segoe UI"/>
          <w:b/>
          <w:color w:val="000000"/>
          <w:sz w:val="32"/>
          <w:szCs w:val="32"/>
          <w:bdr w:val="none" w:sz="0" w:space="0" w:color="auto" w:frame="1"/>
          <w:shd w:val="clear" w:color="auto" w:fill="F2F2F2"/>
        </w:rPr>
        <w:t>ngModel</w:t>
      </w:r>
      <w:proofErr w:type="spellEnd"/>
      <w:r w:rsidR="002857AA" w:rsidRPr="00E63475">
        <w:rPr>
          <w:rFonts w:ascii="Segoe UI" w:eastAsia="Times New Roman" w:hAnsi="Segoe UI" w:cs="Segoe UI"/>
          <w:b/>
          <w:color w:val="000000"/>
          <w:sz w:val="32"/>
          <w:szCs w:val="32"/>
        </w:rPr>
        <w:t> directive to create the </w:t>
      </w:r>
      <w:proofErr w:type="spellStart"/>
      <w:r w:rsidR="002857AA" w:rsidRPr="00E63475">
        <w:rPr>
          <w:rFonts w:ascii="Segoe UI" w:eastAsia="Times New Roman" w:hAnsi="Segoe UI" w:cs="Segoe UI"/>
          <w:b/>
          <w:color w:val="000000"/>
          <w:sz w:val="32"/>
          <w:szCs w:val="32"/>
          <w:bdr w:val="none" w:sz="0" w:space="0" w:color="auto" w:frame="1"/>
          <w:shd w:val="clear" w:color="auto" w:fill="F2F2F2"/>
        </w:rPr>
        <w:t>FormControl</w:t>
      </w:r>
      <w:proofErr w:type="spellEnd"/>
      <w:r w:rsidR="002857AA" w:rsidRPr="00E63475">
        <w:rPr>
          <w:rFonts w:ascii="Segoe UI" w:eastAsia="Times New Roman" w:hAnsi="Segoe UI" w:cs="Segoe UI"/>
          <w:b/>
          <w:color w:val="000000"/>
          <w:sz w:val="32"/>
          <w:szCs w:val="32"/>
        </w:rPr>
        <w:t xml:space="preserve"> instance for each of the HTML form elements. </w:t>
      </w:r>
    </w:p>
    <w:p w:rsidR="002857AA" w:rsidRPr="00E63475" w:rsidRDefault="002857AA" w:rsidP="002857AA">
      <w:pPr>
        <w:shd w:val="clear" w:color="auto" w:fill="FFFFFF"/>
        <w:spacing w:after="0" w:line="240" w:lineRule="auto"/>
        <w:textAlignment w:val="baseline"/>
        <w:rPr>
          <w:rFonts w:ascii="Segoe UI" w:eastAsia="Times New Roman" w:hAnsi="Segoe UI" w:cs="Segoe UI"/>
          <w:b/>
          <w:color w:val="CF2E2E"/>
          <w:sz w:val="32"/>
          <w:szCs w:val="32"/>
        </w:rPr>
      </w:pPr>
      <w:r w:rsidRPr="00E63475">
        <w:rPr>
          <w:rFonts w:ascii="Segoe UI" w:eastAsia="Times New Roman" w:hAnsi="Segoe UI" w:cs="Segoe UI"/>
          <w:b/>
          <w:color w:val="000000"/>
          <w:sz w:val="32"/>
          <w:szCs w:val="32"/>
        </w:rPr>
        <w:t>Later, we will learn how to submit the form data to the component class. We will also learn how to initialize or reset the form data and use the data binding to access the data in the component class.</w:t>
      </w:r>
    </w:p>
    <w:p w:rsidR="002857AA" w:rsidRPr="00E63475" w:rsidRDefault="002857AA" w:rsidP="002857AA">
      <w:p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w:t>
      </w:r>
    </w:p>
    <w:p w:rsidR="002857AA" w:rsidRPr="00E63475" w:rsidRDefault="002857AA" w:rsidP="002857AA">
      <w:pPr>
        <w:shd w:val="clear" w:color="auto" w:fill="EDF6FF"/>
        <w:spacing w:after="0" w:line="240" w:lineRule="auto"/>
        <w:jc w:val="center"/>
        <w:textAlignment w:val="baseline"/>
        <w:rPr>
          <w:rFonts w:ascii="Segoe UI" w:eastAsia="Times New Roman" w:hAnsi="Segoe UI" w:cs="Segoe UI"/>
          <w:b/>
          <w:bCs/>
          <w:color w:val="000000"/>
          <w:sz w:val="32"/>
          <w:szCs w:val="32"/>
        </w:rPr>
      </w:pPr>
      <w:r w:rsidRPr="00E63475">
        <w:rPr>
          <w:rFonts w:ascii="Segoe UI" w:eastAsia="Times New Roman" w:hAnsi="Segoe UI" w:cs="Segoe UI"/>
          <w:b/>
          <w:bCs/>
          <w:color w:val="000000"/>
          <w:sz w:val="32"/>
          <w:szCs w:val="32"/>
        </w:rPr>
        <w:t>Table of Contents</w:t>
      </w:r>
    </w:p>
    <w:p w:rsidR="002857AA" w:rsidRPr="00E63475" w:rsidRDefault="00D63F05" w:rsidP="002857AA">
      <w:pPr>
        <w:numPr>
          <w:ilvl w:val="0"/>
          <w:numId w:val="2"/>
        </w:numPr>
        <w:shd w:val="clear" w:color="auto" w:fill="EDF6FF"/>
        <w:spacing w:after="0" w:line="240" w:lineRule="auto"/>
        <w:ind w:left="0"/>
        <w:textAlignment w:val="baseline"/>
        <w:rPr>
          <w:rFonts w:ascii="Segoe UI" w:eastAsia="Times New Roman" w:hAnsi="Segoe UI" w:cs="Segoe UI"/>
          <w:b/>
          <w:color w:val="000000"/>
          <w:sz w:val="32"/>
          <w:szCs w:val="32"/>
        </w:rPr>
      </w:pPr>
      <w:hyperlink r:id="rId5" w:anchor="what-is-template-driven-form" w:history="1">
        <w:r w:rsidR="002857AA" w:rsidRPr="00E63475">
          <w:rPr>
            <w:rFonts w:ascii="Segoe UI" w:eastAsia="Times New Roman" w:hAnsi="Segoe UI" w:cs="Segoe UI"/>
            <w:b/>
            <w:color w:val="0170B9"/>
            <w:sz w:val="32"/>
            <w:szCs w:val="32"/>
            <w:u w:val="single"/>
            <w:bdr w:val="none" w:sz="0" w:space="0" w:color="auto" w:frame="1"/>
          </w:rPr>
          <w:t>What is Template-driven form?</w:t>
        </w:r>
      </w:hyperlink>
    </w:p>
    <w:p w:rsidR="002857AA" w:rsidRPr="00E63475" w:rsidRDefault="00D63F05" w:rsidP="002857AA">
      <w:pPr>
        <w:numPr>
          <w:ilvl w:val="0"/>
          <w:numId w:val="2"/>
        </w:numPr>
        <w:shd w:val="clear" w:color="auto" w:fill="EDF6FF"/>
        <w:spacing w:after="0" w:line="240" w:lineRule="auto"/>
        <w:ind w:left="0"/>
        <w:textAlignment w:val="baseline"/>
        <w:rPr>
          <w:rFonts w:ascii="Segoe UI" w:eastAsia="Times New Roman" w:hAnsi="Segoe UI" w:cs="Segoe UI"/>
          <w:b/>
          <w:color w:val="000000"/>
          <w:sz w:val="32"/>
          <w:szCs w:val="32"/>
        </w:rPr>
      </w:pPr>
      <w:hyperlink r:id="rId6" w:anchor="create-the-example-application" w:history="1">
        <w:r w:rsidR="002857AA" w:rsidRPr="00E63475">
          <w:rPr>
            <w:rFonts w:ascii="Segoe UI" w:eastAsia="Times New Roman" w:hAnsi="Segoe UI" w:cs="Segoe UI"/>
            <w:b/>
            <w:color w:val="0170B9"/>
            <w:sz w:val="32"/>
            <w:szCs w:val="32"/>
            <w:u w:val="single"/>
            <w:bdr w:val="none" w:sz="0" w:space="0" w:color="auto" w:frame="1"/>
          </w:rPr>
          <w:t>Create the Example Application</w:t>
        </w:r>
      </w:hyperlink>
    </w:p>
    <w:p w:rsidR="002857AA" w:rsidRPr="00E63475" w:rsidRDefault="00D63F05" w:rsidP="002857AA">
      <w:pPr>
        <w:numPr>
          <w:ilvl w:val="1"/>
          <w:numId w:val="2"/>
        </w:numPr>
        <w:shd w:val="clear" w:color="auto" w:fill="EDF6FF"/>
        <w:spacing w:after="0" w:line="240" w:lineRule="auto"/>
        <w:ind w:left="360"/>
        <w:textAlignment w:val="baseline"/>
        <w:rPr>
          <w:rFonts w:ascii="Segoe UI" w:eastAsia="Times New Roman" w:hAnsi="Segoe UI" w:cs="Segoe UI"/>
          <w:b/>
          <w:color w:val="000000"/>
          <w:sz w:val="32"/>
          <w:szCs w:val="32"/>
        </w:rPr>
      </w:pPr>
      <w:hyperlink r:id="rId7" w:anchor="import-formsmodule" w:history="1">
        <w:r w:rsidR="002857AA" w:rsidRPr="00E63475">
          <w:rPr>
            <w:rFonts w:ascii="Segoe UI" w:eastAsia="Times New Roman" w:hAnsi="Segoe UI" w:cs="Segoe UI"/>
            <w:b/>
            <w:color w:val="0170B9"/>
            <w:sz w:val="32"/>
            <w:szCs w:val="32"/>
            <w:u w:val="single"/>
            <w:bdr w:val="none" w:sz="0" w:space="0" w:color="auto" w:frame="1"/>
          </w:rPr>
          <w:t xml:space="preserve">Import </w:t>
        </w:r>
        <w:proofErr w:type="spellStart"/>
        <w:r w:rsidR="002857AA" w:rsidRPr="00E63475">
          <w:rPr>
            <w:rFonts w:ascii="Segoe UI" w:eastAsia="Times New Roman" w:hAnsi="Segoe UI" w:cs="Segoe UI"/>
            <w:b/>
            <w:color w:val="0170B9"/>
            <w:sz w:val="32"/>
            <w:szCs w:val="32"/>
            <w:u w:val="single"/>
            <w:bdr w:val="none" w:sz="0" w:space="0" w:color="auto" w:frame="1"/>
          </w:rPr>
          <w:t>FormsModule</w:t>
        </w:r>
        <w:proofErr w:type="spellEnd"/>
      </w:hyperlink>
    </w:p>
    <w:p w:rsidR="002857AA" w:rsidRPr="00E63475" w:rsidRDefault="00D63F05" w:rsidP="002857AA">
      <w:pPr>
        <w:numPr>
          <w:ilvl w:val="1"/>
          <w:numId w:val="2"/>
        </w:numPr>
        <w:shd w:val="clear" w:color="auto" w:fill="EDF6FF"/>
        <w:spacing w:after="0" w:line="240" w:lineRule="auto"/>
        <w:ind w:left="360"/>
        <w:textAlignment w:val="baseline"/>
        <w:rPr>
          <w:rFonts w:ascii="Segoe UI" w:eastAsia="Times New Roman" w:hAnsi="Segoe UI" w:cs="Segoe UI"/>
          <w:b/>
          <w:color w:val="000000"/>
          <w:sz w:val="32"/>
          <w:szCs w:val="32"/>
        </w:rPr>
      </w:pPr>
      <w:hyperlink r:id="rId8" w:anchor="html-form" w:history="1">
        <w:r w:rsidR="002857AA" w:rsidRPr="00E63475">
          <w:rPr>
            <w:rFonts w:ascii="Segoe UI" w:eastAsia="Times New Roman" w:hAnsi="Segoe UI" w:cs="Segoe UI"/>
            <w:b/>
            <w:color w:val="0170B9"/>
            <w:sz w:val="32"/>
            <w:szCs w:val="32"/>
            <w:u w:val="single"/>
            <w:bdr w:val="none" w:sz="0" w:space="0" w:color="auto" w:frame="1"/>
          </w:rPr>
          <w:t>HTML Form</w:t>
        </w:r>
      </w:hyperlink>
    </w:p>
    <w:p w:rsidR="002857AA" w:rsidRPr="00E63475" w:rsidRDefault="00D63F05" w:rsidP="002857AA">
      <w:pPr>
        <w:numPr>
          <w:ilvl w:val="1"/>
          <w:numId w:val="2"/>
        </w:numPr>
        <w:shd w:val="clear" w:color="auto" w:fill="EDF6FF"/>
        <w:spacing w:after="0" w:line="240" w:lineRule="auto"/>
        <w:ind w:left="360"/>
        <w:textAlignment w:val="baseline"/>
        <w:rPr>
          <w:rFonts w:ascii="Segoe UI" w:eastAsia="Times New Roman" w:hAnsi="Segoe UI" w:cs="Segoe UI"/>
          <w:b/>
          <w:color w:val="000000"/>
          <w:sz w:val="32"/>
          <w:szCs w:val="32"/>
        </w:rPr>
      </w:pPr>
      <w:hyperlink r:id="rId9" w:anchor="ngform" w:history="1">
        <w:proofErr w:type="spellStart"/>
        <w:r w:rsidR="002857AA" w:rsidRPr="00E63475">
          <w:rPr>
            <w:rFonts w:ascii="Segoe UI" w:eastAsia="Times New Roman" w:hAnsi="Segoe UI" w:cs="Segoe UI"/>
            <w:b/>
            <w:color w:val="0170B9"/>
            <w:sz w:val="32"/>
            <w:szCs w:val="32"/>
            <w:u w:val="single"/>
            <w:bdr w:val="none" w:sz="0" w:space="0" w:color="auto" w:frame="1"/>
          </w:rPr>
          <w:t>ngForm</w:t>
        </w:r>
        <w:proofErr w:type="spellEnd"/>
      </w:hyperlink>
    </w:p>
    <w:p w:rsidR="002857AA" w:rsidRPr="00E63475" w:rsidRDefault="00D63F05" w:rsidP="002857AA">
      <w:pPr>
        <w:numPr>
          <w:ilvl w:val="1"/>
          <w:numId w:val="2"/>
        </w:numPr>
        <w:shd w:val="clear" w:color="auto" w:fill="EDF6FF"/>
        <w:spacing w:after="0" w:line="240" w:lineRule="auto"/>
        <w:ind w:left="360"/>
        <w:textAlignment w:val="baseline"/>
        <w:rPr>
          <w:rFonts w:ascii="Segoe UI" w:eastAsia="Times New Roman" w:hAnsi="Segoe UI" w:cs="Segoe UI"/>
          <w:b/>
          <w:color w:val="000000"/>
          <w:sz w:val="32"/>
          <w:szCs w:val="32"/>
        </w:rPr>
      </w:pPr>
      <w:hyperlink r:id="rId10" w:anchor="formcontrol" w:history="1">
        <w:proofErr w:type="spellStart"/>
        <w:r w:rsidR="002857AA" w:rsidRPr="00E63475">
          <w:rPr>
            <w:rFonts w:ascii="Segoe UI" w:eastAsia="Times New Roman" w:hAnsi="Segoe UI" w:cs="Segoe UI"/>
            <w:b/>
            <w:color w:val="0170B9"/>
            <w:sz w:val="32"/>
            <w:szCs w:val="32"/>
            <w:u w:val="single"/>
            <w:bdr w:val="none" w:sz="0" w:space="0" w:color="auto" w:frame="1"/>
          </w:rPr>
          <w:t>FormControl</w:t>
        </w:r>
        <w:proofErr w:type="spellEnd"/>
      </w:hyperlink>
    </w:p>
    <w:p w:rsidR="002857AA" w:rsidRPr="00E63475" w:rsidRDefault="00D63F05" w:rsidP="002857AA">
      <w:pPr>
        <w:numPr>
          <w:ilvl w:val="1"/>
          <w:numId w:val="2"/>
        </w:numPr>
        <w:shd w:val="clear" w:color="auto" w:fill="EDF6FF"/>
        <w:spacing w:after="0" w:line="240" w:lineRule="auto"/>
        <w:ind w:left="360"/>
        <w:textAlignment w:val="baseline"/>
        <w:rPr>
          <w:rFonts w:ascii="Segoe UI" w:eastAsia="Times New Roman" w:hAnsi="Segoe UI" w:cs="Segoe UI"/>
          <w:b/>
          <w:color w:val="000000"/>
          <w:sz w:val="32"/>
          <w:szCs w:val="32"/>
        </w:rPr>
      </w:pPr>
      <w:hyperlink r:id="rId11" w:anchor="submit-form" w:history="1">
        <w:r w:rsidR="002857AA" w:rsidRPr="00E63475">
          <w:rPr>
            <w:rFonts w:ascii="Segoe UI" w:eastAsia="Times New Roman" w:hAnsi="Segoe UI" w:cs="Segoe UI"/>
            <w:b/>
            <w:color w:val="0170B9"/>
            <w:sz w:val="32"/>
            <w:szCs w:val="32"/>
            <w:u w:val="single"/>
            <w:bdr w:val="none" w:sz="0" w:space="0" w:color="auto" w:frame="1"/>
          </w:rPr>
          <w:t>Submit Form</w:t>
        </w:r>
      </w:hyperlink>
    </w:p>
    <w:p w:rsidR="002857AA" w:rsidRPr="00E63475" w:rsidRDefault="00D63F05" w:rsidP="002857AA">
      <w:pPr>
        <w:numPr>
          <w:ilvl w:val="1"/>
          <w:numId w:val="2"/>
        </w:numPr>
        <w:shd w:val="clear" w:color="auto" w:fill="EDF6FF"/>
        <w:spacing w:after="0" w:line="240" w:lineRule="auto"/>
        <w:ind w:left="360"/>
        <w:textAlignment w:val="baseline"/>
        <w:rPr>
          <w:rFonts w:ascii="Segoe UI" w:eastAsia="Times New Roman" w:hAnsi="Segoe UI" w:cs="Segoe UI"/>
          <w:b/>
          <w:color w:val="000000"/>
          <w:sz w:val="32"/>
          <w:szCs w:val="32"/>
        </w:rPr>
      </w:pPr>
      <w:hyperlink r:id="rId12" w:anchor="final-template" w:history="1">
        <w:r w:rsidR="002857AA" w:rsidRPr="00E63475">
          <w:rPr>
            <w:rFonts w:ascii="Segoe UI" w:eastAsia="Times New Roman" w:hAnsi="Segoe UI" w:cs="Segoe UI"/>
            <w:b/>
            <w:color w:val="0170B9"/>
            <w:sz w:val="32"/>
            <w:szCs w:val="32"/>
            <w:u w:val="single"/>
            <w:bdr w:val="none" w:sz="0" w:space="0" w:color="auto" w:frame="1"/>
          </w:rPr>
          <w:t>Final Template</w:t>
        </w:r>
      </w:hyperlink>
    </w:p>
    <w:p w:rsidR="002857AA" w:rsidRPr="00E63475" w:rsidRDefault="00D63F05" w:rsidP="002857AA">
      <w:pPr>
        <w:numPr>
          <w:ilvl w:val="1"/>
          <w:numId w:val="2"/>
        </w:numPr>
        <w:shd w:val="clear" w:color="auto" w:fill="EDF6FF"/>
        <w:spacing w:after="0" w:line="240" w:lineRule="auto"/>
        <w:ind w:left="360"/>
        <w:textAlignment w:val="baseline"/>
        <w:rPr>
          <w:rFonts w:ascii="Segoe UI" w:eastAsia="Times New Roman" w:hAnsi="Segoe UI" w:cs="Segoe UI"/>
          <w:b/>
          <w:color w:val="000000"/>
          <w:sz w:val="32"/>
          <w:szCs w:val="32"/>
        </w:rPr>
      </w:pPr>
      <w:hyperlink r:id="rId13" w:anchor="receive-form-data" w:history="1">
        <w:r w:rsidR="002857AA" w:rsidRPr="00E63475">
          <w:rPr>
            <w:rFonts w:ascii="Segoe UI" w:eastAsia="Times New Roman" w:hAnsi="Segoe UI" w:cs="Segoe UI"/>
            <w:b/>
            <w:color w:val="0170B9"/>
            <w:sz w:val="32"/>
            <w:szCs w:val="32"/>
            <w:u w:val="single"/>
            <w:bdr w:val="none" w:sz="0" w:space="0" w:color="auto" w:frame="1"/>
          </w:rPr>
          <w:t>Receive Form Data</w:t>
        </w:r>
      </w:hyperlink>
    </w:p>
    <w:p w:rsidR="002857AA" w:rsidRPr="00E63475" w:rsidRDefault="00D63F05" w:rsidP="002857AA">
      <w:pPr>
        <w:numPr>
          <w:ilvl w:val="0"/>
          <w:numId w:val="2"/>
        </w:numPr>
        <w:shd w:val="clear" w:color="auto" w:fill="EDF6FF"/>
        <w:spacing w:after="0" w:line="240" w:lineRule="auto"/>
        <w:ind w:left="0"/>
        <w:textAlignment w:val="baseline"/>
        <w:rPr>
          <w:rFonts w:ascii="Segoe UI" w:eastAsia="Times New Roman" w:hAnsi="Segoe UI" w:cs="Segoe UI"/>
          <w:b/>
          <w:color w:val="000000"/>
          <w:sz w:val="32"/>
          <w:szCs w:val="32"/>
        </w:rPr>
      </w:pPr>
      <w:hyperlink r:id="rId14" w:anchor="local-variable" w:history="1">
        <w:r w:rsidR="002857AA" w:rsidRPr="00E63475">
          <w:rPr>
            <w:rFonts w:ascii="Segoe UI" w:eastAsia="Times New Roman" w:hAnsi="Segoe UI" w:cs="Segoe UI"/>
            <w:b/>
            <w:color w:val="0170B9"/>
            <w:sz w:val="32"/>
            <w:szCs w:val="32"/>
            <w:u w:val="single"/>
            <w:bdr w:val="none" w:sz="0" w:space="0" w:color="auto" w:frame="1"/>
          </w:rPr>
          <w:t>Local Variable</w:t>
        </w:r>
      </w:hyperlink>
    </w:p>
    <w:p w:rsidR="002857AA" w:rsidRPr="00E63475" w:rsidRDefault="00D63F05" w:rsidP="002857AA">
      <w:pPr>
        <w:numPr>
          <w:ilvl w:val="1"/>
          <w:numId w:val="2"/>
        </w:numPr>
        <w:shd w:val="clear" w:color="auto" w:fill="EDF6FF"/>
        <w:spacing w:after="0" w:line="240" w:lineRule="auto"/>
        <w:ind w:left="360"/>
        <w:textAlignment w:val="baseline"/>
        <w:rPr>
          <w:rFonts w:ascii="Segoe UI" w:eastAsia="Times New Roman" w:hAnsi="Segoe UI" w:cs="Segoe UI"/>
          <w:b/>
          <w:color w:val="000000"/>
          <w:sz w:val="32"/>
          <w:szCs w:val="32"/>
        </w:rPr>
      </w:pPr>
      <w:hyperlink r:id="rId15" w:anchor="ngform-2" w:history="1">
        <w:proofErr w:type="spellStart"/>
        <w:r w:rsidR="002857AA" w:rsidRPr="00E63475">
          <w:rPr>
            <w:rFonts w:ascii="Segoe UI" w:eastAsia="Times New Roman" w:hAnsi="Segoe UI" w:cs="Segoe UI"/>
            <w:b/>
            <w:color w:val="0170B9"/>
            <w:sz w:val="32"/>
            <w:szCs w:val="32"/>
            <w:u w:val="single"/>
            <w:bdr w:val="none" w:sz="0" w:space="0" w:color="auto" w:frame="1"/>
          </w:rPr>
          <w:t>ngForm</w:t>
        </w:r>
        <w:proofErr w:type="spellEnd"/>
      </w:hyperlink>
    </w:p>
    <w:p w:rsidR="002857AA" w:rsidRPr="00E63475" w:rsidRDefault="00D63F05" w:rsidP="002857AA">
      <w:pPr>
        <w:numPr>
          <w:ilvl w:val="1"/>
          <w:numId w:val="2"/>
        </w:numPr>
        <w:shd w:val="clear" w:color="auto" w:fill="EDF6FF"/>
        <w:spacing w:after="0" w:line="240" w:lineRule="auto"/>
        <w:ind w:left="360"/>
        <w:textAlignment w:val="baseline"/>
        <w:rPr>
          <w:rFonts w:ascii="Segoe UI" w:eastAsia="Times New Roman" w:hAnsi="Segoe UI" w:cs="Segoe UI"/>
          <w:b/>
          <w:color w:val="000000"/>
          <w:sz w:val="32"/>
          <w:szCs w:val="32"/>
        </w:rPr>
      </w:pPr>
      <w:hyperlink r:id="rId16" w:anchor="formcontrol-2" w:history="1">
        <w:proofErr w:type="spellStart"/>
        <w:r w:rsidR="002857AA" w:rsidRPr="00E63475">
          <w:rPr>
            <w:rFonts w:ascii="Segoe UI" w:eastAsia="Times New Roman" w:hAnsi="Segoe UI" w:cs="Segoe UI"/>
            <w:b/>
            <w:color w:val="0170B9"/>
            <w:sz w:val="32"/>
            <w:szCs w:val="32"/>
            <w:u w:val="single"/>
            <w:bdr w:val="none" w:sz="0" w:space="0" w:color="auto" w:frame="1"/>
          </w:rPr>
          <w:t>FormControl</w:t>
        </w:r>
        <w:proofErr w:type="spellEnd"/>
      </w:hyperlink>
    </w:p>
    <w:p w:rsidR="002857AA" w:rsidRPr="00E63475" w:rsidRDefault="00D63F05" w:rsidP="002857AA">
      <w:pPr>
        <w:numPr>
          <w:ilvl w:val="0"/>
          <w:numId w:val="2"/>
        </w:numPr>
        <w:shd w:val="clear" w:color="auto" w:fill="EDF6FF"/>
        <w:spacing w:after="0" w:line="240" w:lineRule="auto"/>
        <w:ind w:left="0"/>
        <w:textAlignment w:val="baseline"/>
        <w:rPr>
          <w:rFonts w:ascii="Segoe UI" w:eastAsia="Times New Roman" w:hAnsi="Segoe UI" w:cs="Segoe UI"/>
          <w:b/>
          <w:color w:val="000000"/>
          <w:sz w:val="32"/>
          <w:szCs w:val="32"/>
        </w:rPr>
      </w:pPr>
      <w:hyperlink r:id="rId17" w:anchor="nested-formgroup" w:history="1">
        <w:r w:rsidR="002857AA" w:rsidRPr="00E63475">
          <w:rPr>
            <w:rFonts w:ascii="Segoe UI" w:eastAsia="Times New Roman" w:hAnsi="Segoe UI" w:cs="Segoe UI"/>
            <w:b/>
            <w:color w:val="0170B9"/>
            <w:sz w:val="32"/>
            <w:szCs w:val="32"/>
            <w:u w:val="single"/>
            <w:bdr w:val="none" w:sz="0" w:space="0" w:color="auto" w:frame="1"/>
          </w:rPr>
          <w:t xml:space="preserve">Nested </w:t>
        </w:r>
        <w:proofErr w:type="spellStart"/>
        <w:r w:rsidR="002857AA" w:rsidRPr="00E63475">
          <w:rPr>
            <w:rFonts w:ascii="Segoe UI" w:eastAsia="Times New Roman" w:hAnsi="Segoe UI" w:cs="Segoe UI"/>
            <w:b/>
            <w:color w:val="0170B9"/>
            <w:sz w:val="32"/>
            <w:szCs w:val="32"/>
            <w:u w:val="single"/>
            <w:bdr w:val="none" w:sz="0" w:space="0" w:color="auto" w:frame="1"/>
          </w:rPr>
          <w:t>FormGroup</w:t>
        </w:r>
        <w:proofErr w:type="spellEnd"/>
      </w:hyperlink>
    </w:p>
    <w:p w:rsidR="002857AA" w:rsidRPr="00E63475" w:rsidRDefault="00D63F05" w:rsidP="002857AA">
      <w:pPr>
        <w:numPr>
          <w:ilvl w:val="0"/>
          <w:numId w:val="2"/>
        </w:numPr>
        <w:shd w:val="clear" w:color="auto" w:fill="EDF6FF"/>
        <w:spacing w:after="0" w:line="240" w:lineRule="auto"/>
        <w:ind w:left="0"/>
        <w:textAlignment w:val="baseline"/>
        <w:rPr>
          <w:rFonts w:ascii="Segoe UI" w:eastAsia="Times New Roman" w:hAnsi="Segoe UI" w:cs="Segoe UI"/>
          <w:b/>
          <w:color w:val="000000"/>
          <w:sz w:val="32"/>
          <w:szCs w:val="32"/>
        </w:rPr>
      </w:pPr>
      <w:hyperlink r:id="rId18" w:anchor="setting-the-initial-value" w:history="1">
        <w:r w:rsidR="002857AA" w:rsidRPr="00E63475">
          <w:rPr>
            <w:rFonts w:ascii="Segoe UI" w:eastAsia="Times New Roman" w:hAnsi="Segoe UI" w:cs="Segoe UI"/>
            <w:b/>
            <w:color w:val="0170B9"/>
            <w:sz w:val="32"/>
            <w:szCs w:val="32"/>
            <w:u w:val="single"/>
            <w:bdr w:val="none" w:sz="0" w:space="0" w:color="auto" w:frame="1"/>
          </w:rPr>
          <w:t>Setting the Initial Value</w:t>
        </w:r>
      </w:hyperlink>
    </w:p>
    <w:p w:rsidR="002857AA" w:rsidRPr="00E63475" w:rsidRDefault="00D63F05" w:rsidP="002857AA">
      <w:pPr>
        <w:numPr>
          <w:ilvl w:val="0"/>
          <w:numId w:val="2"/>
        </w:numPr>
        <w:shd w:val="clear" w:color="auto" w:fill="EDF6FF"/>
        <w:spacing w:after="0" w:line="240" w:lineRule="auto"/>
        <w:ind w:left="0"/>
        <w:textAlignment w:val="baseline"/>
        <w:rPr>
          <w:rFonts w:ascii="Segoe UI" w:eastAsia="Times New Roman" w:hAnsi="Segoe UI" w:cs="Segoe UI"/>
          <w:b/>
          <w:color w:val="000000"/>
          <w:sz w:val="32"/>
          <w:szCs w:val="32"/>
        </w:rPr>
      </w:pPr>
      <w:hyperlink r:id="rId19" w:anchor="validating-the-form" w:history="1">
        <w:r w:rsidR="002857AA" w:rsidRPr="00E63475">
          <w:rPr>
            <w:rFonts w:ascii="Segoe UI" w:eastAsia="Times New Roman" w:hAnsi="Segoe UI" w:cs="Segoe UI"/>
            <w:b/>
            <w:color w:val="0170B9"/>
            <w:sz w:val="32"/>
            <w:szCs w:val="32"/>
            <w:u w:val="single"/>
            <w:bdr w:val="none" w:sz="0" w:space="0" w:color="auto" w:frame="1"/>
          </w:rPr>
          <w:t>Validating the Form</w:t>
        </w:r>
      </w:hyperlink>
    </w:p>
    <w:p w:rsidR="002857AA" w:rsidRPr="00E63475" w:rsidRDefault="00D63F05" w:rsidP="002857AA">
      <w:pPr>
        <w:numPr>
          <w:ilvl w:val="0"/>
          <w:numId w:val="2"/>
        </w:numPr>
        <w:shd w:val="clear" w:color="auto" w:fill="EDF6FF"/>
        <w:spacing w:line="240" w:lineRule="auto"/>
        <w:ind w:left="0"/>
        <w:textAlignment w:val="baseline"/>
        <w:rPr>
          <w:rFonts w:ascii="Segoe UI" w:eastAsia="Times New Roman" w:hAnsi="Segoe UI" w:cs="Segoe UI"/>
          <w:b/>
          <w:color w:val="000000"/>
          <w:sz w:val="32"/>
          <w:szCs w:val="32"/>
        </w:rPr>
      </w:pPr>
      <w:hyperlink r:id="rId20" w:anchor="summary" w:history="1">
        <w:r w:rsidR="002857AA" w:rsidRPr="00E63475">
          <w:rPr>
            <w:rFonts w:ascii="Segoe UI" w:eastAsia="Times New Roman" w:hAnsi="Segoe UI" w:cs="Segoe UI"/>
            <w:b/>
            <w:color w:val="0170B9"/>
            <w:sz w:val="32"/>
            <w:szCs w:val="32"/>
            <w:u w:val="single"/>
            <w:bdr w:val="none" w:sz="0" w:space="0" w:color="auto" w:frame="1"/>
          </w:rPr>
          <w:t>Summary</w:t>
        </w:r>
      </w:hyperlink>
    </w:p>
    <w:p w:rsidR="002857AA" w:rsidRPr="00E63475" w:rsidRDefault="002857AA" w:rsidP="002857AA">
      <w:pPr>
        <w:shd w:val="clear" w:color="auto" w:fill="FFFFFF"/>
        <w:spacing w:after="0" w:line="240" w:lineRule="auto"/>
        <w:textAlignment w:val="baseline"/>
        <w:outlineLvl w:val="1"/>
        <w:rPr>
          <w:rFonts w:ascii="Segoe UI" w:eastAsia="Times New Roman" w:hAnsi="Segoe UI" w:cs="Segoe UI"/>
          <w:b/>
          <w:bCs/>
          <w:color w:val="000000"/>
          <w:sz w:val="32"/>
          <w:szCs w:val="32"/>
        </w:rPr>
      </w:pPr>
      <w:r w:rsidRPr="00E63475">
        <w:rPr>
          <w:rFonts w:ascii="Segoe UI" w:eastAsia="Times New Roman" w:hAnsi="Segoe UI" w:cs="Segoe UI"/>
          <w:b/>
          <w:bCs/>
          <w:color w:val="000000"/>
          <w:sz w:val="32"/>
          <w:szCs w:val="32"/>
          <w:bdr w:val="none" w:sz="0" w:space="0" w:color="auto" w:frame="1"/>
        </w:rPr>
        <w:t>What is Template-driven form?</w:t>
      </w:r>
    </w:p>
    <w:p w:rsidR="000C49C7" w:rsidRPr="00E63475" w:rsidRDefault="002857AA" w:rsidP="002857AA">
      <w:pPr>
        <w:shd w:val="clear" w:color="auto" w:fill="FFFFFF"/>
        <w:spacing w:after="36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In Template Driven Forms we specify behaviors/validations using directives and attributes in our template</w:t>
      </w:r>
    </w:p>
    <w:p w:rsidR="000C49C7" w:rsidRPr="00E63475" w:rsidRDefault="002857AA" w:rsidP="002857AA">
      <w:pPr>
        <w:shd w:val="clear" w:color="auto" w:fill="FFFFFF"/>
        <w:spacing w:after="360" w:line="240" w:lineRule="auto"/>
        <w:textAlignment w:val="baseline"/>
        <w:rPr>
          <w:rFonts w:ascii="Segoe UI" w:eastAsia="Times New Roman" w:hAnsi="Segoe UI" w:cs="Segoe UI"/>
          <w:b/>
          <w:i/>
          <w:color w:val="000000"/>
          <w:sz w:val="32"/>
          <w:szCs w:val="32"/>
        </w:rPr>
      </w:pPr>
      <w:r w:rsidRPr="00E63475">
        <w:rPr>
          <w:rFonts w:ascii="Segoe UI" w:eastAsia="Times New Roman" w:hAnsi="Segoe UI" w:cs="Segoe UI"/>
          <w:b/>
          <w:i/>
          <w:color w:val="000000"/>
          <w:sz w:val="32"/>
          <w:szCs w:val="32"/>
        </w:rPr>
        <w:t xml:space="preserve"> and let it work behind the scenes. All things happen in Templates hence very little code is required in the component class. </w:t>
      </w:r>
    </w:p>
    <w:p w:rsidR="002857AA" w:rsidRPr="00E63475" w:rsidRDefault="002857AA" w:rsidP="002857AA">
      <w:pPr>
        <w:shd w:val="clear" w:color="auto" w:fill="FFFFFF"/>
        <w:spacing w:after="36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The Template-driven forms </w:t>
      </w:r>
    </w:p>
    <w:p w:rsidR="002857AA" w:rsidRPr="00E63475" w:rsidRDefault="002857AA" w:rsidP="002857AA">
      <w:pPr>
        <w:numPr>
          <w:ilvl w:val="0"/>
          <w:numId w:val="3"/>
        </w:num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The form is set up using </w:t>
      </w:r>
      <w:proofErr w:type="spellStart"/>
      <w:r w:rsidRPr="00E63475">
        <w:rPr>
          <w:rFonts w:ascii="Segoe UI" w:eastAsia="Times New Roman" w:hAnsi="Segoe UI" w:cs="Segoe UI"/>
          <w:b/>
          <w:color w:val="000000"/>
          <w:sz w:val="32"/>
          <w:szCs w:val="32"/>
          <w:bdr w:val="none" w:sz="0" w:space="0" w:color="auto" w:frame="1"/>
          <w:shd w:val="clear" w:color="auto" w:fill="F2F2F2"/>
        </w:rPr>
        <w:t>ngForm</w:t>
      </w:r>
      <w:proofErr w:type="spellEnd"/>
      <w:r w:rsidRPr="00E63475">
        <w:rPr>
          <w:rFonts w:ascii="Segoe UI" w:eastAsia="Times New Roman" w:hAnsi="Segoe UI" w:cs="Segoe UI"/>
          <w:b/>
          <w:color w:val="000000"/>
          <w:sz w:val="32"/>
          <w:szCs w:val="32"/>
        </w:rPr>
        <w:t> directive</w:t>
      </w:r>
    </w:p>
    <w:p w:rsidR="002857AA" w:rsidRPr="00E63475" w:rsidRDefault="002857AA" w:rsidP="002857AA">
      <w:pPr>
        <w:numPr>
          <w:ilvl w:val="0"/>
          <w:numId w:val="3"/>
        </w:num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controls are set up using the </w:t>
      </w:r>
      <w:proofErr w:type="spellStart"/>
      <w:r w:rsidRPr="00E63475">
        <w:rPr>
          <w:rFonts w:ascii="Segoe UI" w:eastAsia="Times New Roman" w:hAnsi="Segoe UI" w:cs="Segoe UI"/>
          <w:b/>
          <w:color w:val="000000"/>
          <w:sz w:val="32"/>
          <w:szCs w:val="32"/>
          <w:bdr w:val="none" w:sz="0" w:space="0" w:color="auto" w:frame="1"/>
          <w:shd w:val="clear" w:color="auto" w:fill="F2F2F2"/>
        </w:rPr>
        <w:t>ngModel</w:t>
      </w:r>
      <w:proofErr w:type="spellEnd"/>
      <w:r w:rsidRPr="00E63475">
        <w:rPr>
          <w:rFonts w:ascii="Segoe UI" w:eastAsia="Times New Roman" w:hAnsi="Segoe UI" w:cs="Segoe UI"/>
          <w:b/>
          <w:color w:val="000000"/>
          <w:sz w:val="32"/>
          <w:szCs w:val="32"/>
        </w:rPr>
        <w:t> directive</w:t>
      </w:r>
    </w:p>
    <w:p w:rsidR="002857AA" w:rsidRPr="00E63475" w:rsidRDefault="002857AA" w:rsidP="002857AA">
      <w:pPr>
        <w:numPr>
          <w:ilvl w:val="0"/>
          <w:numId w:val="3"/>
        </w:numPr>
        <w:shd w:val="clear" w:color="auto" w:fill="FFFFFF"/>
        <w:spacing w:after="0" w:line="240" w:lineRule="auto"/>
        <w:textAlignment w:val="baseline"/>
        <w:rPr>
          <w:rFonts w:ascii="Segoe UI" w:eastAsia="Times New Roman" w:hAnsi="Segoe UI" w:cs="Segoe UI"/>
          <w:b/>
          <w:color w:val="000000"/>
          <w:sz w:val="32"/>
          <w:szCs w:val="32"/>
        </w:rPr>
      </w:pPr>
      <w:proofErr w:type="spellStart"/>
      <w:r w:rsidRPr="00E63475">
        <w:rPr>
          <w:rFonts w:ascii="Segoe UI" w:eastAsia="Times New Roman" w:hAnsi="Segoe UI" w:cs="Segoe UI"/>
          <w:b/>
          <w:color w:val="000000"/>
          <w:sz w:val="32"/>
          <w:szCs w:val="32"/>
          <w:bdr w:val="none" w:sz="0" w:space="0" w:color="auto" w:frame="1"/>
          <w:shd w:val="clear" w:color="auto" w:fill="F2F2F2"/>
        </w:rPr>
        <w:t>ngModel</w:t>
      </w:r>
      <w:proofErr w:type="spellEnd"/>
      <w:r w:rsidRPr="00E63475">
        <w:rPr>
          <w:rFonts w:ascii="Segoe UI" w:eastAsia="Times New Roman" w:hAnsi="Segoe UI" w:cs="Segoe UI"/>
          <w:b/>
          <w:color w:val="000000"/>
          <w:sz w:val="32"/>
          <w:szCs w:val="32"/>
        </w:rPr>
        <w:t> also provides the two-way data binding</w:t>
      </w:r>
    </w:p>
    <w:p w:rsidR="002857AA" w:rsidRPr="00E63475" w:rsidRDefault="002857AA" w:rsidP="002857AA">
      <w:pPr>
        <w:numPr>
          <w:ilvl w:val="0"/>
          <w:numId w:val="3"/>
        </w:num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The Validations are configured in the template via directives</w:t>
      </w:r>
    </w:p>
    <w:p w:rsidR="002857AA" w:rsidRPr="00E63475" w:rsidRDefault="002857AA" w:rsidP="002857AA">
      <w:pPr>
        <w:shd w:val="clear" w:color="auto" w:fill="FFFFFF"/>
        <w:spacing w:after="36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Template-driven forms are</w:t>
      </w:r>
    </w:p>
    <w:p w:rsidR="002857AA" w:rsidRPr="00E63475" w:rsidRDefault="002857AA" w:rsidP="002857AA">
      <w:pPr>
        <w:numPr>
          <w:ilvl w:val="0"/>
          <w:numId w:val="4"/>
        </w:num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Contains little code in the component class </w:t>
      </w:r>
    </w:p>
    <w:p w:rsidR="002857AA" w:rsidRPr="00E63475" w:rsidRDefault="002857AA" w:rsidP="002857AA">
      <w:pPr>
        <w:numPr>
          <w:ilvl w:val="0"/>
          <w:numId w:val="4"/>
        </w:num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Easier to set up </w:t>
      </w:r>
    </w:p>
    <w:p w:rsidR="002857AA" w:rsidRPr="00E63475" w:rsidRDefault="002857AA" w:rsidP="002857AA">
      <w:pPr>
        <w:shd w:val="clear" w:color="auto" w:fill="FFFFFF"/>
        <w:spacing w:after="36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While they are</w:t>
      </w:r>
    </w:p>
    <w:p w:rsidR="002857AA" w:rsidRPr="00E63475" w:rsidRDefault="002857AA" w:rsidP="002857AA">
      <w:pPr>
        <w:numPr>
          <w:ilvl w:val="0"/>
          <w:numId w:val="5"/>
        </w:num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Difficult to add controls dynamically</w:t>
      </w:r>
    </w:p>
    <w:p w:rsidR="002857AA" w:rsidRPr="00E63475" w:rsidRDefault="002857AA" w:rsidP="002857AA">
      <w:pPr>
        <w:numPr>
          <w:ilvl w:val="0"/>
          <w:numId w:val="5"/>
        </w:num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Unit testing is a challenge</w:t>
      </w:r>
    </w:p>
    <w:p w:rsidR="002857AA" w:rsidRPr="00E63475" w:rsidRDefault="002857AA" w:rsidP="002857AA">
      <w:pPr>
        <w:shd w:val="clear" w:color="auto" w:fill="FFFFFF"/>
        <w:spacing w:after="0" w:line="240" w:lineRule="auto"/>
        <w:textAlignment w:val="baseline"/>
        <w:outlineLvl w:val="1"/>
        <w:rPr>
          <w:rFonts w:ascii="Segoe UI" w:eastAsia="Times New Roman" w:hAnsi="Segoe UI" w:cs="Segoe UI"/>
          <w:b/>
          <w:bCs/>
          <w:color w:val="000000"/>
          <w:sz w:val="32"/>
          <w:szCs w:val="32"/>
        </w:rPr>
      </w:pPr>
      <w:r w:rsidRPr="00E63475">
        <w:rPr>
          <w:rFonts w:ascii="Segoe UI" w:eastAsia="Times New Roman" w:hAnsi="Segoe UI" w:cs="Segoe UI"/>
          <w:b/>
          <w:bCs/>
          <w:color w:val="000000"/>
          <w:sz w:val="32"/>
          <w:szCs w:val="32"/>
          <w:bdr w:val="none" w:sz="0" w:space="0" w:color="auto" w:frame="1"/>
        </w:rPr>
        <w:t>Create the Example Application</w:t>
      </w:r>
    </w:p>
    <w:p w:rsidR="002857AA" w:rsidRPr="00E63475" w:rsidRDefault="002857AA" w:rsidP="002857AA">
      <w:p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Use </w:t>
      </w:r>
      <w:r w:rsidRPr="00E63475">
        <w:rPr>
          <w:rFonts w:ascii="Segoe UI" w:eastAsia="Times New Roman" w:hAnsi="Segoe UI" w:cs="Segoe UI"/>
          <w:b/>
          <w:color w:val="000000"/>
          <w:sz w:val="32"/>
          <w:szCs w:val="32"/>
          <w:bdr w:val="none" w:sz="0" w:space="0" w:color="auto" w:frame="1"/>
          <w:shd w:val="clear" w:color="auto" w:fill="F2F2F2"/>
        </w:rPr>
        <w:t>ng new</w:t>
      </w:r>
      <w:r w:rsidRPr="00E63475">
        <w:rPr>
          <w:rFonts w:ascii="Segoe UI" w:eastAsia="Times New Roman" w:hAnsi="Segoe UI" w:cs="Segoe UI"/>
          <w:b/>
          <w:color w:val="000000"/>
          <w:sz w:val="32"/>
          <w:szCs w:val="32"/>
        </w:rPr>
        <w:t> to create a new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2857AA" w:rsidRPr="00E63475" w:rsidTr="002857AA">
        <w:trPr>
          <w:tblCellSpacing w:w="15" w:type="dxa"/>
        </w:trPr>
        <w:tc>
          <w:tcPr>
            <w:tcW w:w="0" w:type="auto"/>
            <w:tcBorders>
              <w:top w:val="nil"/>
              <w:left w:val="nil"/>
              <w:bottom w:val="nil"/>
              <w:right w:val="nil"/>
            </w:tcBorders>
            <w:vAlign w:val="center"/>
            <w:hideMark/>
          </w:tcPr>
          <w:p w:rsidR="002857AA" w:rsidRPr="00E63475" w:rsidRDefault="002857AA" w:rsidP="002857AA">
            <w:pPr>
              <w:spacing w:after="0" w:line="240" w:lineRule="auto"/>
              <w:textAlignment w:val="baseline"/>
              <w:rPr>
                <w:rFonts w:ascii="inherit" w:eastAsia="Times New Roman" w:hAnsi="inherit" w:cs="Times New Roman"/>
                <w:b/>
                <w:sz w:val="32"/>
                <w:szCs w:val="32"/>
              </w:rPr>
            </w:pPr>
          </w:p>
        </w:tc>
        <w:tc>
          <w:tcPr>
            <w:tcW w:w="9949" w:type="dxa"/>
            <w:tcBorders>
              <w:top w:val="nil"/>
              <w:left w:val="nil"/>
              <w:bottom w:val="nil"/>
              <w:right w:val="nil"/>
            </w:tcBorders>
            <w:vAlign w:val="center"/>
            <w:hideMark/>
          </w:tcPr>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xml:space="preserve">ng new </w:t>
            </w:r>
            <w:proofErr w:type="spellStart"/>
            <w:proofErr w:type="gramStart"/>
            <w:r w:rsidRPr="00E63475">
              <w:rPr>
                <w:rFonts w:ascii="inherit" w:eastAsia="Times New Roman" w:hAnsi="inherit" w:cs="Times New Roman"/>
                <w:b/>
                <w:color w:val="000000"/>
                <w:sz w:val="32"/>
                <w:szCs w:val="32"/>
                <w:bdr w:val="none" w:sz="0" w:space="0" w:color="auto" w:frame="1"/>
              </w:rPr>
              <w:t>tdf</w:t>
            </w:r>
            <w:proofErr w:type="spellEnd"/>
            <w:r w:rsidRPr="00E63475">
              <w:rPr>
                <w:rFonts w:ascii="inherit" w:eastAsia="Times New Roman" w:hAnsi="inherit" w:cs="Times New Roman"/>
                <w:b/>
                <w:color w:val="000000"/>
                <w:sz w:val="32"/>
                <w:szCs w:val="32"/>
                <w:bdr w:val="none" w:sz="0" w:space="0" w:color="auto" w:frame="1"/>
              </w:rPr>
              <w:t>  </w:t>
            </w:r>
            <w:r w:rsidRPr="00E63475">
              <w:rPr>
                <w:rFonts w:ascii="inherit" w:eastAsia="Times New Roman" w:hAnsi="inherit" w:cs="Times New Roman"/>
                <w:b/>
                <w:color w:val="000000"/>
                <w:sz w:val="32"/>
                <w:szCs w:val="32"/>
              </w:rPr>
              <w:t>--</w:t>
            </w:r>
            <w:proofErr w:type="gramEnd"/>
            <w:r w:rsidRPr="00E63475">
              <w:rPr>
                <w:rFonts w:ascii="inherit" w:eastAsia="Times New Roman" w:hAnsi="inherit" w:cs="Times New Roman"/>
                <w:b/>
                <w:color w:val="000000"/>
                <w:sz w:val="32"/>
                <w:szCs w:val="32"/>
                <w:bdr w:val="none" w:sz="0" w:space="0" w:color="auto" w:frame="1"/>
              </w:rPr>
              <w:t>routing</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 xml:space="preserve">true </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style</w:t>
            </w:r>
            <w:r w:rsidRPr="00E63475">
              <w:rPr>
                <w:rFonts w:ascii="inherit" w:eastAsia="Times New Roman" w:hAnsi="inherit" w:cs="Times New Roman"/>
                <w:b/>
                <w:color w:val="000000"/>
                <w:sz w:val="32"/>
                <w:szCs w:val="32"/>
              </w:rPr>
              <w:t>=</w:t>
            </w:r>
            <w:proofErr w:type="spellStart"/>
            <w:r w:rsidRPr="00E63475">
              <w:rPr>
                <w:rFonts w:ascii="inherit" w:eastAsia="Times New Roman" w:hAnsi="inherit" w:cs="Times New Roman"/>
                <w:b/>
                <w:color w:val="000000"/>
                <w:sz w:val="32"/>
                <w:szCs w:val="32"/>
                <w:bdr w:val="none" w:sz="0" w:space="0" w:color="auto" w:frame="1"/>
              </w:rPr>
              <w:t>css</w:t>
            </w:r>
            <w:proofErr w:type="spellEnd"/>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tc>
      </w:tr>
    </w:tbl>
    <w:p w:rsidR="002857AA" w:rsidRPr="00E63475" w:rsidRDefault="002857AA" w:rsidP="002857AA">
      <w:p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lastRenderedPageBreak/>
        <w:t>Run </w:t>
      </w:r>
      <w:r w:rsidRPr="00E63475">
        <w:rPr>
          <w:rFonts w:ascii="Segoe UI" w:eastAsia="Times New Roman" w:hAnsi="Segoe UI" w:cs="Segoe UI"/>
          <w:b/>
          <w:color w:val="000000"/>
          <w:sz w:val="32"/>
          <w:szCs w:val="32"/>
          <w:bdr w:val="none" w:sz="0" w:space="0" w:color="auto" w:frame="1"/>
          <w:shd w:val="clear" w:color="auto" w:fill="F2F2F2"/>
        </w:rPr>
        <w:t>ng serve</w:t>
      </w:r>
      <w:r w:rsidRPr="00E63475">
        <w:rPr>
          <w:rFonts w:ascii="Segoe UI" w:eastAsia="Times New Roman" w:hAnsi="Segoe UI" w:cs="Segoe UI"/>
          <w:b/>
          <w:color w:val="000000"/>
          <w:sz w:val="32"/>
          <w:szCs w:val="32"/>
        </w:rPr>
        <w:t> and verify if everything is installed correctly.</w:t>
      </w:r>
    </w:p>
    <w:p w:rsidR="002857AA" w:rsidRDefault="002857AA" w:rsidP="002857AA">
      <w:pPr>
        <w:shd w:val="clear" w:color="auto" w:fill="FFFFFF"/>
        <w:spacing w:after="0" w:line="240" w:lineRule="auto"/>
        <w:textAlignment w:val="baseline"/>
        <w:outlineLvl w:val="2"/>
        <w:rPr>
          <w:rFonts w:ascii="Segoe UI" w:eastAsia="Times New Roman" w:hAnsi="Segoe UI" w:cs="Segoe UI"/>
          <w:b/>
          <w:bCs/>
          <w:color w:val="000000"/>
          <w:sz w:val="32"/>
          <w:szCs w:val="32"/>
          <w:bdr w:val="none" w:sz="0" w:space="0" w:color="auto" w:frame="1"/>
        </w:rPr>
      </w:pPr>
      <w:r w:rsidRPr="00E63475">
        <w:rPr>
          <w:rFonts w:ascii="Segoe UI" w:eastAsia="Times New Roman" w:hAnsi="Segoe UI" w:cs="Segoe UI"/>
          <w:b/>
          <w:bCs/>
          <w:color w:val="000000"/>
          <w:sz w:val="32"/>
          <w:szCs w:val="32"/>
          <w:bdr w:val="none" w:sz="0" w:space="0" w:color="auto" w:frame="1"/>
        </w:rPr>
        <w:t xml:space="preserve">Import </w:t>
      </w:r>
      <w:proofErr w:type="spellStart"/>
      <w:r w:rsidRPr="00E63475">
        <w:rPr>
          <w:rFonts w:ascii="Segoe UI" w:eastAsia="Times New Roman" w:hAnsi="Segoe UI" w:cs="Segoe UI"/>
          <w:b/>
          <w:bCs/>
          <w:color w:val="000000"/>
          <w:sz w:val="32"/>
          <w:szCs w:val="32"/>
          <w:bdr w:val="none" w:sz="0" w:space="0" w:color="auto" w:frame="1"/>
        </w:rPr>
        <w:t>FormsModule</w:t>
      </w:r>
      <w:proofErr w:type="spellEnd"/>
    </w:p>
    <w:p w:rsidR="00C444A6" w:rsidRPr="00E63475" w:rsidRDefault="00C444A6" w:rsidP="002857AA">
      <w:pPr>
        <w:shd w:val="clear" w:color="auto" w:fill="FFFFFF"/>
        <w:spacing w:after="0" w:line="240" w:lineRule="auto"/>
        <w:textAlignment w:val="baseline"/>
        <w:outlineLvl w:val="2"/>
        <w:rPr>
          <w:rFonts w:ascii="Segoe UI" w:eastAsia="Times New Roman" w:hAnsi="Segoe UI" w:cs="Segoe UI"/>
          <w:b/>
          <w:bCs/>
          <w:color w:val="000000"/>
          <w:sz w:val="32"/>
          <w:szCs w:val="32"/>
        </w:rPr>
      </w:pPr>
    </w:p>
    <w:p w:rsidR="00C444A6" w:rsidRDefault="002857AA" w:rsidP="002857AA">
      <w:p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To work with Template-driven forms, we must import the </w:t>
      </w:r>
      <w:proofErr w:type="spellStart"/>
      <w:r w:rsidRPr="00E63475">
        <w:rPr>
          <w:rFonts w:ascii="Segoe UI" w:eastAsia="Times New Roman" w:hAnsi="Segoe UI" w:cs="Segoe UI"/>
          <w:b/>
          <w:color w:val="000000"/>
          <w:sz w:val="32"/>
          <w:szCs w:val="32"/>
          <w:bdr w:val="none" w:sz="0" w:space="0" w:color="auto" w:frame="1"/>
          <w:shd w:val="clear" w:color="auto" w:fill="F2F2F2"/>
        </w:rPr>
        <w:t>FormsModule</w:t>
      </w:r>
      <w:proofErr w:type="spellEnd"/>
      <w:r w:rsidRPr="00E63475">
        <w:rPr>
          <w:rFonts w:ascii="Segoe UI" w:eastAsia="Times New Roman" w:hAnsi="Segoe UI" w:cs="Segoe UI"/>
          <w:b/>
          <w:color w:val="000000"/>
          <w:sz w:val="32"/>
          <w:szCs w:val="32"/>
        </w:rPr>
        <w:t xml:space="preserve">. </w:t>
      </w:r>
    </w:p>
    <w:p w:rsidR="002857AA" w:rsidRPr="00E63475" w:rsidRDefault="002857AA" w:rsidP="002857AA">
      <w:p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We usually import it in root module or in a </w:t>
      </w:r>
      <w:hyperlink r:id="rId21" w:anchor="shared-module" w:history="1">
        <w:r w:rsidRPr="00E63475">
          <w:rPr>
            <w:rFonts w:ascii="Segoe UI" w:eastAsia="Times New Roman" w:hAnsi="Segoe UI" w:cs="Segoe UI"/>
            <w:b/>
            <w:color w:val="0170B9"/>
            <w:sz w:val="32"/>
            <w:szCs w:val="32"/>
            <w:u w:val="single"/>
            <w:bdr w:val="none" w:sz="0" w:space="0" w:color="auto" w:frame="1"/>
          </w:rPr>
          <w:t>shared module</w:t>
        </w:r>
      </w:hyperlink>
      <w:r w:rsidRPr="00E63475">
        <w:rPr>
          <w:rFonts w:ascii="Segoe UI" w:eastAsia="Times New Roman" w:hAnsi="Segoe UI" w:cs="Segoe UI"/>
          <w:b/>
          <w:color w:val="000000"/>
          <w:sz w:val="32"/>
          <w:szCs w:val="32"/>
        </w:rPr>
        <w:t>. The </w:t>
      </w:r>
      <w:proofErr w:type="spellStart"/>
      <w:r w:rsidRPr="00E63475">
        <w:rPr>
          <w:rFonts w:ascii="Segoe UI" w:eastAsia="Times New Roman" w:hAnsi="Segoe UI" w:cs="Segoe UI"/>
          <w:b/>
          <w:color w:val="000000"/>
          <w:sz w:val="32"/>
          <w:szCs w:val="32"/>
          <w:bdr w:val="none" w:sz="0" w:space="0" w:color="auto" w:frame="1"/>
          <w:shd w:val="clear" w:color="auto" w:fill="F2F2F2"/>
        </w:rPr>
        <w:t>FormsModule</w:t>
      </w:r>
      <w:proofErr w:type="spellEnd"/>
      <w:r w:rsidRPr="00E63475">
        <w:rPr>
          <w:rFonts w:ascii="Segoe UI" w:eastAsia="Times New Roman" w:hAnsi="Segoe UI" w:cs="Segoe UI"/>
          <w:b/>
          <w:color w:val="000000"/>
          <w:sz w:val="32"/>
          <w:szCs w:val="32"/>
        </w:rPr>
        <w:t> contains all the form directives and constructs for working with forms</w:t>
      </w:r>
    </w:p>
    <w:p w:rsidR="00C444A6" w:rsidRDefault="002857AA" w:rsidP="002857AA">
      <w:p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Open the </w:t>
      </w:r>
      <w:proofErr w:type="spellStart"/>
      <w:proofErr w:type="gramStart"/>
      <w:r w:rsidRPr="00E63475">
        <w:rPr>
          <w:rFonts w:ascii="Segoe UI" w:eastAsia="Times New Roman" w:hAnsi="Segoe UI" w:cs="Segoe UI"/>
          <w:b/>
          <w:color w:val="000000"/>
          <w:sz w:val="32"/>
          <w:szCs w:val="32"/>
          <w:bdr w:val="none" w:sz="0" w:space="0" w:color="auto" w:frame="1"/>
          <w:shd w:val="clear" w:color="auto" w:fill="F2F2F2"/>
        </w:rPr>
        <w:t>app.module</w:t>
      </w:r>
      <w:proofErr w:type="gramEnd"/>
      <w:r w:rsidRPr="00E63475">
        <w:rPr>
          <w:rFonts w:ascii="Segoe UI" w:eastAsia="Times New Roman" w:hAnsi="Segoe UI" w:cs="Segoe UI"/>
          <w:b/>
          <w:color w:val="000000"/>
          <w:sz w:val="32"/>
          <w:szCs w:val="32"/>
          <w:bdr w:val="none" w:sz="0" w:space="0" w:color="auto" w:frame="1"/>
          <w:shd w:val="clear" w:color="auto" w:fill="F2F2F2"/>
        </w:rPr>
        <w:t>.ts</w:t>
      </w:r>
      <w:proofErr w:type="spellEnd"/>
      <w:r w:rsidRPr="00E63475">
        <w:rPr>
          <w:rFonts w:ascii="Segoe UI" w:eastAsia="Times New Roman" w:hAnsi="Segoe UI" w:cs="Segoe UI"/>
          <w:b/>
          <w:color w:val="000000"/>
          <w:sz w:val="32"/>
          <w:szCs w:val="32"/>
        </w:rPr>
        <w:t xml:space="preserve"> and </w:t>
      </w:r>
    </w:p>
    <w:p w:rsidR="002857AA" w:rsidRPr="00E63475" w:rsidRDefault="002857AA" w:rsidP="002857AA">
      <w:p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add the </w:t>
      </w:r>
      <w:r w:rsidRPr="00E63475">
        <w:rPr>
          <w:rFonts w:ascii="Segoe UI" w:eastAsia="Times New Roman" w:hAnsi="Segoe UI" w:cs="Segoe UI"/>
          <w:b/>
          <w:color w:val="000000"/>
          <w:sz w:val="32"/>
          <w:szCs w:val="32"/>
          <w:bdr w:val="none" w:sz="0" w:space="0" w:color="auto" w:frame="1"/>
          <w:shd w:val="clear" w:color="auto" w:fill="F2F2F2"/>
        </w:rPr>
        <w:t xml:space="preserve">import </w:t>
      </w:r>
      <w:proofErr w:type="gramStart"/>
      <w:r w:rsidRPr="00E63475">
        <w:rPr>
          <w:rFonts w:ascii="Segoe UI" w:eastAsia="Times New Roman" w:hAnsi="Segoe UI" w:cs="Segoe UI"/>
          <w:b/>
          <w:color w:val="000000"/>
          <w:sz w:val="32"/>
          <w:szCs w:val="32"/>
          <w:bdr w:val="none" w:sz="0" w:space="0" w:color="auto" w:frame="1"/>
          <w:shd w:val="clear" w:color="auto" w:fill="F2F2F2"/>
        </w:rPr>
        <w:t xml:space="preserve">{ </w:t>
      </w:r>
      <w:proofErr w:type="spellStart"/>
      <w:r w:rsidRPr="00E63475">
        <w:rPr>
          <w:rFonts w:ascii="Segoe UI" w:eastAsia="Times New Roman" w:hAnsi="Segoe UI" w:cs="Segoe UI"/>
          <w:b/>
          <w:color w:val="000000"/>
          <w:sz w:val="32"/>
          <w:szCs w:val="32"/>
          <w:bdr w:val="none" w:sz="0" w:space="0" w:color="auto" w:frame="1"/>
          <w:shd w:val="clear" w:color="auto" w:fill="F2F2F2"/>
        </w:rPr>
        <w:t>FormsModule</w:t>
      </w:r>
      <w:proofErr w:type="spellEnd"/>
      <w:proofErr w:type="gramEnd"/>
      <w:r w:rsidRPr="00E63475">
        <w:rPr>
          <w:rFonts w:ascii="Segoe UI" w:eastAsia="Times New Roman" w:hAnsi="Segoe UI" w:cs="Segoe UI"/>
          <w:b/>
          <w:color w:val="000000"/>
          <w:sz w:val="32"/>
          <w:szCs w:val="32"/>
          <w:bdr w:val="none" w:sz="0" w:space="0" w:color="auto" w:frame="1"/>
          <w:shd w:val="clear" w:color="auto" w:fill="F2F2F2"/>
        </w:rPr>
        <w:t xml:space="preserve"> } from '@angular/forms';</w:t>
      </w:r>
      <w:r w:rsidRPr="00E63475">
        <w:rPr>
          <w:rFonts w:ascii="Segoe UI" w:eastAsia="Times New Roman" w:hAnsi="Segoe UI" w:cs="Segoe UI"/>
          <w:b/>
          <w:color w:val="000000"/>
          <w:sz w:val="32"/>
          <w:szCs w:val="32"/>
        </w:rPr>
        <w:t> to it.</w:t>
      </w:r>
    </w:p>
    <w:p w:rsidR="002857AA" w:rsidRPr="00E63475" w:rsidRDefault="002857AA" w:rsidP="002857AA">
      <w:p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And also add the </w:t>
      </w:r>
      <w:proofErr w:type="spellStart"/>
      <w:r w:rsidRPr="00E63475">
        <w:rPr>
          <w:rFonts w:ascii="Segoe UI" w:eastAsia="Times New Roman" w:hAnsi="Segoe UI" w:cs="Segoe UI"/>
          <w:b/>
          <w:color w:val="000000"/>
          <w:sz w:val="32"/>
          <w:szCs w:val="32"/>
          <w:bdr w:val="none" w:sz="0" w:space="0" w:color="auto" w:frame="1"/>
          <w:shd w:val="clear" w:color="auto" w:fill="F2F2F2"/>
        </w:rPr>
        <w:t>FormsModule</w:t>
      </w:r>
      <w:proofErr w:type="spellEnd"/>
      <w:r w:rsidRPr="00E63475">
        <w:rPr>
          <w:rFonts w:ascii="Segoe UI" w:eastAsia="Times New Roman" w:hAnsi="Segoe UI" w:cs="Segoe UI"/>
          <w:b/>
          <w:color w:val="000000"/>
          <w:sz w:val="32"/>
          <w:szCs w:val="32"/>
        </w:rPr>
        <w:t> to the </w:t>
      </w:r>
      <w:r w:rsidRPr="00E63475">
        <w:rPr>
          <w:rFonts w:ascii="Segoe UI" w:eastAsia="Times New Roman" w:hAnsi="Segoe UI" w:cs="Segoe UI"/>
          <w:b/>
          <w:i/>
          <w:iCs/>
          <w:color w:val="000000"/>
          <w:sz w:val="32"/>
          <w:szCs w:val="32"/>
          <w:bdr w:val="none" w:sz="0" w:space="0" w:color="auto" w:frame="1"/>
        </w:rPr>
        <w:t>imports metadata property array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
        <w:gridCol w:w="8965"/>
      </w:tblGrid>
      <w:tr w:rsidR="002857AA" w:rsidRPr="00E63475" w:rsidTr="002857AA">
        <w:trPr>
          <w:tblCellSpacing w:w="15" w:type="dxa"/>
        </w:trPr>
        <w:tc>
          <w:tcPr>
            <w:tcW w:w="0" w:type="auto"/>
            <w:tcBorders>
              <w:top w:val="nil"/>
              <w:left w:val="nil"/>
              <w:bottom w:val="nil"/>
              <w:right w:val="nil"/>
            </w:tcBorders>
            <w:vAlign w:val="center"/>
            <w:hideMark/>
          </w:tcPr>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1</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2</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3</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4</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5</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6</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7</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8</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9</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10</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11</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12</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13</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14</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15</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16</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17</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18</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19</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20</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21</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lastRenderedPageBreak/>
              <w:t>22</w:t>
            </w:r>
          </w:p>
        </w:tc>
        <w:tc>
          <w:tcPr>
            <w:tcW w:w="9834" w:type="dxa"/>
            <w:tcBorders>
              <w:top w:val="nil"/>
              <w:left w:val="nil"/>
              <w:bottom w:val="nil"/>
              <w:right w:val="nil"/>
            </w:tcBorders>
            <w:vAlign w:val="center"/>
            <w:hideMark/>
          </w:tcPr>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lastRenderedPageBreak/>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xml:space="preserve">import </w:t>
            </w:r>
            <w:proofErr w:type="gramStart"/>
            <w:r w:rsidRPr="00E63475">
              <w:rPr>
                <w:rFonts w:ascii="inherit" w:eastAsia="Times New Roman" w:hAnsi="inherit" w:cs="Times New Roman"/>
                <w:b/>
                <w:color w:val="000000"/>
                <w:sz w:val="32"/>
                <w:szCs w:val="32"/>
                <w:bdr w:val="none" w:sz="0" w:space="0" w:color="auto" w:frame="1"/>
              </w:rPr>
              <w:t xml:space="preserve">{ </w:t>
            </w:r>
            <w:proofErr w:type="spellStart"/>
            <w:r w:rsidRPr="00E63475">
              <w:rPr>
                <w:rFonts w:ascii="inherit" w:eastAsia="Times New Roman" w:hAnsi="inherit" w:cs="Times New Roman"/>
                <w:b/>
                <w:color w:val="000000"/>
                <w:sz w:val="32"/>
                <w:szCs w:val="32"/>
                <w:bdr w:val="none" w:sz="0" w:space="0" w:color="auto" w:frame="1"/>
              </w:rPr>
              <w:t>BrowserModule</w:t>
            </w:r>
            <w:proofErr w:type="spellEnd"/>
            <w:proofErr w:type="gramEnd"/>
            <w:r w:rsidRPr="00E63475">
              <w:rPr>
                <w:rFonts w:ascii="inherit" w:eastAsia="Times New Roman" w:hAnsi="inherit" w:cs="Times New Roman"/>
                <w:b/>
                <w:color w:val="000000"/>
                <w:sz w:val="32"/>
                <w:szCs w:val="32"/>
                <w:bdr w:val="none" w:sz="0" w:space="0" w:color="auto" w:frame="1"/>
              </w:rPr>
              <w:t xml:space="preserve"> } from '@angular/platform-browser';</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xml:space="preserve">import </w:t>
            </w:r>
            <w:proofErr w:type="gramStart"/>
            <w:r w:rsidRPr="00E63475">
              <w:rPr>
                <w:rFonts w:ascii="inherit" w:eastAsia="Times New Roman" w:hAnsi="inherit" w:cs="Times New Roman"/>
                <w:b/>
                <w:color w:val="000000"/>
                <w:sz w:val="32"/>
                <w:szCs w:val="32"/>
                <w:bdr w:val="none" w:sz="0" w:space="0" w:color="auto" w:frame="1"/>
              </w:rPr>
              <w:t xml:space="preserve">{ </w:t>
            </w:r>
            <w:proofErr w:type="spellStart"/>
            <w:r w:rsidRPr="00E63475">
              <w:rPr>
                <w:rFonts w:ascii="inherit" w:eastAsia="Times New Roman" w:hAnsi="inherit" w:cs="Times New Roman"/>
                <w:b/>
                <w:color w:val="000000"/>
                <w:sz w:val="32"/>
                <w:szCs w:val="32"/>
                <w:bdr w:val="none" w:sz="0" w:space="0" w:color="auto" w:frame="1"/>
              </w:rPr>
              <w:t>NgModule</w:t>
            </w:r>
            <w:proofErr w:type="spellEnd"/>
            <w:proofErr w:type="gramEnd"/>
            <w:r w:rsidRPr="00E63475">
              <w:rPr>
                <w:rFonts w:ascii="inherit" w:eastAsia="Times New Roman" w:hAnsi="inherit" w:cs="Times New Roman"/>
                <w:b/>
                <w:color w:val="000000"/>
                <w:sz w:val="32"/>
                <w:szCs w:val="32"/>
                <w:bdr w:val="none" w:sz="0" w:space="0" w:color="auto" w:frame="1"/>
              </w:rPr>
              <w:t xml:space="preserve"> } from '@angular/core';</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xml:space="preserve">import </w:t>
            </w:r>
            <w:proofErr w:type="gramStart"/>
            <w:r w:rsidRPr="00E63475">
              <w:rPr>
                <w:rFonts w:ascii="inherit" w:eastAsia="Times New Roman" w:hAnsi="inherit" w:cs="Times New Roman"/>
                <w:b/>
                <w:color w:val="000000"/>
                <w:sz w:val="32"/>
                <w:szCs w:val="32"/>
                <w:bdr w:val="none" w:sz="0" w:space="0" w:color="auto" w:frame="1"/>
              </w:rPr>
              <w:t xml:space="preserve">{ </w:t>
            </w:r>
            <w:proofErr w:type="spellStart"/>
            <w:r w:rsidRPr="00E63475">
              <w:rPr>
                <w:rFonts w:ascii="inherit" w:eastAsia="Times New Roman" w:hAnsi="inherit" w:cs="Times New Roman"/>
                <w:b/>
                <w:color w:val="000000"/>
                <w:sz w:val="32"/>
                <w:szCs w:val="32"/>
                <w:bdr w:val="none" w:sz="0" w:space="0" w:color="auto" w:frame="1"/>
              </w:rPr>
              <w:t>FormsModule</w:t>
            </w:r>
            <w:proofErr w:type="spellEnd"/>
            <w:proofErr w:type="gramEnd"/>
            <w:r w:rsidRPr="00E63475">
              <w:rPr>
                <w:rFonts w:ascii="inherit" w:eastAsia="Times New Roman" w:hAnsi="inherit" w:cs="Times New Roman"/>
                <w:b/>
                <w:color w:val="000000"/>
                <w:sz w:val="32"/>
                <w:szCs w:val="32"/>
                <w:bdr w:val="none" w:sz="0" w:space="0" w:color="auto" w:frame="1"/>
              </w:rPr>
              <w:t xml:space="preserve"> } from '@angular/forms';        //import </w:t>
            </w:r>
            <w:proofErr w:type="spellStart"/>
            <w:r w:rsidRPr="00E63475">
              <w:rPr>
                <w:rFonts w:ascii="inherit" w:eastAsia="Times New Roman" w:hAnsi="inherit" w:cs="Times New Roman"/>
                <w:b/>
                <w:color w:val="000000"/>
                <w:sz w:val="32"/>
                <w:szCs w:val="32"/>
                <w:bdr w:val="none" w:sz="0" w:space="0" w:color="auto" w:frame="1"/>
              </w:rPr>
              <w:t>FormsModule</w:t>
            </w:r>
            <w:proofErr w:type="spellEnd"/>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xml:space="preserve">import </w:t>
            </w:r>
            <w:proofErr w:type="gramStart"/>
            <w:r w:rsidRPr="00E63475">
              <w:rPr>
                <w:rFonts w:ascii="inherit" w:eastAsia="Times New Roman" w:hAnsi="inherit" w:cs="Times New Roman"/>
                <w:b/>
                <w:color w:val="000000"/>
                <w:sz w:val="32"/>
                <w:szCs w:val="32"/>
                <w:bdr w:val="none" w:sz="0" w:space="0" w:color="auto" w:frame="1"/>
              </w:rPr>
              <w:t xml:space="preserve">{ </w:t>
            </w:r>
            <w:proofErr w:type="spellStart"/>
            <w:r w:rsidRPr="00E63475">
              <w:rPr>
                <w:rFonts w:ascii="inherit" w:eastAsia="Times New Roman" w:hAnsi="inherit" w:cs="Times New Roman"/>
                <w:b/>
                <w:color w:val="000000"/>
                <w:sz w:val="32"/>
                <w:szCs w:val="32"/>
                <w:bdr w:val="none" w:sz="0" w:space="0" w:color="auto" w:frame="1"/>
              </w:rPr>
              <w:t>AppRoutingModule</w:t>
            </w:r>
            <w:proofErr w:type="spellEnd"/>
            <w:proofErr w:type="gramEnd"/>
            <w:r w:rsidRPr="00E63475">
              <w:rPr>
                <w:rFonts w:ascii="inherit" w:eastAsia="Times New Roman" w:hAnsi="inherit" w:cs="Times New Roman"/>
                <w:b/>
                <w:color w:val="000000"/>
                <w:sz w:val="32"/>
                <w:szCs w:val="32"/>
                <w:bdr w:val="none" w:sz="0" w:space="0" w:color="auto" w:frame="1"/>
              </w:rPr>
              <w:t xml:space="preserve"> } from './app-</w:t>
            </w:r>
            <w:proofErr w:type="spellStart"/>
            <w:r w:rsidRPr="00E63475">
              <w:rPr>
                <w:rFonts w:ascii="inherit" w:eastAsia="Times New Roman" w:hAnsi="inherit" w:cs="Times New Roman"/>
                <w:b/>
                <w:color w:val="000000"/>
                <w:sz w:val="32"/>
                <w:szCs w:val="32"/>
                <w:bdr w:val="none" w:sz="0" w:space="0" w:color="auto" w:frame="1"/>
              </w:rPr>
              <w:t>routing.module</w:t>
            </w:r>
            <w:proofErr w:type="spellEnd"/>
            <w:r w:rsidRPr="00E63475">
              <w:rPr>
                <w:rFonts w:ascii="inherit" w:eastAsia="Times New Roman" w:hAnsi="inherit" w:cs="Times New Roman"/>
                <w:b/>
                <w:color w:val="000000"/>
                <w:sz w:val="32"/>
                <w:szCs w:val="32"/>
                <w:bdr w:val="none" w:sz="0" w:space="0" w:color="auto" w:frame="1"/>
              </w:rPr>
              <w: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xml:space="preserve">import </w:t>
            </w:r>
            <w:proofErr w:type="gramStart"/>
            <w:r w:rsidRPr="00E63475">
              <w:rPr>
                <w:rFonts w:ascii="inherit" w:eastAsia="Times New Roman" w:hAnsi="inherit" w:cs="Times New Roman"/>
                <w:b/>
                <w:color w:val="000000"/>
                <w:sz w:val="32"/>
                <w:szCs w:val="32"/>
                <w:bdr w:val="none" w:sz="0" w:space="0" w:color="auto" w:frame="1"/>
              </w:rPr>
              <w:t xml:space="preserve">{ </w:t>
            </w:r>
            <w:proofErr w:type="spellStart"/>
            <w:r w:rsidRPr="00E63475">
              <w:rPr>
                <w:rFonts w:ascii="inherit" w:eastAsia="Times New Roman" w:hAnsi="inherit" w:cs="Times New Roman"/>
                <w:b/>
                <w:color w:val="000000"/>
                <w:sz w:val="32"/>
                <w:szCs w:val="32"/>
                <w:bdr w:val="none" w:sz="0" w:space="0" w:color="auto" w:frame="1"/>
              </w:rPr>
              <w:t>AppComponent</w:t>
            </w:r>
            <w:proofErr w:type="spellEnd"/>
            <w:proofErr w:type="gramEnd"/>
            <w:r w:rsidRPr="00E63475">
              <w:rPr>
                <w:rFonts w:ascii="inherit" w:eastAsia="Times New Roman" w:hAnsi="inherit" w:cs="Times New Roman"/>
                <w:b/>
                <w:color w:val="000000"/>
                <w:sz w:val="32"/>
                <w:szCs w:val="32"/>
                <w:bdr w:val="none" w:sz="0" w:space="0" w:color="auto" w:frame="1"/>
              </w:rPr>
              <w:t xml:space="preserve"> } from './</w:t>
            </w:r>
            <w:proofErr w:type="spellStart"/>
            <w:r w:rsidRPr="00E63475">
              <w:rPr>
                <w:rFonts w:ascii="inherit" w:eastAsia="Times New Roman" w:hAnsi="inherit" w:cs="Times New Roman"/>
                <w:b/>
                <w:color w:val="000000"/>
                <w:sz w:val="32"/>
                <w:szCs w:val="32"/>
                <w:bdr w:val="none" w:sz="0" w:space="0" w:color="auto" w:frame="1"/>
              </w:rPr>
              <w:t>app.component</w:t>
            </w:r>
            <w:proofErr w:type="spellEnd"/>
            <w:r w:rsidRPr="00E63475">
              <w:rPr>
                <w:rFonts w:ascii="inherit" w:eastAsia="Times New Roman" w:hAnsi="inherit" w:cs="Times New Roman"/>
                <w:b/>
                <w:color w:val="000000"/>
                <w:sz w:val="32"/>
                <w:szCs w:val="32"/>
                <w:bdr w:val="none" w:sz="0" w:space="0" w:color="auto" w:frame="1"/>
              </w:rPr>
              <w: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w:t>
            </w:r>
            <w:proofErr w:type="spellStart"/>
            <w:proofErr w:type="gramStart"/>
            <w:r w:rsidRPr="00E63475">
              <w:rPr>
                <w:rFonts w:ascii="inherit" w:eastAsia="Times New Roman" w:hAnsi="inherit" w:cs="Times New Roman"/>
                <w:b/>
                <w:color w:val="000000"/>
                <w:sz w:val="32"/>
                <w:szCs w:val="32"/>
                <w:bdr w:val="none" w:sz="0" w:space="0" w:color="auto" w:frame="1"/>
              </w:rPr>
              <w:t>NgModule</w:t>
            </w:r>
            <w:proofErr w:type="spellEnd"/>
            <w:r w:rsidRPr="00E63475">
              <w:rPr>
                <w:rFonts w:ascii="inherit" w:eastAsia="Times New Roman" w:hAnsi="inherit" w:cs="Times New Roman"/>
                <w:b/>
                <w:color w:val="000000"/>
                <w:sz w:val="32"/>
                <w:szCs w:val="32"/>
                <w:bdr w:val="none" w:sz="0" w:space="0" w:color="auto" w:frame="1"/>
              </w:rPr>
              <w:t>(</w:t>
            </w:r>
            <w:proofErr w:type="gramEnd"/>
            <w:r w:rsidRPr="00E63475">
              <w:rPr>
                <w:rFonts w:ascii="inherit" w:eastAsia="Times New Roman" w:hAnsi="inherit" w:cs="Times New Roman"/>
                <w:b/>
                <w:color w:val="000000"/>
                <w:sz w:val="32"/>
                <w:szCs w:val="32"/>
                <w:bdr w:val="none" w:sz="0" w:space="0" w:color="auto" w:frame="1"/>
              </w:rPr>
              <w: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declarations: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w:t>
            </w:r>
            <w:proofErr w:type="spellStart"/>
            <w:r w:rsidRPr="00E63475">
              <w:rPr>
                <w:rFonts w:ascii="inherit" w:eastAsia="Times New Roman" w:hAnsi="inherit" w:cs="Times New Roman"/>
                <w:b/>
                <w:color w:val="000000"/>
                <w:sz w:val="32"/>
                <w:szCs w:val="32"/>
                <w:bdr w:val="none" w:sz="0" w:space="0" w:color="auto" w:frame="1"/>
              </w:rPr>
              <w:t>AppComponent</w:t>
            </w:r>
            <w:proofErr w:type="spellEnd"/>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imports: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w:t>
            </w:r>
            <w:proofErr w:type="spellStart"/>
            <w:r w:rsidRPr="00E63475">
              <w:rPr>
                <w:rFonts w:ascii="inherit" w:eastAsia="Times New Roman" w:hAnsi="inherit" w:cs="Times New Roman"/>
                <w:b/>
                <w:color w:val="000000"/>
                <w:sz w:val="32"/>
                <w:szCs w:val="32"/>
                <w:bdr w:val="none" w:sz="0" w:space="0" w:color="auto" w:frame="1"/>
              </w:rPr>
              <w:t>BrowserModule</w:t>
            </w:r>
            <w:proofErr w:type="spellEnd"/>
            <w:r w:rsidRPr="00E63475">
              <w:rPr>
                <w:rFonts w:ascii="inherit" w:eastAsia="Times New Roman" w:hAnsi="inherit" w:cs="Times New Roman"/>
                <w:b/>
                <w:color w:val="000000"/>
                <w:sz w:val="32"/>
                <w:szCs w:val="32"/>
                <w:bdr w:val="none" w:sz="0" w:space="0" w:color="auto" w:frame="1"/>
              </w:rPr>
              <w: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w:t>
            </w:r>
            <w:proofErr w:type="spellStart"/>
            <w:r w:rsidRPr="00E63475">
              <w:rPr>
                <w:rFonts w:ascii="inherit" w:eastAsia="Times New Roman" w:hAnsi="inherit" w:cs="Times New Roman"/>
                <w:b/>
                <w:color w:val="000000"/>
                <w:sz w:val="32"/>
                <w:szCs w:val="32"/>
                <w:bdr w:val="none" w:sz="0" w:space="0" w:color="auto" w:frame="1"/>
              </w:rPr>
              <w:t>AppRoutingModule</w:t>
            </w:r>
            <w:proofErr w:type="spellEnd"/>
            <w:r w:rsidRPr="00E63475">
              <w:rPr>
                <w:rFonts w:ascii="inherit" w:eastAsia="Times New Roman" w:hAnsi="inherit" w:cs="Times New Roman"/>
                <w:b/>
                <w:color w:val="000000"/>
                <w:sz w:val="32"/>
                <w:szCs w:val="32"/>
                <w:bdr w:val="none" w:sz="0" w:space="0" w:color="auto" w:frame="1"/>
              </w:rPr>
              <w: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w:t>
            </w:r>
            <w:proofErr w:type="spellStart"/>
            <w:r w:rsidRPr="00E63475">
              <w:rPr>
                <w:rFonts w:ascii="inherit" w:eastAsia="Times New Roman" w:hAnsi="inherit" w:cs="Times New Roman"/>
                <w:b/>
                <w:color w:val="000000"/>
                <w:sz w:val="32"/>
                <w:szCs w:val="32"/>
                <w:bdr w:val="none" w:sz="0" w:space="0" w:color="auto" w:frame="1"/>
              </w:rPr>
              <w:t>FormsModule</w:t>
            </w:r>
            <w:proofErr w:type="spellEnd"/>
            <w:r w:rsidRPr="00E63475">
              <w:rPr>
                <w:rFonts w:ascii="inherit" w:eastAsia="Times New Roman" w:hAnsi="inherit" w:cs="Times New Roman"/>
                <w:b/>
                <w:color w:val="000000"/>
                <w:sz w:val="32"/>
                <w:szCs w:val="32"/>
                <w:bdr w:val="none" w:sz="0" w:space="0" w:color="auto" w:frame="1"/>
              </w:rPr>
              <w:t>                    //Add in Imports Array</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providers: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bootstrap: [</w:t>
            </w:r>
            <w:proofErr w:type="spellStart"/>
            <w:r w:rsidRPr="00E63475">
              <w:rPr>
                <w:rFonts w:ascii="inherit" w:eastAsia="Times New Roman" w:hAnsi="inherit" w:cs="Times New Roman"/>
                <w:b/>
                <w:color w:val="000000"/>
                <w:sz w:val="32"/>
                <w:szCs w:val="32"/>
                <w:bdr w:val="none" w:sz="0" w:space="0" w:color="auto" w:frame="1"/>
              </w:rPr>
              <w:t>AppComponent</w:t>
            </w:r>
            <w:proofErr w:type="spellEnd"/>
            <w:r w:rsidRPr="00E63475">
              <w:rPr>
                <w:rFonts w:ascii="inherit" w:eastAsia="Times New Roman" w:hAnsi="inherit" w:cs="Times New Roman"/>
                <w:b/>
                <w:color w:val="000000"/>
                <w:sz w:val="32"/>
                <w:szCs w:val="32"/>
                <w:bdr w:val="none" w:sz="0" w:space="0" w:color="auto" w:frame="1"/>
              </w:rPr>
              <w: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lastRenderedPageBreak/>
              <w:t xml:space="preserve">export class </w:t>
            </w:r>
            <w:proofErr w:type="spellStart"/>
            <w:r w:rsidRPr="00E63475">
              <w:rPr>
                <w:rFonts w:ascii="inherit" w:eastAsia="Times New Roman" w:hAnsi="inherit" w:cs="Times New Roman"/>
                <w:b/>
                <w:color w:val="000000"/>
                <w:sz w:val="32"/>
                <w:szCs w:val="32"/>
                <w:bdr w:val="none" w:sz="0" w:space="0" w:color="auto" w:frame="1"/>
              </w:rPr>
              <w:t>AppModule</w:t>
            </w:r>
            <w:proofErr w:type="spellEnd"/>
            <w:r w:rsidRPr="00E63475">
              <w:rPr>
                <w:rFonts w:ascii="inherit" w:eastAsia="Times New Roman" w:hAnsi="inherit" w:cs="Times New Roman"/>
                <w:b/>
                <w:color w:val="000000"/>
                <w:sz w:val="32"/>
                <w:szCs w:val="32"/>
                <w:bdr w:val="none" w:sz="0" w:space="0" w:color="auto" w:frame="1"/>
              </w:rPr>
              <w:t xml:space="preserve"> </w:t>
            </w:r>
            <w:proofErr w:type="gramStart"/>
            <w:r w:rsidRPr="00E63475">
              <w:rPr>
                <w:rFonts w:ascii="inherit" w:eastAsia="Times New Roman" w:hAnsi="inherit" w:cs="Times New Roman"/>
                <w:b/>
                <w:color w:val="000000"/>
                <w:sz w:val="32"/>
                <w:szCs w:val="32"/>
                <w:bdr w:val="none" w:sz="0" w:space="0" w:color="auto" w:frame="1"/>
              </w:rPr>
              <w:t>{ }</w:t>
            </w:r>
            <w:proofErr w:type="gramEnd"/>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tc>
      </w:tr>
    </w:tbl>
    <w:p w:rsidR="002857AA" w:rsidRPr="00E63475" w:rsidRDefault="002857AA" w:rsidP="002857AA">
      <w:pPr>
        <w:shd w:val="clear" w:color="auto" w:fill="FFFFFF"/>
        <w:spacing w:after="0" w:line="240" w:lineRule="auto"/>
        <w:textAlignment w:val="baseline"/>
        <w:outlineLvl w:val="2"/>
        <w:rPr>
          <w:rFonts w:ascii="Segoe UI" w:eastAsia="Times New Roman" w:hAnsi="Segoe UI" w:cs="Segoe UI"/>
          <w:b/>
          <w:bCs/>
          <w:color w:val="000000"/>
          <w:sz w:val="32"/>
          <w:szCs w:val="32"/>
        </w:rPr>
      </w:pPr>
      <w:r w:rsidRPr="00E63475">
        <w:rPr>
          <w:rFonts w:ascii="Segoe UI" w:eastAsia="Times New Roman" w:hAnsi="Segoe UI" w:cs="Segoe UI"/>
          <w:b/>
          <w:bCs/>
          <w:color w:val="000000"/>
          <w:sz w:val="32"/>
          <w:szCs w:val="32"/>
          <w:bdr w:val="none" w:sz="0" w:space="0" w:color="auto" w:frame="1"/>
        </w:rPr>
        <w:lastRenderedPageBreak/>
        <w:t>HTML Form</w:t>
      </w:r>
    </w:p>
    <w:p w:rsidR="002857AA" w:rsidRPr="00E63475" w:rsidRDefault="002857AA" w:rsidP="002857AA">
      <w:p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The first task is to build the template. The following is a regular HTML </w:t>
      </w:r>
      <w:r w:rsidRPr="00E63475">
        <w:rPr>
          <w:rFonts w:ascii="Segoe UI" w:eastAsia="Times New Roman" w:hAnsi="Segoe UI" w:cs="Segoe UI"/>
          <w:b/>
          <w:color w:val="000000"/>
          <w:sz w:val="32"/>
          <w:szCs w:val="32"/>
          <w:bdr w:val="none" w:sz="0" w:space="0" w:color="auto" w:frame="1"/>
          <w:shd w:val="clear" w:color="auto" w:fill="F2F2F2"/>
        </w:rPr>
        <w:t>form</w:t>
      </w:r>
      <w:r w:rsidRPr="00E63475">
        <w:rPr>
          <w:rFonts w:ascii="Segoe UI" w:eastAsia="Times New Roman" w:hAnsi="Segoe UI" w:cs="Segoe UI"/>
          <w:b/>
          <w:color w:val="000000"/>
          <w:sz w:val="32"/>
          <w:szCs w:val="32"/>
        </w:rPr>
        <w:t>. We enclose it in a </w:t>
      </w:r>
      <w:r w:rsidRPr="00E63475">
        <w:rPr>
          <w:rFonts w:ascii="Segoe UI" w:eastAsia="Times New Roman" w:hAnsi="Segoe UI" w:cs="Segoe UI"/>
          <w:b/>
          <w:color w:val="000000"/>
          <w:sz w:val="32"/>
          <w:szCs w:val="32"/>
          <w:bdr w:val="none" w:sz="0" w:space="0" w:color="auto" w:frame="1"/>
          <w:shd w:val="clear" w:color="auto" w:fill="F2F2F2"/>
        </w:rPr>
        <w:t>&lt;form&gt;</w:t>
      </w:r>
      <w:r w:rsidRPr="00E63475">
        <w:rPr>
          <w:rFonts w:ascii="Segoe UI" w:eastAsia="Times New Roman" w:hAnsi="Segoe UI" w:cs="Segoe UI"/>
          <w:b/>
          <w:color w:val="000000"/>
          <w:sz w:val="32"/>
          <w:szCs w:val="32"/>
        </w:rPr>
        <w:t> tag. We have included two text input (</w:t>
      </w:r>
      <w:proofErr w:type="spellStart"/>
      <w:r w:rsidRPr="00E63475">
        <w:rPr>
          <w:rFonts w:ascii="Segoe UI" w:eastAsia="Times New Roman" w:hAnsi="Segoe UI" w:cs="Segoe UI"/>
          <w:b/>
          <w:color w:val="000000"/>
          <w:sz w:val="32"/>
          <w:szCs w:val="32"/>
        </w:rPr>
        <w:t>FirstName</w:t>
      </w:r>
      <w:proofErr w:type="spellEnd"/>
      <w:r w:rsidRPr="00E63475">
        <w:rPr>
          <w:rFonts w:ascii="Segoe UI" w:eastAsia="Times New Roman" w:hAnsi="Segoe UI" w:cs="Segoe UI"/>
          <w:b/>
          <w:color w:val="000000"/>
          <w:sz w:val="32"/>
          <w:szCs w:val="32"/>
        </w:rPr>
        <w:t xml:space="preserve"> &amp; </w:t>
      </w:r>
      <w:proofErr w:type="spellStart"/>
      <w:r w:rsidRPr="00E63475">
        <w:rPr>
          <w:rFonts w:ascii="Segoe UI" w:eastAsia="Times New Roman" w:hAnsi="Segoe UI" w:cs="Segoe UI"/>
          <w:b/>
          <w:color w:val="000000"/>
          <w:sz w:val="32"/>
          <w:szCs w:val="32"/>
        </w:rPr>
        <w:t>LastName</w:t>
      </w:r>
      <w:proofErr w:type="spellEnd"/>
      <w:r w:rsidRPr="00E63475">
        <w:rPr>
          <w:rFonts w:ascii="Segoe UI" w:eastAsia="Times New Roman" w:hAnsi="Segoe UI" w:cs="Segoe UI"/>
          <w:b/>
          <w:color w:val="000000"/>
          <w:sz w:val="32"/>
          <w:szCs w:val="32"/>
        </w:rPr>
        <w:t xml:space="preserve">), </w:t>
      </w:r>
      <w:proofErr w:type="spellStart"/>
      <w:proofErr w:type="gramStart"/>
      <w:r w:rsidRPr="00E63475">
        <w:rPr>
          <w:rFonts w:ascii="Segoe UI" w:eastAsia="Times New Roman" w:hAnsi="Segoe UI" w:cs="Segoe UI"/>
          <w:b/>
          <w:color w:val="000000"/>
          <w:sz w:val="32"/>
          <w:szCs w:val="32"/>
        </w:rPr>
        <w:t>a</w:t>
      </w:r>
      <w:proofErr w:type="spellEnd"/>
      <w:proofErr w:type="gramEnd"/>
      <w:r w:rsidRPr="00E63475">
        <w:rPr>
          <w:rFonts w:ascii="Segoe UI" w:eastAsia="Times New Roman" w:hAnsi="Segoe UI" w:cs="Segoe UI"/>
          <w:b/>
          <w:color w:val="000000"/>
          <w:sz w:val="32"/>
          <w:szCs w:val="32"/>
        </w:rPr>
        <w:t xml:space="preserve"> email (email), a radio button (gender), a checkbox (</w:t>
      </w:r>
      <w:proofErr w:type="spellStart"/>
      <w:r w:rsidRPr="00E63475">
        <w:rPr>
          <w:rFonts w:ascii="Segoe UI" w:eastAsia="Times New Roman" w:hAnsi="Segoe UI" w:cs="Segoe UI"/>
          <w:b/>
          <w:color w:val="000000"/>
          <w:sz w:val="32"/>
          <w:szCs w:val="32"/>
        </w:rPr>
        <w:t>isMarried</w:t>
      </w:r>
      <w:proofErr w:type="spellEnd"/>
      <w:r w:rsidRPr="00E63475">
        <w:rPr>
          <w:rFonts w:ascii="Segoe UI" w:eastAsia="Times New Roman" w:hAnsi="Segoe UI" w:cs="Segoe UI"/>
          <w:b/>
          <w:color w:val="000000"/>
          <w:sz w:val="32"/>
          <w:szCs w:val="32"/>
        </w:rPr>
        <w:t>), and a select list (country). These are form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2857AA" w:rsidRPr="00E63475" w:rsidTr="000C49C7">
        <w:trPr>
          <w:trHeight w:val="11835"/>
          <w:tblCellSpacing w:w="15" w:type="dxa"/>
        </w:trPr>
        <w:tc>
          <w:tcPr>
            <w:tcW w:w="0" w:type="auto"/>
            <w:tcBorders>
              <w:top w:val="nil"/>
              <w:left w:val="nil"/>
              <w:bottom w:val="nil"/>
              <w:right w:val="nil"/>
            </w:tcBorders>
            <w:vAlign w:val="center"/>
          </w:tcPr>
          <w:p w:rsidR="002857AA" w:rsidRPr="00E63475" w:rsidRDefault="002857AA" w:rsidP="002857AA">
            <w:pPr>
              <w:spacing w:after="0" w:line="240" w:lineRule="auto"/>
              <w:textAlignment w:val="baseline"/>
              <w:rPr>
                <w:rFonts w:ascii="inherit" w:eastAsia="Times New Roman" w:hAnsi="inherit" w:cs="Times New Roman"/>
                <w:b/>
                <w:sz w:val="32"/>
                <w:szCs w:val="32"/>
              </w:rPr>
            </w:pPr>
          </w:p>
        </w:tc>
        <w:tc>
          <w:tcPr>
            <w:tcW w:w="9834" w:type="dxa"/>
            <w:tcBorders>
              <w:top w:val="nil"/>
              <w:left w:val="nil"/>
              <w:bottom w:val="nil"/>
              <w:right w:val="nil"/>
            </w:tcBorders>
            <w:vAlign w:val="center"/>
            <w:hideMark/>
          </w:tcPr>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&lt;form&gt;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&lt;p&gt;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&lt;label for</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w:t>
            </w:r>
            <w:proofErr w:type="spellStart"/>
            <w:r w:rsidRPr="00E63475">
              <w:rPr>
                <w:rFonts w:ascii="inherit" w:eastAsia="Times New Roman" w:hAnsi="inherit" w:cs="Times New Roman"/>
                <w:b/>
                <w:color w:val="000000"/>
                <w:sz w:val="32"/>
                <w:szCs w:val="32"/>
                <w:bdr w:val="none" w:sz="0" w:space="0" w:color="auto" w:frame="1"/>
              </w:rPr>
              <w:t>firstname</w:t>
            </w:r>
            <w:proofErr w:type="spellEnd"/>
            <w:r w:rsidRPr="00E63475">
              <w:rPr>
                <w:rFonts w:ascii="inherit" w:eastAsia="Times New Roman" w:hAnsi="inherit" w:cs="Times New Roman"/>
                <w:b/>
                <w:color w:val="000000"/>
                <w:sz w:val="32"/>
                <w:szCs w:val="32"/>
                <w:bdr w:val="none" w:sz="0" w:space="0" w:color="auto" w:frame="1"/>
              </w:rPr>
              <w:t>"&gt;First Name&lt;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label&gt;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&lt;input type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"text" id</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w:t>
            </w:r>
            <w:proofErr w:type="spellStart"/>
            <w:r w:rsidRPr="00E63475">
              <w:rPr>
                <w:rFonts w:ascii="inherit" w:eastAsia="Times New Roman" w:hAnsi="inherit" w:cs="Times New Roman"/>
                <w:b/>
                <w:color w:val="000000"/>
                <w:sz w:val="32"/>
                <w:szCs w:val="32"/>
                <w:bdr w:val="none" w:sz="0" w:space="0" w:color="auto" w:frame="1"/>
              </w:rPr>
              <w:t>firstname</w:t>
            </w:r>
            <w:proofErr w:type="spellEnd"/>
            <w:r w:rsidRPr="00E63475">
              <w:rPr>
                <w:rFonts w:ascii="inherit" w:eastAsia="Times New Roman" w:hAnsi="inherit" w:cs="Times New Roman"/>
                <w:b/>
                <w:color w:val="000000"/>
                <w:sz w:val="32"/>
                <w:szCs w:val="32"/>
                <w:bdr w:val="none" w:sz="0" w:space="0" w:color="auto" w:frame="1"/>
              </w:rPr>
              <w:t>" name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w:t>
            </w:r>
            <w:proofErr w:type="spellStart"/>
            <w:r w:rsidRPr="00E63475">
              <w:rPr>
                <w:rFonts w:ascii="inherit" w:eastAsia="Times New Roman" w:hAnsi="inherit" w:cs="Times New Roman"/>
                <w:b/>
                <w:color w:val="000000"/>
                <w:sz w:val="32"/>
                <w:szCs w:val="32"/>
                <w:bdr w:val="none" w:sz="0" w:space="0" w:color="auto" w:frame="1"/>
              </w:rPr>
              <w:t>firstname</w:t>
            </w:r>
            <w:proofErr w:type="spellEnd"/>
            <w:r w:rsidRPr="00E63475">
              <w:rPr>
                <w:rFonts w:ascii="inherit" w:eastAsia="Times New Roman" w:hAnsi="inherit" w:cs="Times New Roman"/>
                <w:b/>
                <w:color w:val="000000"/>
                <w:sz w:val="32"/>
                <w:szCs w:val="32"/>
                <w:bdr w:val="none" w:sz="0" w:space="0" w:color="auto" w:frame="1"/>
              </w:rPr>
              <w:t>"&gt;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p&gt;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&lt;p&gt;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&lt;label for</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w:t>
            </w:r>
            <w:proofErr w:type="spellStart"/>
            <w:r w:rsidRPr="00E63475">
              <w:rPr>
                <w:rFonts w:ascii="inherit" w:eastAsia="Times New Roman" w:hAnsi="inherit" w:cs="Times New Roman"/>
                <w:b/>
                <w:color w:val="000000"/>
                <w:sz w:val="32"/>
                <w:szCs w:val="32"/>
                <w:bdr w:val="none" w:sz="0" w:space="0" w:color="auto" w:frame="1"/>
              </w:rPr>
              <w:t>lastname</w:t>
            </w:r>
            <w:proofErr w:type="spellEnd"/>
            <w:r w:rsidRPr="00E63475">
              <w:rPr>
                <w:rFonts w:ascii="inherit" w:eastAsia="Times New Roman" w:hAnsi="inherit" w:cs="Times New Roman"/>
                <w:b/>
                <w:color w:val="000000"/>
                <w:sz w:val="32"/>
                <w:szCs w:val="32"/>
                <w:bdr w:val="none" w:sz="0" w:space="0" w:color="auto" w:frame="1"/>
              </w:rPr>
              <w:t>"&gt;Last Name&lt;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label&gt;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&lt;input type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"text" id</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w:t>
            </w:r>
            <w:proofErr w:type="spellStart"/>
            <w:r w:rsidRPr="00E63475">
              <w:rPr>
                <w:rFonts w:ascii="inherit" w:eastAsia="Times New Roman" w:hAnsi="inherit" w:cs="Times New Roman"/>
                <w:b/>
                <w:color w:val="000000"/>
                <w:sz w:val="32"/>
                <w:szCs w:val="32"/>
                <w:bdr w:val="none" w:sz="0" w:space="0" w:color="auto" w:frame="1"/>
              </w:rPr>
              <w:t>lastname</w:t>
            </w:r>
            <w:proofErr w:type="spellEnd"/>
            <w:r w:rsidRPr="00E63475">
              <w:rPr>
                <w:rFonts w:ascii="inherit" w:eastAsia="Times New Roman" w:hAnsi="inherit" w:cs="Times New Roman"/>
                <w:b/>
                <w:color w:val="000000"/>
                <w:sz w:val="32"/>
                <w:szCs w:val="32"/>
                <w:bdr w:val="none" w:sz="0" w:space="0" w:color="auto" w:frame="1"/>
              </w:rPr>
              <w:t>" name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w:t>
            </w:r>
            <w:proofErr w:type="spellStart"/>
            <w:r w:rsidRPr="00E63475">
              <w:rPr>
                <w:rFonts w:ascii="inherit" w:eastAsia="Times New Roman" w:hAnsi="inherit" w:cs="Times New Roman"/>
                <w:b/>
                <w:color w:val="000000"/>
                <w:sz w:val="32"/>
                <w:szCs w:val="32"/>
                <w:bdr w:val="none" w:sz="0" w:space="0" w:color="auto" w:frame="1"/>
              </w:rPr>
              <w:t>lastname</w:t>
            </w:r>
            <w:proofErr w:type="spellEnd"/>
            <w:r w:rsidRPr="00E63475">
              <w:rPr>
                <w:rFonts w:ascii="inherit" w:eastAsia="Times New Roman" w:hAnsi="inherit" w:cs="Times New Roman"/>
                <w:b/>
                <w:color w:val="000000"/>
                <w:sz w:val="32"/>
                <w:szCs w:val="32"/>
                <w:bdr w:val="none" w:sz="0" w:space="0" w:color="auto" w:frame="1"/>
              </w:rPr>
              <w:t>"&gt;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p&gt;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&lt;p&gt;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&lt;label for</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"email"&gt;Email &lt;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label&gt;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&lt;input type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"text" id</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"email" name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"email"&gt;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p&gt;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&lt;p&gt;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&lt;label for</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"gender"&gt;</w:t>
            </w:r>
            <w:proofErr w:type="spellStart"/>
            <w:r w:rsidRPr="00E63475">
              <w:rPr>
                <w:rFonts w:ascii="inherit" w:eastAsia="Times New Roman" w:hAnsi="inherit" w:cs="Times New Roman"/>
                <w:b/>
                <w:color w:val="000000"/>
                <w:sz w:val="32"/>
                <w:szCs w:val="32"/>
                <w:bdr w:val="none" w:sz="0" w:space="0" w:color="auto" w:frame="1"/>
              </w:rPr>
              <w:t>Geneder</w:t>
            </w:r>
            <w:proofErr w:type="spellEnd"/>
            <w:r w:rsidRPr="00E63475">
              <w:rPr>
                <w:rFonts w:ascii="inherit" w:eastAsia="Times New Roman" w:hAnsi="inherit" w:cs="Times New Roman"/>
                <w:b/>
                <w:color w:val="000000"/>
                <w:sz w:val="32"/>
                <w:szCs w:val="32"/>
                <w:bdr w:val="none" w:sz="0" w:space="0" w:color="auto" w:frame="1"/>
              </w:rPr>
              <w:t>&lt;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label&gt;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&lt;input type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"radio" value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"male" id</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"gender" name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"gender"&gt; Male</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&lt;input type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"radio" value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"female" id</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"gender" name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"gender"&gt; Female</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p&gt;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&lt;p&gt;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&lt;label for</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w:t>
            </w:r>
            <w:proofErr w:type="spellStart"/>
            <w:r w:rsidRPr="00E63475">
              <w:rPr>
                <w:rFonts w:ascii="inherit" w:eastAsia="Times New Roman" w:hAnsi="inherit" w:cs="Times New Roman"/>
                <w:b/>
                <w:color w:val="000000"/>
                <w:sz w:val="32"/>
                <w:szCs w:val="32"/>
                <w:bdr w:val="none" w:sz="0" w:space="0" w:color="auto" w:frame="1"/>
              </w:rPr>
              <w:t>isMarried</w:t>
            </w:r>
            <w:proofErr w:type="spellEnd"/>
            <w:r w:rsidRPr="00E63475">
              <w:rPr>
                <w:rFonts w:ascii="inherit" w:eastAsia="Times New Roman" w:hAnsi="inherit" w:cs="Times New Roman"/>
                <w:b/>
                <w:color w:val="000000"/>
                <w:sz w:val="32"/>
                <w:szCs w:val="32"/>
                <w:bdr w:val="none" w:sz="0" w:space="0" w:color="auto" w:frame="1"/>
              </w:rPr>
              <w:t>"&gt;Married&lt;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label&gt;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&lt;input type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"checkbox" id</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w:t>
            </w:r>
            <w:proofErr w:type="spellStart"/>
            <w:r w:rsidRPr="00E63475">
              <w:rPr>
                <w:rFonts w:ascii="inherit" w:eastAsia="Times New Roman" w:hAnsi="inherit" w:cs="Times New Roman"/>
                <w:b/>
                <w:color w:val="000000"/>
                <w:sz w:val="32"/>
                <w:szCs w:val="32"/>
                <w:bdr w:val="none" w:sz="0" w:space="0" w:color="auto" w:frame="1"/>
              </w:rPr>
              <w:t>isMarried</w:t>
            </w:r>
            <w:proofErr w:type="spellEnd"/>
            <w:r w:rsidRPr="00E63475">
              <w:rPr>
                <w:rFonts w:ascii="inherit" w:eastAsia="Times New Roman" w:hAnsi="inherit" w:cs="Times New Roman"/>
                <w:b/>
                <w:color w:val="000000"/>
                <w:sz w:val="32"/>
                <w:szCs w:val="32"/>
                <w:bdr w:val="none" w:sz="0" w:space="0" w:color="auto" w:frame="1"/>
              </w:rPr>
              <w:t>" name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w:t>
            </w:r>
            <w:proofErr w:type="spellStart"/>
            <w:r w:rsidRPr="00E63475">
              <w:rPr>
                <w:rFonts w:ascii="inherit" w:eastAsia="Times New Roman" w:hAnsi="inherit" w:cs="Times New Roman"/>
                <w:b/>
                <w:color w:val="000000"/>
                <w:sz w:val="32"/>
                <w:szCs w:val="32"/>
                <w:bdr w:val="none" w:sz="0" w:space="0" w:color="auto" w:frame="1"/>
              </w:rPr>
              <w:t>isMarried</w:t>
            </w:r>
            <w:proofErr w:type="spellEnd"/>
            <w:r w:rsidRPr="00E63475">
              <w:rPr>
                <w:rFonts w:ascii="inherit" w:eastAsia="Times New Roman" w:hAnsi="inherit" w:cs="Times New Roman"/>
                <w:b/>
                <w:color w:val="000000"/>
                <w:sz w:val="32"/>
                <w:szCs w:val="32"/>
                <w:bdr w:val="none" w:sz="0" w:space="0" w:color="auto" w:frame="1"/>
              </w:rPr>
              <w:t>"&gt;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p&gt;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&lt;p&gt;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&lt;label for</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"country"&gt;country &lt;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label&gt;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&lt;select name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"country" id</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"country"&gt;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lastRenderedPageBreak/>
              <w:t>    &lt;option selected</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 value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""&gt;&lt;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option&gt;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&lt;option [</w:t>
            </w:r>
            <w:proofErr w:type="spellStart"/>
            <w:r w:rsidRPr="00E63475">
              <w:rPr>
                <w:rFonts w:ascii="inherit" w:eastAsia="Times New Roman" w:hAnsi="inherit" w:cs="Times New Roman"/>
                <w:b/>
                <w:color w:val="000000"/>
                <w:sz w:val="32"/>
                <w:szCs w:val="32"/>
                <w:bdr w:val="none" w:sz="0" w:space="0" w:color="auto" w:frame="1"/>
              </w:rPr>
              <w:t>ngValue</w:t>
            </w:r>
            <w:proofErr w:type="spellEnd"/>
            <w:r w:rsidRPr="00E63475">
              <w:rPr>
                <w:rFonts w:ascii="inherit" w:eastAsia="Times New Roman" w:hAnsi="inherit" w:cs="Times New Roman"/>
                <w:b/>
                <w:color w:val="000000"/>
                <w:sz w:val="32"/>
                <w:szCs w:val="32"/>
                <w:bdr w:val="none" w:sz="0" w:space="0" w:color="auto" w:frame="1"/>
              </w:rPr>
              <w: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 xml:space="preserve">"c.id" </w:t>
            </w:r>
            <w:r w:rsidRPr="00E63475">
              <w:rPr>
                <w:rFonts w:ascii="inherit" w:eastAsia="Times New Roman" w:hAnsi="inherit" w:cs="Times New Roman"/>
                <w:b/>
                <w:color w:val="000000"/>
                <w:sz w:val="32"/>
                <w:szCs w:val="32"/>
              </w:rPr>
              <w:t>*</w:t>
            </w:r>
            <w:proofErr w:type="spellStart"/>
            <w:r w:rsidRPr="00E63475">
              <w:rPr>
                <w:rFonts w:ascii="inherit" w:eastAsia="Times New Roman" w:hAnsi="inherit" w:cs="Times New Roman"/>
                <w:b/>
                <w:color w:val="000000"/>
                <w:sz w:val="32"/>
                <w:szCs w:val="32"/>
                <w:bdr w:val="none" w:sz="0" w:space="0" w:color="auto" w:frame="1"/>
              </w:rPr>
              <w:t>ngFor</w:t>
            </w:r>
            <w:proofErr w:type="spellEnd"/>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 xml:space="preserve">"let c of </w:t>
            </w:r>
            <w:proofErr w:type="spellStart"/>
            <w:r w:rsidRPr="00E63475">
              <w:rPr>
                <w:rFonts w:ascii="inherit" w:eastAsia="Times New Roman" w:hAnsi="inherit" w:cs="Times New Roman"/>
                <w:b/>
                <w:color w:val="000000"/>
                <w:sz w:val="32"/>
                <w:szCs w:val="32"/>
                <w:bdr w:val="none" w:sz="0" w:space="0" w:color="auto" w:frame="1"/>
              </w:rPr>
              <w:t>countryList</w:t>
            </w:r>
            <w:proofErr w:type="spellEnd"/>
            <w:r w:rsidRPr="00E63475">
              <w:rPr>
                <w:rFonts w:ascii="inherit" w:eastAsia="Times New Roman" w:hAnsi="inherit" w:cs="Times New Roman"/>
                <w:b/>
                <w:color w:val="000000"/>
                <w:sz w:val="32"/>
                <w:szCs w:val="32"/>
                <w:bdr w:val="none" w:sz="0" w:space="0" w:color="auto" w:frame="1"/>
              </w:rPr>
              <w:t>"&gt;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{{c.name}}</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option&gt;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select&gt;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p&gt;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&lt;p&gt;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&lt;button type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"submit"&gt;Submit&lt;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button&gt;</w:t>
            </w:r>
          </w:p>
          <w:p w:rsidR="002857AA" w:rsidRPr="00E63475" w:rsidRDefault="002857AA" w:rsidP="00C8091C">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p&gt;&lt;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form&gt;</w:t>
            </w:r>
          </w:p>
        </w:tc>
      </w:tr>
    </w:tbl>
    <w:p w:rsidR="002857AA" w:rsidRPr="00E63475" w:rsidRDefault="002857AA" w:rsidP="002857AA">
      <w:pPr>
        <w:shd w:val="clear" w:color="auto" w:fill="FFCC00"/>
        <w:spacing w:after="0" w:line="240" w:lineRule="auto"/>
        <w:jc w:val="center"/>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lastRenderedPageBreak/>
        <w:br/>
      </w:r>
    </w:p>
    <w:p w:rsidR="002857AA" w:rsidRPr="00E63475" w:rsidRDefault="002857AA" w:rsidP="002857AA">
      <w:p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bCs/>
          <w:color w:val="000000"/>
          <w:sz w:val="32"/>
          <w:szCs w:val="32"/>
          <w:bdr w:val="none" w:sz="0" w:space="0" w:color="auto" w:frame="1"/>
        </w:rPr>
        <w:lastRenderedPageBreak/>
        <w:t>Component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2857AA" w:rsidRPr="00E63475" w:rsidTr="000C49C7">
        <w:trPr>
          <w:tblCellSpacing w:w="15" w:type="dxa"/>
        </w:trPr>
        <w:tc>
          <w:tcPr>
            <w:tcW w:w="0" w:type="auto"/>
            <w:tcBorders>
              <w:top w:val="nil"/>
              <w:left w:val="nil"/>
              <w:bottom w:val="nil"/>
              <w:right w:val="nil"/>
            </w:tcBorders>
            <w:vAlign w:val="center"/>
          </w:tcPr>
          <w:p w:rsidR="002857AA" w:rsidRPr="00E63475" w:rsidRDefault="002857AA" w:rsidP="002857AA">
            <w:pPr>
              <w:spacing w:after="0" w:line="240" w:lineRule="auto"/>
              <w:textAlignment w:val="baseline"/>
              <w:rPr>
                <w:rFonts w:ascii="inherit" w:eastAsia="Times New Roman" w:hAnsi="inherit" w:cs="Times New Roman"/>
                <w:b/>
                <w:sz w:val="32"/>
                <w:szCs w:val="32"/>
              </w:rPr>
            </w:pPr>
          </w:p>
        </w:tc>
        <w:tc>
          <w:tcPr>
            <w:tcW w:w="9834" w:type="dxa"/>
            <w:tcBorders>
              <w:top w:val="nil"/>
              <w:left w:val="nil"/>
              <w:bottom w:val="nil"/>
              <w:right w:val="nil"/>
            </w:tcBorders>
            <w:vAlign w:val="center"/>
            <w:hideMark/>
          </w:tcPr>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xml:space="preserve">import </w:t>
            </w:r>
            <w:proofErr w:type="gramStart"/>
            <w:r w:rsidRPr="00E63475">
              <w:rPr>
                <w:rFonts w:ascii="inherit" w:eastAsia="Times New Roman" w:hAnsi="inherit" w:cs="Times New Roman"/>
                <w:b/>
                <w:color w:val="000000"/>
                <w:sz w:val="32"/>
                <w:szCs w:val="32"/>
                <w:bdr w:val="none" w:sz="0" w:space="0" w:color="auto" w:frame="1"/>
              </w:rPr>
              <w:t>{ Component</w:t>
            </w:r>
            <w:proofErr w:type="gramEnd"/>
            <w:r w:rsidRPr="00E63475">
              <w:rPr>
                <w:rFonts w:ascii="inherit" w:eastAsia="Times New Roman" w:hAnsi="inherit" w:cs="Times New Roman"/>
                <w:b/>
                <w:color w:val="000000"/>
                <w:sz w:val="32"/>
                <w:szCs w:val="32"/>
                <w:bdr w:val="none" w:sz="0" w:space="0" w:color="auto" w:frame="1"/>
              </w:rPr>
              <w:t xml:space="preserve"> } from '@angular/core';</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w:t>
            </w:r>
            <w:proofErr w:type="gramStart"/>
            <w:r w:rsidRPr="00E63475">
              <w:rPr>
                <w:rFonts w:ascii="inherit" w:eastAsia="Times New Roman" w:hAnsi="inherit" w:cs="Times New Roman"/>
                <w:b/>
                <w:color w:val="000000"/>
                <w:sz w:val="32"/>
                <w:szCs w:val="32"/>
                <w:bdr w:val="none" w:sz="0" w:space="0" w:color="auto" w:frame="1"/>
              </w:rPr>
              <w:t>Component(</w:t>
            </w:r>
            <w:proofErr w:type="gramEnd"/>
            <w:r w:rsidRPr="00E63475">
              <w:rPr>
                <w:rFonts w:ascii="inherit" w:eastAsia="Times New Roman" w:hAnsi="inherit" w:cs="Times New Roman"/>
                <w:b/>
                <w:color w:val="000000"/>
                <w:sz w:val="32"/>
                <w:szCs w:val="32"/>
                <w:bdr w:val="none" w:sz="0" w:space="0" w:color="auto" w:frame="1"/>
              </w:rPr>
              <w: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selector: 'app-root',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w:t>
            </w:r>
            <w:proofErr w:type="spellStart"/>
            <w:r w:rsidRPr="00E63475">
              <w:rPr>
                <w:rFonts w:ascii="inherit" w:eastAsia="Times New Roman" w:hAnsi="inherit" w:cs="Times New Roman"/>
                <w:b/>
                <w:color w:val="000000"/>
                <w:sz w:val="32"/>
                <w:szCs w:val="32"/>
                <w:bdr w:val="none" w:sz="0" w:space="0" w:color="auto" w:frame="1"/>
              </w:rPr>
              <w:t>templateUrl</w:t>
            </w:r>
            <w:proofErr w:type="spellEnd"/>
            <w:r w:rsidRPr="00E63475">
              <w:rPr>
                <w:rFonts w:ascii="inherit" w:eastAsia="Times New Roman" w:hAnsi="inherit" w:cs="Times New Roman"/>
                <w:b/>
                <w:color w:val="000000"/>
                <w:sz w:val="32"/>
                <w:szCs w:val="32"/>
                <w:bdr w:val="none" w:sz="0" w:space="0" w:color="auto" w:frame="1"/>
              </w:rPr>
              <w:t>: './app.component.html',</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w:t>
            </w:r>
            <w:proofErr w:type="spellStart"/>
            <w:r w:rsidRPr="00E63475">
              <w:rPr>
                <w:rFonts w:ascii="inherit" w:eastAsia="Times New Roman" w:hAnsi="inherit" w:cs="Times New Roman"/>
                <w:b/>
                <w:color w:val="000000"/>
                <w:sz w:val="32"/>
                <w:szCs w:val="32"/>
                <w:bdr w:val="none" w:sz="0" w:space="0" w:color="auto" w:frame="1"/>
              </w:rPr>
              <w:t>styleUrls</w:t>
            </w:r>
            <w:proofErr w:type="spellEnd"/>
            <w:r w:rsidRPr="00E63475">
              <w:rPr>
                <w:rFonts w:ascii="inherit" w:eastAsia="Times New Roman" w:hAnsi="inherit" w:cs="Times New Roman"/>
                <w:b/>
                <w:color w:val="000000"/>
                <w:sz w:val="32"/>
                <w:szCs w:val="32"/>
                <w:bdr w:val="none" w:sz="0" w:space="0" w:color="auto" w:frame="1"/>
              </w:rPr>
              <w:t>: ['./app.component.css']</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xml:space="preserve">export class </w:t>
            </w:r>
            <w:proofErr w:type="spellStart"/>
            <w:r w:rsidRPr="00E63475">
              <w:rPr>
                <w:rFonts w:ascii="inherit" w:eastAsia="Times New Roman" w:hAnsi="inherit" w:cs="Times New Roman"/>
                <w:b/>
                <w:color w:val="000000"/>
                <w:sz w:val="32"/>
                <w:szCs w:val="32"/>
                <w:bdr w:val="none" w:sz="0" w:space="0" w:color="auto" w:frame="1"/>
              </w:rPr>
              <w:t>AppComponent</w:t>
            </w:r>
            <w:proofErr w:type="spellEnd"/>
            <w:r w:rsidRPr="00E63475">
              <w:rPr>
                <w:rFonts w:ascii="inherit" w:eastAsia="Times New Roman" w:hAnsi="inherit" w:cs="Times New Roman"/>
                <w:b/>
                <w:color w:val="000000"/>
                <w:sz w:val="32"/>
                <w:szCs w:val="32"/>
                <w:bdr w:val="none" w:sz="0" w:space="0" w:color="auto" w:frame="1"/>
              </w:rPr>
              <w:t xml:space="preserve">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xml:space="preserve">  title </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 xml:space="preserve"> 'Template driven forms';</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w:t>
            </w:r>
            <w:proofErr w:type="spellStart"/>
            <w:proofErr w:type="gramStart"/>
            <w:r w:rsidRPr="00E63475">
              <w:rPr>
                <w:rFonts w:ascii="inherit" w:eastAsia="Times New Roman" w:hAnsi="inherit" w:cs="Times New Roman"/>
                <w:b/>
                <w:color w:val="000000"/>
                <w:sz w:val="32"/>
                <w:szCs w:val="32"/>
                <w:bdr w:val="none" w:sz="0" w:space="0" w:color="auto" w:frame="1"/>
              </w:rPr>
              <w:t>countryList:country</w:t>
            </w:r>
            <w:proofErr w:type="spellEnd"/>
            <w:proofErr w:type="gramEnd"/>
            <w:r w:rsidRPr="00E63475">
              <w:rPr>
                <w:rFonts w:ascii="inherit" w:eastAsia="Times New Roman" w:hAnsi="inherit" w:cs="Times New Roman"/>
                <w:b/>
                <w:color w:val="000000"/>
                <w:sz w:val="32"/>
                <w:szCs w:val="32"/>
                <w:bdr w:val="none" w:sz="0" w:space="0" w:color="auto" w:frame="1"/>
              </w:rPr>
              <w:t xml:space="preserve">[] </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 xml:space="preserve">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xml:space="preserve">    new </w:t>
            </w:r>
            <w:proofErr w:type="gramStart"/>
            <w:r w:rsidRPr="00E63475">
              <w:rPr>
                <w:rFonts w:ascii="inherit" w:eastAsia="Times New Roman" w:hAnsi="inherit" w:cs="Times New Roman"/>
                <w:b/>
                <w:color w:val="000000"/>
                <w:sz w:val="32"/>
                <w:szCs w:val="32"/>
                <w:bdr w:val="none" w:sz="0" w:space="0" w:color="auto" w:frame="1"/>
              </w:rPr>
              <w:t>country(</w:t>
            </w:r>
            <w:proofErr w:type="gramEnd"/>
            <w:r w:rsidRPr="00E63475">
              <w:rPr>
                <w:rFonts w:ascii="inherit" w:eastAsia="Times New Roman" w:hAnsi="inherit" w:cs="Times New Roman"/>
                <w:b/>
                <w:color w:val="000000"/>
                <w:sz w:val="32"/>
                <w:szCs w:val="32"/>
                <w:bdr w:val="none" w:sz="0" w:space="0" w:color="auto" w:frame="1"/>
              </w:rPr>
              <w:t>"1", "India"),</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xml:space="preserve">    new </w:t>
            </w:r>
            <w:proofErr w:type="gramStart"/>
            <w:r w:rsidRPr="00E63475">
              <w:rPr>
                <w:rFonts w:ascii="inherit" w:eastAsia="Times New Roman" w:hAnsi="inherit" w:cs="Times New Roman"/>
                <w:b/>
                <w:color w:val="000000"/>
                <w:sz w:val="32"/>
                <w:szCs w:val="32"/>
                <w:bdr w:val="none" w:sz="0" w:space="0" w:color="auto" w:frame="1"/>
              </w:rPr>
              <w:t>country(</w:t>
            </w:r>
            <w:proofErr w:type="gramEnd"/>
            <w:r w:rsidRPr="00E63475">
              <w:rPr>
                <w:rFonts w:ascii="inherit" w:eastAsia="Times New Roman" w:hAnsi="inherit" w:cs="Times New Roman"/>
                <w:b/>
                <w:color w:val="000000"/>
                <w:sz w:val="32"/>
                <w:szCs w:val="32"/>
                <w:bdr w:val="none" w:sz="0" w:space="0" w:color="auto" w:frame="1"/>
              </w:rPr>
              <w:t>'2', 'USA'),</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xml:space="preserve">    new </w:t>
            </w:r>
            <w:proofErr w:type="gramStart"/>
            <w:r w:rsidRPr="00E63475">
              <w:rPr>
                <w:rFonts w:ascii="inherit" w:eastAsia="Times New Roman" w:hAnsi="inherit" w:cs="Times New Roman"/>
                <w:b/>
                <w:color w:val="000000"/>
                <w:sz w:val="32"/>
                <w:szCs w:val="32"/>
                <w:bdr w:val="none" w:sz="0" w:space="0" w:color="auto" w:frame="1"/>
              </w:rPr>
              <w:t>country(</w:t>
            </w:r>
            <w:proofErr w:type="gramEnd"/>
            <w:r w:rsidRPr="00E63475">
              <w:rPr>
                <w:rFonts w:ascii="inherit" w:eastAsia="Times New Roman" w:hAnsi="inherit" w:cs="Times New Roman"/>
                <w:b/>
                <w:color w:val="000000"/>
                <w:sz w:val="32"/>
                <w:szCs w:val="32"/>
                <w:bdr w:val="none" w:sz="0" w:space="0" w:color="auto" w:frame="1"/>
              </w:rPr>
              <w:t>'3', 'England')</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export class country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w:t>
            </w:r>
            <w:proofErr w:type="spellStart"/>
            <w:proofErr w:type="gramStart"/>
            <w:r w:rsidRPr="00E63475">
              <w:rPr>
                <w:rFonts w:ascii="inherit" w:eastAsia="Times New Roman" w:hAnsi="inherit" w:cs="Times New Roman"/>
                <w:b/>
                <w:color w:val="000000"/>
                <w:sz w:val="32"/>
                <w:szCs w:val="32"/>
                <w:bdr w:val="none" w:sz="0" w:space="0" w:color="auto" w:frame="1"/>
              </w:rPr>
              <w:t>id:string</w:t>
            </w:r>
            <w:proofErr w:type="spellEnd"/>
            <w:proofErr w:type="gramEnd"/>
            <w:r w:rsidRPr="00E63475">
              <w:rPr>
                <w:rFonts w:ascii="inherit" w:eastAsia="Times New Roman" w:hAnsi="inherit" w:cs="Times New Roman"/>
                <w:b/>
                <w:color w:val="000000"/>
                <w:sz w:val="32"/>
                <w:szCs w:val="32"/>
                <w:bdr w:val="none" w:sz="0" w:space="0" w:color="auto" w:frame="1"/>
              </w:rPr>
              <w: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w:t>
            </w:r>
            <w:proofErr w:type="spellStart"/>
            <w:proofErr w:type="gramStart"/>
            <w:r w:rsidRPr="00E63475">
              <w:rPr>
                <w:rFonts w:ascii="inherit" w:eastAsia="Times New Roman" w:hAnsi="inherit" w:cs="Times New Roman"/>
                <w:b/>
                <w:color w:val="000000"/>
                <w:sz w:val="32"/>
                <w:szCs w:val="32"/>
                <w:bdr w:val="none" w:sz="0" w:space="0" w:color="auto" w:frame="1"/>
              </w:rPr>
              <w:t>name:string</w:t>
            </w:r>
            <w:proofErr w:type="spellEnd"/>
            <w:proofErr w:type="gramEnd"/>
            <w:r w:rsidRPr="00E63475">
              <w:rPr>
                <w:rFonts w:ascii="inherit" w:eastAsia="Times New Roman" w:hAnsi="inherit" w:cs="Times New Roman"/>
                <w:b/>
                <w:color w:val="000000"/>
                <w:sz w:val="32"/>
                <w:szCs w:val="32"/>
                <w:bdr w:val="none" w:sz="0" w:space="0" w:color="auto" w:frame="1"/>
              </w:rPr>
              <w: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w:t>
            </w:r>
            <w:proofErr w:type="gramStart"/>
            <w:r w:rsidRPr="00E63475">
              <w:rPr>
                <w:rFonts w:ascii="inherit" w:eastAsia="Times New Roman" w:hAnsi="inherit" w:cs="Times New Roman"/>
                <w:b/>
                <w:color w:val="000000"/>
                <w:sz w:val="32"/>
                <w:szCs w:val="32"/>
                <w:bdr w:val="none" w:sz="0" w:space="0" w:color="auto" w:frame="1"/>
              </w:rPr>
              <w:t>constructor(</w:t>
            </w:r>
            <w:proofErr w:type="spellStart"/>
            <w:proofErr w:type="gramEnd"/>
            <w:r w:rsidRPr="00E63475">
              <w:rPr>
                <w:rFonts w:ascii="inherit" w:eastAsia="Times New Roman" w:hAnsi="inherit" w:cs="Times New Roman"/>
                <w:b/>
                <w:color w:val="000000"/>
                <w:sz w:val="32"/>
                <w:szCs w:val="32"/>
                <w:bdr w:val="none" w:sz="0" w:space="0" w:color="auto" w:frame="1"/>
              </w:rPr>
              <w:t>id:string</w:t>
            </w:r>
            <w:proofErr w:type="spellEnd"/>
            <w:r w:rsidRPr="00E63475">
              <w:rPr>
                <w:rFonts w:ascii="inherit" w:eastAsia="Times New Roman" w:hAnsi="inherit" w:cs="Times New Roman"/>
                <w:b/>
                <w:color w:val="000000"/>
                <w:sz w:val="32"/>
                <w:szCs w:val="32"/>
                <w:bdr w:val="none" w:sz="0" w:space="0" w:color="auto" w:frame="1"/>
              </w:rPr>
              <w:t xml:space="preserve">, </w:t>
            </w:r>
            <w:proofErr w:type="spellStart"/>
            <w:r w:rsidRPr="00E63475">
              <w:rPr>
                <w:rFonts w:ascii="inherit" w:eastAsia="Times New Roman" w:hAnsi="inherit" w:cs="Times New Roman"/>
                <w:b/>
                <w:color w:val="000000"/>
                <w:sz w:val="32"/>
                <w:szCs w:val="32"/>
                <w:bdr w:val="none" w:sz="0" w:space="0" w:color="auto" w:frame="1"/>
              </w:rPr>
              <w:t>name:string</w:t>
            </w:r>
            <w:proofErr w:type="spellEnd"/>
            <w:r w:rsidRPr="00E63475">
              <w:rPr>
                <w:rFonts w:ascii="inherit" w:eastAsia="Times New Roman" w:hAnsi="inherit" w:cs="Times New Roman"/>
                <w:b/>
                <w:color w:val="000000"/>
                <w:sz w:val="32"/>
                <w:szCs w:val="32"/>
                <w:bdr w:val="none" w:sz="0" w:space="0" w:color="auto" w:frame="1"/>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this.id</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id;</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this.name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name;</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tc>
      </w:tr>
    </w:tbl>
    <w:p w:rsidR="002857AA" w:rsidRPr="00E63475" w:rsidRDefault="002857AA" w:rsidP="002857AA">
      <w:pPr>
        <w:shd w:val="clear" w:color="auto" w:fill="FFFFFF"/>
        <w:spacing w:after="0" w:line="240" w:lineRule="auto"/>
        <w:textAlignment w:val="baseline"/>
        <w:outlineLvl w:val="2"/>
        <w:rPr>
          <w:rFonts w:ascii="Segoe UI" w:eastAsia="Times New Roman" w:hAnsi="Segoe UI" w:cs="Segoe UI"/>
          <w:b/>
          <w:bCs/>
          <w:color w:val="000000"/>
          <w:sz w:val="32"/>
          <w:szCs w:val="32"/>
        </w:rPr>
      </w:pPr>
      <w:proofErr w:type="spellStart"/>
      <w:r w:rsidRPr="00E63475">
        <w:rPr>
          <w:rFonts w:ascii="Segoe UI" w:eastAsia="Times New Roman" w:hAnsi="Segoe UI" w:cs="Segoe UI"/>
          <w:b/>
          <w:bCs/>
          <w:color w:val="000000"/>
          <w:sz w:val="32"/>
          <w:szCs w:val="32"/>
          <w:bdr w:val="none" w:sz="0" w:space="0" w:color="auto" w:frame="1"/>
        </w:rPr>
        <w:t>ngForm</w:t>
      </w:r>
      <w:proofErr w:type="spellEnd"/>
    </w:p>
    <w:p w:rsidR="002857AA" w:rsidRPr="00E63475" w:rsidRDefault="002857AA" w:rsidP="002857AA">
      <w:p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Once, we have a form with few form elements, the angular automatically converts it into a Template-driven form. This is done by the </w:t>
      </w:r>
      <w:proofErr w:type="spellStart"/>
      <w:r w:rsidRPr="00E63475">
        <w:rPr>
          <w:rFonts w:ascii="Segoe UI" w:eastAsia="Times New Roman" w:hAnsi="Segoe UI" w:cs="Segoe UI"/>
          <w:b/>
          <w:color w:val="000000"/>
          <w:sz w:val="32"/>
          <w:szCs w:val="32"/>
          <w:bdr w:val="none" w:sz="0" w:space="0" w:color="auto" w:frame="1"/>
          <w:shd w:val="clear" w:color="auto" w:fill="F2F2F2"/>
        </w:rPr>
        <w:t>ngForm</w:t>
      </w:r>
      <w:proofErr w:type="spellEnd"/>
      <w:r w:rsidRPr="00E63475">
        <w:rPr>
          <w:rFonts w:ascii="Segoe UI" w:eastAsia="Times New Roman" w:hAnsi="Segoe UI" w:cs="Segoe UI"/>
          <w:b/>
          <w:color w:val="000000"/>
          <w:sz w:val="32"/>
          <w:szCs w:val="32"/>
        </w:rPr>
        <w:t> directive.</w:t>
      </w:r>
    </w:p>
    <w:p w:rsidR="002857AA" w:rsidRPr="00E63475" w:rsidRDefault="002857AA" w:rsidP="002857AA">
      <w:p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lastRenderedPageBreak/>
        <w:t>The </w:t>
      </w:r>
      <w:proofErr w:type="spellStart"/>
      <w:r w:rsidRPr="00E63475">
        <w:rPr>
          <w:rFonts w:ascii="Segoe UI" w:eastAsia="Times New Roman" w:hAnsi="Segoe UI" w:cs="Segoe UI"/>
          <w:b/>
          <w:color w:val="000000"/>
          <w:sz w:val="32"/>
          <w:szCs w:val="32"/>
          <w:bdr w:val="none" w:sz="0" w:space="0" w:color="auto" w:frame="1"/>
          <w:shd w:val="clear" w:color="auto" w:fill="F2F2F2"/>
        </w:rPr>
        <w:t>ngForm</w:t>
      </w:r>
      <w:proofErr w:type="spellEnd"/>
      <w:r w:rsidRPr="00E63475">
        <w:rPr>
          <w:rFonts w:ascii="Segoe UI" w:eastAsia="Times New Roman" w:hAnsi="Segoe UI" w:cs="Segoe UI"/>
          <w:b/>
          <w:color w:val="000000"/>
          <w:sz w:val="32"/>
          <w:szCs w:val="32"/>
        </w:rPr>
        <w:t> directive is what makes the Angular template-driven forms work. But we do not need to add it explicitly. Angular adds it automatically</w:t>
      </w:r>
    </w:p>
    <w:p w:rsidR="00C8091C" w:rsidRDefault="002857AA" w:rsidP="002857AA">
      <w:p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When we include </w:t>
      </w:r>
      <w:proofErr w:type="spellStart"/>
      <w:r w:rsidRPr="00E63475">
        <w:rPr>
          <w:rFonts w:ascii="Segoe UI" w:eastAsia="Times New Roman" w:hAnsi="Segoe UI" w:cs="Segoe UI"/>
          <w:b/>
          <w:color w:val="000000"/>
          <w:sz w:val="32"/>
          <w:szCs w:val="32"/>
          <w:bdr w:val="none" w:sz="0" w:space="0" w:color="auto" w:frame="1"/>
          <w:shd w:val="clear" w:color="auto" w:fill="F2F2F2"/>
        </w:rPr>
        <w:t>FormsModule</w:t>
      </w:r>
      <w:proofErr w:type="spellEnd"/>
      <w:r w:rsidRPr="00E63475">
        <w:rPr>
          <w:rFonts w:ascii="Segoe UI" w:eastAsia="Times New Roman" w:hAnsi="Segoe UI" w:cs="Segoe UI"/>
          <w:b/>
          <w:color w:val="000000"/>
          <w:sz w:val="32"/>
          <w:szCs w:val="32"/>
        </w:rPr>
        <w:t>, the Angular is going to look out for any </w:t>
      </w:r>
      <w:r w:rsidRPr="00E63475">
        <w:rPr>
          <w:rFonts w:ascii="Segoe UI" w:eastAsia="Times New Roman" w:hAnsi="Segoe UI" w:cs="Segoe UI"/>
          <w:b/>
          <w:color w:val="000000"/>
          <w:sz w:val="32"/>
          <w:szCs w:val="32"/>
          <w:bdr w:val="none" w:sz="0" w:space="0" w:color="auto" w:frame="1"/>
          <w:shd w:val="clear" w:color="auto" w:fill="F2F2F2"/>
        </w:rPr>
        <w:t>&lt;form&gt;</w:t>
      </w:r>
      <w:r w:rsidRPr="00E63475">
        <w:rPr>
          <w:rFonts w:ascii="Segoe UI" w:eastAsia="Times New Roman" w:hAnsi="Segoe UI" w:cs="Segoe UI"/>
          <w:b/>
          <w:color w:val="000000"/>
          <w:sz w:val="32"/>
          <w:szCs w:val="32"/>
        </w:rPr>
        <w:t> tag in our HTML template. Angular does this via </w:t>
      </w:r>
      <w:proofErr w:type="spellStart"/>
      <w:r w:rsidRPr="00E63475">
        <w:rPr>
          <w:rFonts w:ascii="Segoe UI" w:eastAsia="Times New Roman" w:hAnsi="Segoe UI" w:cs="Segoe UI"/>
          <w:b/>
          <w:color w:val="000000"/>
          <w:sz w:val="32"/>
          <w:szCs w:val="32"/>
          <w:bdr w:val="none" w:sz="0" w:space="0" w:color="auto" w:frame="1"/>
          <w:shd w:val="clear" w:color="auto" w:fill="F2F2F2"/>
        </w:rPr>
        <w:t>ngForm</w:t>
      </w:r>
      <w:proofErr w:type="spellEnd"/>
      <w:r w:rsidRPr="00E63475">
        <w:rPr>
          <w:rFonts w:ascii="Segoe UI" w:eastAsia="Times New Roman" w:hAnsi="Segoe UI" w:cs="Segoe UI"/>
          <w:b/>
          <w:color w:val="000000"/>
          <w:sz w:val="32"/>
          <w:szCs w:val="32"/>
        </w:rPr>
        <w:t> </w:t>
      </w:r>
      <w:hyperlink r:id="rId22" w:history="1">
        <w:r w:rsidRPr="00E63475">
          <w:rPr>
            <w:rFonts w:ascii="Segoe UI" w:eastAsia="Times New Roman" w:hAnsi="Segoe UI" w:cs="Segoe UI"/>
            <w:b/>
            <w:color w:val="0170B9"/>
            <w:sz w:val="32"/>
            <w:szCs w:val="32"/>
            <w:u w:val="single"/>
            <w:bdr w:val="none" w:sz="0" w:space="0" w:color="auto" w:frame="1"/>
          </w:rPr>
          <w:t>directive</w:t>
        </w:r>
      </w:hyperlink>
      <w:r w:rsidRPr="00E63475">
        <w:rPr>
          <w:rFonts w:ascii="Segoe UI" w:eastAsia="Times New Roman" w:hAnsi="Segoe UI" w:cs="Segoe UI"/>
          <w:b/>
          <w:color w:val="000000"/>
          <w:sz w:val="32"/>
          <w:szCs w:val="32"/>
        </w:rPr>
        <w:t>.</w:t>
      </w:r>
    </w:p>
    <w:p w:rsidR="00C8091C" w:rsidRDefault="00C8091C" w:rsidP="002857AA">
      <w:pPr>
        <w:shd w:val="clear" w:color="auto" w:fill="FFFFFF"/>
        <w:spacing w:after="0" w:line="240" w:lineRule="auto"/>
        <w:textAlignment w:val="baseline"/>
        <w:rPr>
          <w:rFonts w:ascii="Segoe UI" w:eastAsia="Times New Roman" w:hAnsi="Segoe UI" w:cs="Segoe UI"/>
          <w:b/>
          <w:color w:val="000000"/>
          <w:sz w:val="32"/>
          <w:szCs w:val="32"/>
        </w:rPr>
      </w:pPr>
    </w:p>
    <w:p w:rsidR="002857AA" w:rsidRPr="00E63475" w:rsidRDefault="002857AA" w:rsidP="002857AA">
      <w:p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 </w:t>
      </w:r>
      <w:proofErr w:type="spellStart"/>
      <w:r w:rsidRPr="00E63475">
        <w:rPr>
          <w:rFonts w:ascii="Segoe UI" w:eastAsia="Times New Roman" w:hAnsi="Segoe UI" w:cs="Segoe UI"/>
          <w:b/>
          <w:color w:val="000000"/>
          <w:sz w:val="32"/>
          <w:szCs w:val="32"/>
          <w:bdr w:val="none" w:sz="0" w:space="0" w:color="auto" w:frame="1"/>
          <w:shd w:val="clear" w:color="auto" w:fill="F2F2F2"/>
        </w:rPr>
        <w:t>ngForm</w:t>
      </w:r>
      <w:proofErr w:type="spellEnd"/>
      <w:r w:rsidRPr="00E63475">
        <w:rPr>
          <w:rFonts w:ascii="Segoe UI" w:eastAsia="Times New Roman" w:hAnsi="Segoe UI" w:cs="Segoe UI"/>
          <w:b/>
          <w:color w:val="000000"/>
          <w:sz w:val="32"/>
          <w:szCs w:val="32"/>
        </w:rPr>
        <w:t> directive automatically detects the </w:t>
      </w:r>
      <w:r w:rsidRPr="00E63475">
        <w:rPr>
          <w:rFonts w:ascii="Segoe UI" w:eastAsia="Times New Roman" w:hAnsi="Segoe UI" w:cs="Segoe UI"/>
          <w:b/>
          <w:color w:val="000000"/>
          <w:sz w:val="32"/>
          <w:szCs w:val="32"/>
          <w:bdr w:val="none" w:sz="0" w:space="0" w:color="auto" w:frame="1"/>
          <w:shd w:val="clear" w:color="auto" w:fill="F2F2F2"/>
        </w:rPr>
        <w:t>&lt;form&gt;</w:t>
      </w:r>
      <w:r w:rsidRPr="00E63475">
        <w:rPr>
          <w:rFonts w:ascii="Segoe UI" w:eastAsia="Times New Roman" w:hAnsi="Segoe UI" w:cs="Segoe UI"/>
          <w:b/>
          <w:color w:val="000000"/>
          <w:sz w:val="32"/>
          <w:szCs w:val="32"/>
        </w:rPr>
        <w:t> tag and automatically binds to it. You do not have to do anything on your part to invoke and bind the </w:t>
      </w:r>
      <w:proofErr w:type="spellStart"/>
      <w:r w:rsidRPr="00E63475">
        <w:rPr>
          <w:rFonts w:ascii="Segoe UI" w:eastAsia="Times New Roman" w:hAnsi="Segoe UI" w:cs="Segoe UI"/>
          <w:b/>
          <w:color w:val="000000"/>
          <w:sz w:val="32"/>
          <w:szCs w:val="32"/>
          <w:bdr w:val="none" w:sz="0" w:space="0" w:color="auto" w:frame="1"/>
          <w:shd w:val="clear" w:color="auto" w:fill="F2F2F2"/>
        </w:rPr>
        <w:t>ngForm</w:t>
      </w:r>
      <w:proofErr w:type="spellEnd"/>
      <w:r w:rsidRPr="00E63475">
        <w:rPr>
          <w:rFonts w:ascii="Segoe UI" w:eastAsia="Times New Roman" w:hAnsi="Segoe UI" w:cs="Segoe UI"/>
          <w:b/>
          <w:color w:val="000000"/>
          <w:sz w:val="32"/>
          <w:szCs w:val="32"/>
        </w:rPr>
        <w:t> directive.</w:t>
      </w:r>
    </w:p>
    <w:p w:rsidR="002857AA" w:rsidRPr="00E63475" w:rsidRDefault="002857AA" w:rsidP="002857AA">
      <w:p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The </w:t>
      </w:r>
      <w:proofErr w:type="spellStart"/>
      <w:r w:rsidRPr="00E63475">
        <w:rPr>
          <w:rFonts w:ascii="Segoe UI" w:eastAsia="Times New Roman" w:hAnsi="Segoe UI" w:cs="Segoe UI"/>
          <w:b/>
          <w:color w:val="000000"/>
          <w:sz w:val="32"/>
          <w:szCs w:val="32"/>
          <w:bdr w:val="none" w:sz="0" w:space="0" w:color="auto" w:frame="1"/>
          <w:shd w:val="clear" w:color="auto" w:fill="F2F2F2"/>
        </w:rPr>
        <w:t>ngForm</w:t>
      </w:r>
      <w:proofErr w:type="spellEnd"/>
      <w:r w:rsidRPr="00E63475">
        <w:rPr>
          <w:rFonts w:ascii="Segoe UI" w:eastAsia="Times New Roman" w:hAnsi="Segoe UI" w:cs="Segoe UI"/>
          <w:b/>
          <w:color w:val="000000"/>
          <w:sz w:val="32"/>
          <w:szCs w:val="32"/>
        </w:rPr>
        <w:t> does the following</w:t>
      </w:r>
    </w:p>
    <w:p w:rsidR="002857AA" w:rsidRPr="00E63475" w:rsidRDefault="002857AA" w:rsidP="002857AA">
      <w:pPr>
        <w:numPr>
          <w:ilvl w:val="0"/>
          <w:numId w:val="6"/>
        </w:num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Binds itself to the </w:t>
      </w:r>
      <w:r w:rsidRPr="00E63475">
        <w:rPr>
          <w:rFonts w:ascii="Segoe UI" w:eastAsia="Times New Roman" w:hAnsi="Segoe UI" w:cs="Segoe UI"/>
          <w:b/>
          <w:color w:val="000000"/>
          <w:sz w:val="32"/>
          <w:szCs w:val="32"/>
          <w:bdr w:val="none" w:sz="0" w:space="0" w:color="auto" w:frame="1"/>
          <w:shd w:val="clear" w:color="auto" w:fill="F2F2F2"/>
        </w:rPr>
        <w:t>&lt;Form&gt;</w:t>
      </w:r>
      <w:r w:rsidRPr="00E63475">
        <w:rPr>
          <w:rFonts w:ascii="Segoe UI" w:eastAsia="Times New Roman" w:hAnsi="Segoe UI" w:cs="Segoe UI"/>
          <w:b/>
          <w:color w:val="000000"/>
          <w:sz w:val="32"/>
          <w:szCs w:val="32"/>
        </w:rPr>
        <w:t> directive</w:t>
      </w:r>
    </w:p>
    <w:p w:rsidR="002857AA" w:rsidRPr="00E63475" w:rsidRDefault="002857AA" w:rsidP="002857AA">
      <w:pPr>
        <w:numPr>
          <w:ilvl w:val="0"/>
          <w:numId w:val="6"/>
        </w:num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Creates a top-level </w:t>
      </w:r>
      <w:proofErr w:type="spellStart"/>
      <w:r w:rsidRPr="00E63475">
        <w:rPr>
          <w:rFonts w:ascii="Segoe UI" w:eastAsia="Times New Roman" w:hAnsi="Segoe UI" w:cs="Segoe UI"/>
          <w:b/>
          <w:color w:val="000000"/>
          <w:sz w:val="32"/>
          <w:szCs w:val="32"/>
          <w:bdr w:val="none" w:sz="0" w:space="0" w:color="auto" w:frame="1"/>
          <w:shd w:val="clear" w:color="auto" w:fill="F2F2F2"/>
        </w:rPr>
        <w:t>FormGroup</w:t>
      </w:r>
      <w:proofErr w:type="spellEnd"/>
      <w:r w:rsidRPr="00E63475">
        <w:rPr>
          <w:rFonts w:ascii="Segoe UI" w:eastAsia="Times New Roman" w:hAnsi="Segoe UI" w:cs="Segoe UI"/>
          <w:b/>
          <w:color w:val="000000"/>
          <w:sz w:val="32"/>
          <w:szCs w:val="32"/>
        </w:rPr>
        <w:t> instance</w:t>
      </w:r>
    </w:p>
    <w:p w:rsidR="002857AA" w:rsidRPr="00E63475" w:rsidRDefault="002857AA" w:rsidP="002857AA">
      <w:pPr>
        <w:numPr>
          <w:ilvl w:val="0"/>
          <w:numId w:val="6"/>
        </w:numPr>
        <w:shd w:val="clear" w:color="auto" w:fill="FFFFFF"/>
        <w:spacing w:after="0" w:line="240" w:lineRule="auto"/>
        <w:textAlignment w:val="baseline"/>
        <w:rPr>
          <w:rFonts w:ascii="Segoe UI" w:eastAsia="Times New Roman" w:hAnsi="Segoe UI" w:cs="Segoe UI"/>
          <w:b/>
          <w:color w:val="000000"/>
          <w:sz w:val="32"/>
          <w:szCs w:val="32"/>
        </w:rPr>
      </w:pPr>
      <w:proofErr w:type="spellStart"/>
      <w:r w:rsidRPr="00E63475">
        <w:rPr>
          <w:rFonts w:ascii="Segoe UI" w:eastAsia="Times New Roman" w:hAnsi="Segoe UI" w:cs="Segoe UI"/>
          <w:b/>
          <w:color w:val="000000"/>
          <w:sz w:val="32"/>
          <w:szCs w:val="32"/>
        </w:rPr>
        <w:t>Creates</w:t>
      </w:r>
      <w:r w:rsidRPr="00E63475">
        <w:rPr>
          <w:rFonts w:ascii="Segoe UI" w:eastAsia="Times New Roman" w:hAnsi="Segoe UI" w:cs="Segoe UI"/>
          <w:b/>
          <w:color w:val="000000"/>
          <w:sz w:val="32"/>
          <w:szCs w:val="32"/>
          <w:bdr w:val="none" w:sz="0" w:space="0" w:color="auto" w:frame="1"/>
          <w:shd w:val="clear" w:color="auto" w:fill="F2F2F2"/>
        </w:rPr>
        <w:t>FormControl</w:t>
      </w:r>
      <w:proofErr w:type="spellEnd"/>
      <w:r w:rsidRPr="00E63475">
        <w:rPr>
          <w:rFonts w:ascii="Segoe UI" w:eastAsia="Times New Roman" w:hAnsi="Segoe UI" w:cs="Segoe UI"/>
          <w:b/>
          <w:color w:val="000000"/>
          <w:sz w:val="32"/>
          <w:szCs w:val="32"/>
        </w:rPr>
        <w:t> instance for each of child control, which has </w:t>
      </w:r>
      <w:proofErr w:type="spellStart"/>
      <w:r w:rsidRPr="00E63475">
        <w:rPr>
          <w:rFonts w:ascii="Segoe UI" w:eastAsia="Times New Roman" w:hAnsi="Segoe UI" w:cs="Segoe UI"/>
          <w:b/>
          <w:color w:val="000000"/>
          <w:sz w:val="32"/>
          <w:szCs w:val="32"/>
          <w:bdr w:val="none" w:sz="0" w:space="0" w:color="auto" w:frame="1"/>
          <w:shd w:val="clear" w:color="auto" w:fill="F2F2F2"/>
        </w:rPr>
        <w:t>ngModel</w:t>
      </w:r>
      <w:proofErr w:type="spellEnd"/>
      <w:r w:rsidRPr="00E63475">
        <w:rPr>
          <w:rFonts w:ascii="Segoe UI" w:eastAsia="Times New Roman" w:hAnsi="Segoe UI" w:cs="Segoe UI"/>
          <w:b/>
          <w:color w:val="000000"/>
          <w:sz w:val="32"/>
          <w:szCs w:val="32"/>
        </w:rPr>
        <w:t> directive.</w:t>
      </w:r>
    </w:p>
    <w:p w:rsidR="002857AA" w:rsidRPr="00E63475" w:rsidRDefault="002857AA" w:rsidP="002857AA">
      <w:pPr>
        <w:numPr>
          <w:ilvl w:val="0"/>
          <w:numId w:val="6"/>
        </w:numPr>
        <w:shd w:val="clear" w:color="auto" w:fill="FFFFFF"/>
        <w:spacing w:after="0" w:line="240" w:lineRule="auto"/>
        <w:textAlignment w:val="baseline"/>
        <w:rPr>
          <w:rFonts w:ascii="Segoe UI" w:eastAsia="Times New Roman" w:hAnsi="Segoe UI" w:cs="Segoe UI"/>
          <w:b/>
          <w:color w:val="000000"/>
          <w:sz w:val="32"/>
          <w:szCs w:val="32"/>
        </w:rPr>
      </w:pPr>
      <w:proofErr w:type="spellStart"/>
      <w:r w:rsidRPr="00E63475">
        <w:rPr>
          <w:rFonts w:ascii="Segoe UI" w:eastAsia="Times New Roman" w:hAnsi="Segoe UI" w:cs="Segoe UI"/>
          <w:b/>
          <w:color w:val="000000"/>
          <w:sz w:val="32"/>
          <w:szCs w:val="32"/>
        </w:rPr>
        <w:t>Creates</w:t>
      </w:r>
      <w:r w:rsidRPr="00E63475">
        <w:rPr>
          <w:rFonts w:ascii="Segoe UI" w:eastAsia="Times New Roman" w:hAnsi="Segoe UI" w:cs="Segoe UI"/>
          <w:b/>
          <w:color w:val="000000"/>
          <w:sz w:val="32"/>
          <w:szCs w:val="32"/>
          <w:bdr w:val="none" w:sz="0" w:space="0" w:color="auto" w:frame="1"/>
          <w:shd w:val="clear" w:color="auto" w:fill="F2F2F2"/>
        </w:rPr>
        <w:t>FormGroup</w:t>
      </w:r>
      <w:proofErr w:type="spellEnd"/>
      <w:r w:rsidRPr="00E63475">
        <w:rPr>
          <w:rFonts w:ascii="Segoe UI" w:eastAsia="Times New Roman" w:hAnsi="Segoe UI" w:cs="Segoe UI"/>
          <w:b/>
          <w:color w:val="000000"/>
          <w:sz w:val="32"/>
          <w:szCs w:val="32"/>
        </w:rPr>
        <w:t xml:space="preserve"> instance for each of </w:t>
      </w:r>
      <w:proofErr w:type="gramStart"/>
      <w:r w:rsidRPr="00E63475">
        <w:rPr>
          <w:rFonts w:ascii="Segoe UI" w:eastAsia="Times New Roman" w:hAnsi="Segoe UI" w:cs="Segoe UI"/>
          <w:b/>
          <w:color w:val="000000"/>
          <w:sz w:val="32"/>
          <w:szCs w:val="32"/>
        </w:rPr>
        <w:t>the  </w:t>
      </w:r>
      <w:proofErr w:type="spellStart"/>
      <w:r w:rsidRPr="00E63475">
        <w:rPr>
          <w:rFonts w:ascii="Segoe UI" w:eastAsia="Times New Roman" w:hAnsi="Segoe UI" w:cs="Segoe UI"/>
          <w:b/>
          <w:color w:val="000000"/>
          <w:sz w:val="32"/>
          <w:szCs w:val="32"/>
          <w:bdr w:val="none" w:sz="0" w:space="0" w:color="auto" w:frame="1"/>
          <w:shd w:val="clear" w:color="auto" w:fill="F2F2F2"/>
        </w:rPr>
        <w:t>NgModelGroup</w:t>
      </w:r>
      <w:proofErr w:type="spellEnd"/>
      <w:proofErr w:type="gramEnd"/>
      <w:r w:rsidRPr="00E63475">
        <w:rPr>
          <w:rFonts w:ascii="Segoe UI" w:eastAsia="Times New Roman" w:hAnsi="Segoe UI" w:cs="Segoe UI"/>
          <w:b/>
          <w:color w:val="000000"/>
          <w:sz w:val="32"/>
          <w:szCs w:val="32"/>
        </w:rPr>
        <w:t> directive.</w:t>
      </w:r>
    </w:p>
    <w:p w:rsidR="002857AA" w:rsidRPr="00E63475" w:rsidRDefault="002857AA" w:rsidP="002857AA">
      <w:p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We can export the </w:t>
      </w:r>
      <w:proofErr w:type="spellStart"/>
      <w:r w:rsidRPr="00E63475">
        <w:rPr>
          <w:rFonts w:ascii="Segoe UI" w:eastAsia="Times New Roman" w:hAnsi="Segoe UI" w:cs="Segoe UI"/>
          <w:b/>
          <w:color w:val="000000"/>
          <w:sz w:val="32"/>
          <w:szCs w:val="32"/>
          <w:bdr w:val="none" w:sz="0" w:space="0" w:color="auto" w:frame="1"/>
          <w:shd w:val="clear" w:color="auto" w:fill="F2F2F2"/>
        </w:rPr>
        <w:t>ngForm</w:t>
      </w:r>
      <w:proofErr w:type="spellEnd"/>
      <w:r w:rsidRPr="00E63475">
        <w:rPr>
          <w:rFonts w:ascii="Segoe UI" w:eastAsia="Times New Roman" w:hAnsi="Segoe UI" w:cs="Segoe UI"/>
          <w:b/>
          <w:color w:val="000000"/>
          <w:sz w:val="32"/>
          <w:szCs w:val="32"/>
        </w:rPr>
        <w:t> instance into a local template variable using </w:t>
      </w:r>
      <w:proofErr w:type="spellStart"/>
      <w:r w:rsidRPr="00E63475">
        <w:rPr>
          <w:rFonts w:ascii="Segoe UI" w:eastAsia="Times New Roman" w:hAnsi="Segoe UI" w:cs="Segoe UI"/>
          <w:b/>
          <w:color w:val="000000"/>
          <w:sz w:val="32"/>
          <w:szCs w:val="32"/>
          <w:bdr w:val="none" w:sz="0" w:space="0" w:color="auto" w:frame="1"/>
          <w:shd w:val="clear" w:color="auto" w:fill="F2F2F2"/>
        </w:rPr>
        <w:t>ngForm</w:t>
      </w:r>
      <w:proofErr w:type="spellEnd"/>
      <w:r w:rsidRPr="00E63475">
        <w:rPr>
          <w:rFonts w:ascii="Segoe UI" w:eastAsia="Times New Roman" w:hAnsi="Segoe UI" w:cs="Segoe UI"/>
          <w:b/>
          <w:color w:val="000000"/>
          <w:sz w:val="32"/>
          <w:szCs w:val="32"/>
        </w:rPr>
        <w:t> as the key (ex: </w:t>
      </w:r>
      <w:r w:rsidRPr="00E63475">
        <w:rPr>
          <w:rFonts w:ascii="Segoe UI" w:eastAsia="Times New Roman" w:hAnsi="Segoe UI" w:cs="Segoe UI"/>
          <w:b/>
          <w:color w:val="000000"/>
          <w:sz w:val="32"/>
          <w:szCs w:val="32"/>
          <w:bdr w:val="none" w:sz="0" w:space="0" w:color="auto" w:frame="1"/>
          <w:shd w:val="clear" w:color="auto" w:fill="F2F2F2"/>
        </w:rPr>
        <w:t>#</w:t>
      </w:r>
      <w:proofErr w:type="spellStart"/>
      <w:r w:rsidRPr="00E63475">
        <w:rPr>
          <w:rFonts w:ascii="Segoe UI" w:eastAsia="Times New Roman" w:hAnsi="Segoe UI" w:cs="Segoe UI"/>
          <w:b/>
          <w:color w:val="000000"/>
          <w:sz w:val="32"/>
          <w:szCs w:val="32"/>
          <w:bdr w:val="none" w:sz="0" w:space="0" w:color="auto" w:frame="1"/>
          <w:shd w:val="clear" w:color="auto" w:fill="F2F2F2"/>
        </w:rPr>
        <w:t>contactForm</w:t>
      </w:r>
      <w:proofErr w:type="spellEnd"/>
      <w:r w:rsidRPr="00E63475">
        <w:rPr>
          <w:rFonts w:ascii="Segoe UI" w:eastAsia="Times New Roman" w:hAnsi="Segoe UI" w:cs="Segoe UI"/>
          <w:b/>
          <w:color w:val="000000"/>
          <w:sz w:val="32"/>
          <w:szCs w:val="32"/>
          <w:bdr w:val="none" w:sz="0" w:space="0" w:color="auto" w:frame="1"/>
          <w:shd w:val="clear" w:color="auto" w:fill="F2F2F2"/>
        </w:rPr>
        <w:t>="</w:t>
      </w:r>
      <w:proofErr w:type="spellStart"/>
      <w:r w:rsidRPr="00E63475">
        <w:rPr>
          <w:rFonts w:ascii="Segoe UI" w:eastAsia="Times New Roman" w:hAnsi="Segoe UI" w:cs="Segoe UI"/>
          <w:b/>
          <w:color w:val="000000"/>
          <w:sz w:val="32"/>
          <w:szCs w:val="32"/>
          <w:bdr w:val="none" w:sz="0" w:space="0" w:color="auto" w:frame="1"/>
          <w:shd w:val="clear" w:color="auto" w:fill="F2F2F2"/>
        </w:rPr>
        <w:t>ngForm</w:t>
      </w:r>
      <w:proofErr w:type="spellEnd"/>
      <w:r w:rsidRPr="00E63475">
        <w:rPr>
          <w:rFonts w:ascii="Segoe UI" w:eastAsia="Times New Roman" w:hAnsi="Segoe UI" w:cs="Segoe UI"/>
          <w:b/>
          <w:color w:val="000000"/>
          <w:sz w:val="32"/>
          <w:szCs w:val="32"/>
          <w:bdr w:val="none" w:sz="0" w:space="0" w:color="auto" w:frame="1"/>
          <w:shd w:val="clear" w:color="auto" w:fill="F2F2F2"/>
        </w:rPr>
        <w:t>"</w:t>
      </w:r>
      <w:r w:rsidRPr="00E63475">
        <w:rPr>
          <w:rFonts w:ascii="Segoe UI" w:eastAsia="Times New Roman" w:hAnsi="Segoe UI" w:cs="Segoe UI"/>
          <w:b/>
          <w:color w:val="000000"/>
          <w:sz w:val="32"/>
          <w:szCs w:val="32"/>
        </w:rPr>
        <w:t>). This allows us to access the many properties and methods of </w:t>
      </w:r>
      <w:proofErr w:type="spellStart"/>
      <w:r w:rsidRPr="00E63475">
        <w:rPr>
          <w:rFonts w:ascii="Segoe UI" w:eastAsia="Times New Roman" w:hAnsi="Segoe UI" w:cs="Segoe UI"/>
          <w:b/>
          <w:color w:val="000000"/>
          <w:sz w:val="32"/>
          <w:szCs w:val="32"/>
          <w:bdr w:val="none" w:sz="0" w:space="0" w:color="auto" w:frame="1"/>
          <w:shd w:val="clear" w:color="auto" w:fill="F2F2F2"/>
        </w:rPr>
        <w:t>ngForm</w:t>
      </w:r>
      <w:proofErr w:type="spellEnd"/>
      <w:r w:rsidRPr="00E63475">
        <w:rPr>
          <w:rFonts w:ascii="Segoe UI" w:eastAsia="Times New Roman" w:hAnsi="Segoe UI" w:cs="Segoe UI"/>
          <w:b/>
          <w:color w:val="000000"/>
          <w:sz w:val="32"/>
          <w:szCs w:val="32"/>
        </w:rPr>
        <w:t> using the template variable </w:t>
      </w:r>
      <w:proofErr w:type="spellStart"/>
      <w:r w:rsidRPr="00E63475">
        <w:rPr>
          <w:rFonts w:ascii="Segoe UI" w:eastAsia="Times New Roman" w:hAnsi="Segoe UI" w:cs="Segoe UI"/>
          <w:b/>
          <w:color w:val="000000"/>
          <w:sz w:val="32"/>
          <w:szCs w:val="32"/>
          <w:bdr w:val="none" w:sz="0" w:space="0" w:color="auto" w:frame="1"/>
          <w:shd w:val="clear" w:color="auto" w:fill="F2F2F2"/>
        </w:rPr>
        <w:t>contactForm</w:t>
      </w:r>
      <w:proofErr w:type="spellEnd"/>
    </w:p>
    <w:p w:rsidR="002857AA" w:rsidRPr="00E63475" w:rsidRDefault="002857AA" w:rsidP="002857AA">
      <w:p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Hence, update the </w:t>
      </w:r>
      <w:r w:rsidRPr="00E63475">
        <w:rPr>
          <w:rFonts w:ascii="Segoe UI" w:eastAsia="Times New Roman" w:hAnsi="Segoe UI" w:cs="Segoe UI"/>
          <w:b/>
          <w:color w:val="000000"/>
          <w:sz w:val="32"/>
          <w:szCs w:val="32"/>
          <w:bdr w:val="none" w:sz="0" w:space="0" w:color="auto" w:frame="1"/>
          <w:shd w:val="clear" w:color="auto" w:fill="F2F2F2"/>
        </w:rPr>
        <w:t>form</w:t>
      </w:r>
      <w:r w:rsidRPr="00E63475">
        <w:rPr>
          <w:rFonts w:ascii="Segoe UI" w:eastAsia="Times New Roman" w:hAnsi="Segoe UI" w:cs="Segoe UI"/>
          <w:b/>
          <w:color w:val="000000"/>
          <w:sz w:val="32"/>
          <w:szCs w:val="32"/>
        </w:rPr>
        <w:t> element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
        <w:gridCol w:w="9125"/>
      </w:tblGrid>
      <w:tr w:rsidR="002857AA" w:rsidRPr="00E63475" w:rsidTr="002857AA">
        <w:trPr>
          <w:tblCellSpacing w:w="15" w:type="dxa"/>
        </w:trPr>
        <w:tc>
          <w:tcPr>
            <w:tcW w:w="0" w:type="auto"/>
            <w:tcBorders>
              <w:top w:val="nil"/>
              <w:left w:val="nil"/>
              <w:bottom w:val="nil"/>
              <w:right w:val="nil"/>
            </w:tcBorders>
            <w:vAlign w:val="center"/>
            <w:hideMark/>
          </w:tcPr>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1</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2</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3</w:t>
            </w:r>
          </w:p>
        </w:tc>
        <w:tc>
          <w:tcPr>
            <w:tcW w:w="9949" w:type="dxa"/>
            <w:tcBorders>
              <w:top w:val="nil"/>
              <w:left w:val="nil"/>
              <w:bottom w:val="nil"/>
              <w:right w:val="nil"/>
            </w:tcBorders>
            <w:vAlign w:val="center"/>
            <w:hideMark/>
          </w:tcPr>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&lt;form #</w:t>
            </w:r>
            <w:proofErr w:type="spellStart"/>
            <w:r w:rsidRPr="00E63475">
              <w:rPr>
                <w:rFonts w:ascii="inherit" w:eastAsia="Times New Roman" w:hAnsi="inherit" w:cs="Times New Roman"/>
                <w:b/>
                <w:color w:val="000000"/>
                <w:sz w:val="32"/>
                <w:szCs w:val="32"/>
                <w:bdr w:val="none" w:sz="0" w:space="0" w:color="auto" w:frame="1"/>
              </w:rPr>
              <w:t>contactForm</w:t>
            </w:r>
            <w:proofErr w:type="spellEnd"/>
            <w:r w:rsidRPr="00E63475">
              <w:rPr>
                <w:rFonts w:ascii="inherit" w:eastAsia="Times New Roman" w:hAnsi="inherit" w:cs="Times New Roman"/>
                <w:b/>
                <w:color w:val="000000"/>
                <w:sz w:val="32"/>
                <w:szCs w:val="32"/>
                <w:bdr w:val="none" w:sz="0" w:space="0" w:color="auto" w:frame="1"/>
              </w:rPr>
              <w:t>="</w:t>
            </w:r>
            <w:proofErr w:type="spellStart"/>
            <w:r w:rsidRPr="00E63475">
              <w:rPr>
                <w:rFonts w:ascii="inherit" w:eastAsia="Times New Roman" w:hAnsi="inherit" w:cs="Times New Roman"/>
                <w:b/>
                <w:color w:val="000000"/>
                <w:sz w:val="32"/>
                <w:szCs w:val="32"/>
                <w:bdr w:val="none" w:sz="0" w:space="0" w:color="auto" w:frame="1"/>
              </w:rPr>
              <w:t>ngForm</w:t>
            </w:r>
            <w:proofErr w:type="spellEnd"/>
            <w:r w:rsidRPr="00E63475">
              <w:rPr>
                <w:rFonts w:ascii="inherit" w:eastAsia="Times New Roman" w:hAnsi="inherit" w:cs="Times New Roman"/>
                <w:b/>
                <w:color w:val="000000"/>
                <w:sz w:val="32"/>
                <w:szCs w:val="32"/>
                <w:bdr w:val="none" w:sz="0" w:space="0" w:color="auto" w:frame="1"/>
              </w:rPr>
              <w:t>"&gt;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tc>
      </w:tr>
    </w:tbl>
    <w:p w:rsidR="002857AA" w:rsidRPr="00E63475" w:rsidRDefault="002857AA" w:rsidP="002857AA">
      <w:pPr>
        <w:shd w:val="clear" w:color="auto" w:fill="FFFFFF"/>
        <w:spacing w:after="0" w:line="240" w:lineRule="auto"/>
        <w:textAlignment w:val="baseline"/>
        <w:outlineLvl w:val="2"/>
        <w:rPr>
          <w:rFonts w:ascii="Segoe UI" w:eastAsia="Times New Roman" w:hAnsi="Segoe UI" w:cs="Segoe UI"/>
          <w:b/>
          <w:bCs/>
          <w:color w:val="000000"/>
          <w:sz w:val="32"/>
          <w:szCs w:val="32"/>
        </w:rPr>
      </w:pPr>
      <w:proofErr w:type="spellStart"/>
      <w:r w:rsidRPr="00E63475">
        <w:rPr>
          <w:rFonts w:ascii="Segoe UI" w:eastAsia="Times New Roman" w:hAnsi="Segoe UI" w:cs="Segoe UI"/>
          <w:b/>
          <w:bCs/>
          <w:color w:val="000000"/>
          <w:sz w:val="32"/>
          <w:szCs w:val="32"/>
          <w:bdr w:val="none" w:sz="0" w:space="0" w:color="auto" w:frame="1"/>
        </w:rPr>
        <w:t>FormControl</w:t>
      </w:r>
      <w:proofErr w:type="spellEnd"/>
    </w:p>
    <w:p w:rsidR="00C444A6" w:rsidRDefault="002857AA" w:rsidP="002857AA">
      <w:p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The </w:t>
      </w:r>
      <w:proofErr w:type="spellStart"/>
      <w:r w:rsidRPr="00E63475">
        <w:rPr>
          <w:rFonts w:ascii="Segoe UI" w:eastAsia="Times New Roman" w:hAnsi="Segoe UI" w:cs="Segoe UI"/>
          <w:b/>
          <w:color w:val="000000"/>
          <w:sz w:val="32"/>
          <w:szCs w:val="32"/>
          <w:bdr w:val="none" w:sz="0" w:space="0" w:color="auto" w:frame="1"/>
          <w:shd w:val="clear" w:color="auto" w:fill="F2F2F2"/>
        </w:rPr>
        <w:t>FormControl</w:t>
      </w:r>
      <w:proofErr w:type="spellEnd"/>
      <w:r w:rsidRPr="00E63475">
        <w:rPr>
          <w:rFonts w:ascii="Segoe UI" w:eastAsia="Times New Roman" w:hAnsi="Segoe UI" w:cs="Segoe UI"/>
          <w:b/>
          <w:color w:val="000000"/>
          <w:sz w:val="32"/>
          <w:szCs w:val="32"/>
        </w:rPr>
        <w:t> is the basic building block of the </w:t>
      </w:r>
      <w:hyperlink r:id="rId23" w:history="1">
        <w:r w:rsidRPr="00E63475">
          <w:rPr>
            <w:rFonts w:ascii="Segoe UI" w:eastAsia="Times New Roman" w:hAnsi="Segoe UI" w:cs="Segoe UI"/>
            <w:b/>
            <w:color w:val="0170B9"/>
            <w:sz w:val="32"/>
            <w:szCs w:val="32"/>
            <w:u w:val="single"/>
            <w:bdr w:val="none" w:sz="0" w:space="0" w:color="auto" w:frame="1"/>
          </w:rPr>
          <w:t>Angular Forms</w:t>
        </w:r>
      </w:hyperlink>
      <w:r w:rsidRPr="00E63475">
        <w:rPr>
          <w:rFonts w:ascii="Segoe UI" w:eastAsia="Times New Roman" w:hAnsi="Segoe UI" w:cs="Segoe UI"/>
          <w:b/>
          <w:color w:val="000000"/>
          <w:sz w:val="32"/>
          <w:szCs w:val="32"/>
        </w:rPr>
        <w:t>. It represents a single input field in an </w:t>
      </w:r>
      <w:hyperlink r:id="rId24" w:history="1">
        <w:r w:rsidRPr="00E63475">
          <w:rPr>
            <w:rFonts w:ascii="Segoe UI" w:eastAsia="Times New Roman" w:hAnsi="Segoe UI" w:cs="Segoe UI"/>
            <w:b/>
            <w:color w:val="0170B9"/>
            <w:sz w:val="32"/>
            <w:szCs w:val="32"/>
            <w:u w:val="single"/>
            <w:bdr w:val="none" w:sz="0" w:space="0" w:color="auto" w:frame="1"/>
          </w:rPr>
          <w:t xml:space="preserve">Angular </w:t>
        </w:r>
        <w:r w:rsidRPr="00E63475">
          <w:rPr>
            <w:rFonts w:ascii="Segoe UI" w:eastAsia="Times New Roman" w:hAnsi="Segoe UI" w:cs="Segoe UI"/>
            <w:b/>
            <w:color w:val="0170B9"/>
            <w:sz w:val="32"/>
            <w:szCs w:val="32"/>
            <w:u w:val="single"/>
            <w:bdr w:val="none" w:sz="0" w:space="0" w:color="auto" w:frame="1"/>
          </w:rPr>
          <w:lastRenderedPageBreak/>
          <w:t>form</w:t>
        </w:r>
      </w:hyperlink>
      <w:r w:rsidRPr="00E63475">
        <w:rPr>
          <w:rFonts w:ascii="Segoe UI" w:eastAsia="Times New Roman" w:hAnsi="Segoe UI" w:cs="Segoe UI"/>
          <w:b/>
          <w:bCs/>
          <w:color w:val="000000"/>
          <w:sz w:val="32"/>
          <w:szCs w:val="32"/>
          <w:bdr w:val="none" w:sz="0" w:space="0" w:color="auto" w:frame="1"/>
        </w:rPr>
        <w:t>.</w:t>
      </w:r>
      <w:r w:rsidRPr="00E63475">
        <w:rPr>
          <w:rFonts w:ascii="Segoe UI" w:eastAsia="Times New Roman" w:hAnsi="Segoe UI" w:cs="Segoe UI"/>
          <w:b/>
          <w:color w:val="000000"/>
          <w:sz w:val="32"/>
          <w:szCs w:val="32"/>
        </w:rPr>
        <w:t> The </w:t>
      </w:r>
      <w:hyperlink r:id="rId25" w:anchor="angular-forms-module" w:history="1">
        <w:r w:rsidRPr="00E63475">
          <w:rPr>
            <w:rFonts w:ascii="Segoe UI" w:eastAsia="Times New Roman" w:hAnsi="Segoe UI" w:cs="Segoe UI"/>
            <w:b/>
            <w:color w:val="0170B9"/>
            <w:sz w:val="32"/>
            <w:szCs w:val="32"/>
            <w:u w:val="single"/>
            <w:bdr w:val="none" w:sz="0" w:space="0" w:color="auto" w:frame="1"/>
          </w:rPr>
          <w:t>Angular Forms Module</w:t>
        </w:r>
      </w:hyperlink>
      <w:r w:rsidRPr="00E63475">
        <w:rPr>
          <w:rFonts w:ascii="Segoe UI" w:eastAsia="Times New Roman" w:hAnsi="Segoe UI" w:cs="Segoe UI"/>
          <w:b/>
          <w:color w:val="000000"/>
          <w:sz w:val="32"/>
          <w:szCs w:val="32"/>
        </w:rPr>
        <w:t> binds the input element to a </w:t>
      </w:r>
      <w:proofErr w:type="spellStart"/>
      <w:r w:rsidRPr="00E63475">
        <w:rPr>
          <w:rFonts w:ascii="Segoe UI" w:eastAsia="Times New Roman" w:hAnsi="Segoe UI" w:cs="Segoe UI"/>
          <w:b/>
          <w:color w:val="000000"/>
          <w:sz w:val="32"/>
          <w:szCs w:val="32"/>
          <w:bdr w:val="none" w:sz="0" w:space="0" w:color="auto" w:frame="1"/>
          <w:shd w:val="clear" w:color="auto" w:fill="F2F2F2"/>
        </w:rPr>
        <w:t>FormControl</w:t>
      </w:r>
      <w:proofErr w:type="spellEnd"/>
      <w:r w:rsidRPr="00E63475">
        <w:rPr>
          <w:rFonts w:ascii="Segoe UI" w:eastAsia="Times New Roman" w:hAnsi="Segoe UI" w:cs="Segoe UI"/>
          <w:b/>
          <w:color w:val="000000"/>
          <w:sz w:val="32"/>
          <w:szCs w:val="32"/>
        </w:rPr>
        <w:t>. We use the </w:t>
      </w:r>
      <w:proofErr w:type="spellStart"/>
      <w:r w:rsidRPr="00E63475">
        <w:rPr>
          <w:rFonts w:ascii="Segoe UI" w:eastAsia="Times New Roman" w:hAnsi="Segoe UI" w:cs="Segoe UI"/>
          <w:b/>
          <w:color w:val="000000"/>
          <w:sz w:val="32"/>
          <w:szCs w:val="32"/>
          <w:bdr w:val="none" w:sz="0" w:space="0" w:color="auto" w:frame="1"/>
          <w:shd w:val="clear" w:color="auto" w:fill="F2F2F2"/>
        </w:rPr>
        <w:t>FormControl</w:t>
      </w:r>
      <w:proofErr w:type="spellEnd"/>
      <w:r w:rsidRPr="00E63475">
        <w:rPr>
          <w:rFonts w:ascii="Segoe UI" w:eastAsia="Times New Roman" w:hAnsi="Segoe UI" w:cs="Segoe UI"/>
          <w:b/>
          <w:color w:val="000000"/>
          <w:sz w:val="32"/>
          <w:szCs w:val="32"/>
        </w:rPr>
        <w:t xml:space="preserve"> instance to track the </w:t>
      </w:r>
    </w:p>
    <w:p w:rsidR="00C444A6" w:rsidRDefault="00C444A6" w:rsidP="002857AA">
      <w:pPr>
        <w:shd w:val="clear" w:color="auto" w:fill="FFFFFF"/>
        <w:spacing w:after="0" w:line="240" w:lineRule="auto"/>
        <w:textAlignment w:val="baseline"/>
        <w:rPr>
          <w:rFonts w:ascii="Segoe UI" w:eastAsia="Times New Roman" w:hAnsi="Segoe UI" w:cs="Segoe UI"/>
          <w:b/>
          <w:color w:val="000000"/>
          <w:sz w:val="32"/>
          <w:szCs w:val="32"/>
        </w:rPr>
      </w:pPr>
    </w:p>
    <w:p w:rsidR="002857AA" w:rsidRPr="00E63475" w:rsidRDefault="002857AA" w:rsidP="002857AA">
      <w:p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value, user interaction and validation status of an individual form element. Each individual </w:t>
      </w:r>
      <w:r w:rsidRPr="00E63475">
        <w:rPr>
          <w:rFonts w:ascii="Segoe UI" w:eastAsia="Times New Roman" w:hAnsi="Segoe UI" w:cs="Segoe UI"/>
          <w:b/>
          <w:color w:val="000000"/>
          <w:sz w:val="32"/>
          <w:szCs w:val="32"/>
          <w:bdr w:val="none" w:sz="0" w:space="0" w:color="auto" w:frame="1"/>
          <w:shd w:val="clear" w:color="auto" w:fill="F2F2F2"/>
        </w:rPr>
        <w:t>Form</w:t>
      </w:r>
      <w:r w:rsidRPr="00E63475">
        <w:rPr>
          <w:rFonts w:ascii="Segoe UI" w:eastAsia="Times New Roman" w:hAnsi="Segoe UI" w:cs="Segoe UI"/>
          <w:b/>
          <w:color w:val="000000"/>
          <w:sz w:val="32"/>
          <w:szCs w:val="32"/>
        </w:rPr>
        <w:t> element is a </w:t>
      </w:r>
      <w:proofErr w:type="spellStart"/>
      <w:r w:rsidRPr="00E63475">
        <w:rPr>
          <w:rFonts w:ascii="Segoe UI" w:eastAsia="Times New Roman" w:hAnsi="Segoe UI" w:cs="Segoe UI"/>
          <w:b/>
          <w:color w:val="000000"/>
          <w:sz w:val="32"/>
          <w:szCs w:val="32"/>
          <w:bdr w:val="none" w:sz="0" w:space="0" w:color="auto" w:frame="1"/>
          <w:shd w:val="clear" w:color="auto" w:fill="F2F2F2"/>
        </w:rPr>
        <w:t>FormControl</w:t>
      </w:r>
      <w:proofErr w:type="spellEnd"/>
    </w:p>
    <w:p w:rsidR="002857AA" w:rsidRPr="00E63475" w:rsidRDefault="002857AA" w:rsidP="002857AA">
      <w:p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 xml:space="preserve">We have six form elements in our HTML template. They are </w:t>
      </w:r>
      <w:proofErr w:type="spellStart"/>
      <w:r w:rsidRPr="00E63475">
        <w:rPr>
          <w:rFonts w:ascii="Segoe UI" w:eastAsia="Times New Roman" w:hAnsi="Segoe UI" w:cs="Segoe UI"/>
          <w:b/>
          <w:color w:val="000000"/>
          <w:sz w:val="32"/>
          <w:szCs w:val="32"/>
        </w:rPr>
        <w:t>firstName</w:t>
      </w:r>
      <w:proofErr w:type="spellEnd"/>
      <w:r w:rsidRPr="00E63475">
        <w:rPr>
          <w:rFonts w:ascii="Segoe UI" w:eastAsia="Times New Roman" w:hAnsi="Segoe UI" w:cs="Segoe UI"/>
          <w:b/>
          <w:color w:val="000000"/>
          <w:sz w:val="32"/>
          <w:szCs w:val="32"/>
        </w:rPr>
        <w:t xml:space="preserve">, </w:t>
      </w:r>
      <w:proofErr w:type="spellStart"/>
      <w:r w:rsidRPr="00E63475">
        <w:rPr>
          <w:rFonts w:ascii="Segoe UI" w:eastAsia="Times New Roman" w:hAnsi="Segoe UI" w:cs="Segoe UI"/>
          <w:b/>
          <w:color w:val="000000"/>
          <w:sz w:val="32"/>
          <w:szCs w:val="32"/>
        </w:rPr>
        <w:t>lastname</w:t>
      </w:r>
      <w:proofErr w:type="spellEnd"/>
      <w:r w:rsidRPr="00E63475">
        <w:rPr>
          <w:rFonts w:ascii="Segoe UI" w:eastAsia="Times New Roman" w:hAnsi="Segoe UI" w:cs="Segoe UI"/>
          <w:b/>
          <w:color w:val="000000"/>
          <w:sz w:val="32"/>
          <w:szCs w:val="32"/>
        </w:rPr>
        <w:t xml:space="preserve">, email, gender, </w:t>
      </w:r>
      <w:proofErr w:type="spellStart"/>
      <w:r w:rsidRPr="00E63475">
        <w:rPr>
          <w:rFonts w:ascii="Segoe UI" w:eastAsia="Times New Roman" w:hAnsi="Segoe UI" w:cs="Segoe UI"/>
          <w:b/>
          <w:color w:val="000000"/>
          <w:sz w:val="32"/>
          <w:szCs w:val="32"/>
        </w:rPr>
        <w:t>isMarried</w:t>
      </w:r>
      <w:proofErr w:type="spellEnd"/>
      <w:r w:rsidRPr="00E63475">
        <w:rPr>
          <w:rFonts w:ascii="Segoe UI" w:eastAsia="Times New Roman" w:hAnsi="Segoe UI" w:cs="Segoe UI"/>
          <w:b/>
          <w:color w:val="000000"/>
          <w:sz w:val="32"/>
          <w:szCs w:val="32"/>
        </w:rPr>
        <w:t xml:space="preserve"> &amp; country. We need to bind them to </w:t>
      </w:r>
      <w:proofErr w:type="spellStart"/>
      <w:r w:rsidRPr="00E63475">
        <w:rPr>
          <w:rFonts w:ascii="Segoe UI" w:eastAsia="Times New Roman" w:hAnsi="Segoe UI" w:cs="Segoe UI"/>
          <w:b/>
          <w:color w:val="000000"/>
          <w:sz w:val="32"/>
          <w:szCs w:val="32"/>
          <w:bdr w:val="none" w:sz="0" w:space="0" w:color="auto" w:frame="1"/>
          <w:shd w:val="clear" w:color="auto" w:fill="F2F2F2"/>
        </w:rPr>
        <w:t>FormControl</w:t>
      </w:r>
      <w:proofErr w:type="spellEnd"/>
      <w:r w:rsidRPr="00E63475">
        <w:rPr>
          <w:rFonts w:ascii="Segoe UI" w:eastAsia="Times New Roman" w:hAnsi="Segoe UI" w:cs="Segoe UI"/>
          <w:b/>
          <w:color w:val="000000"/>
          <w:sz w:val="32"/>
          <w:szCs w:val="32"/>
        </w:rPr>
        <w:t> instance. We do this by using the </w:t>
      </w:r>
      <w:proofErr w:type="spellStart"/>
      <w:r w:rsidRPr="00E63475">
        <w:rPr>
          <w:rFonts w:ascii="Segoe UI" w:eastAsia="Times New Roman" w:hAnsi="Segoe UI" w:cs="Segoe UI"/>
          <w:b/>
          <w:color w:val="000000"/>
          <w:sz w:val="32"/>
          <w:szCs w:val="32"/>
          <w:bdr w:val="none" w:sz="0" w:space="0" w:color="auto" w:frame="1"/>
          <w:shd w:val="clear" w:color="auto" w:fill="F2F2F2"/>
        </w:rPr>
        <w:t>ngModel</w:t>
      </w:r>
      <w:proofErr w:type="spellEnd"/>
      <w:r w:rsidRPr="00E63475">
        <w:rPr>
          <w:rFonts w:ascii="Segoe UI" w:eastAsia="Times New Roman" w:hAnsi="Segoe UI" w:cs="Segoe UI"/>
          <w:b/>
          <w:color w:val="000000"/>
          <w:sz w:val="32"/>
          <w:szCs w:val="32"/>
        </w:rPr>
        <w:t> directive. Add the </w:t>
      </w:r>
      <w:proofErr w:type="spellStart"/>
      <w:r w:rsidRPr="00E63475">
        <w:rPr>
          <w:rFonts w:ascii="Segoe UI" w:eastAsia="Times New Roman" w:hAnsi="Segoe UI" w:cs="Segoe UI"/>
          <w:b/>
          <w:color w:val="000000"/>
          <w:sz w:val="32"/>
          <w:szCs w:val="32"/>
          <w:bdr w:val="none" w:sz="0" w:space="0" w:color="auto" w:frame="1"/>
          <w:shd w:val="clear" w:color="auto" w:fill="F2F2F2"/>
        </w:rPr>
        <w:t>ngModel</w:t>
      </w:r>
      <w:proofErr w:type="spellEnd"/>
      <w:r w:rsidRPr="00E63475">
        <w:rPr>
          <w:rFonts w:ascii="Segoe UI" w:eastAsia="Times New Roman" w:hAnsi="Segoe UI" w:cs="Segoe UI"/>
          <w:b/>
          <w:color w:val="000000"/>
          <w:sz w:val="32"/>
          <w:szCs w:val="32"/>
        </w:rPr>
        <w:t> directive to each control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
        <w:gridCol w:w="9125"/>
      </w:tblGrid>
      <w:tr w:rsidR="002857AA" w:rsidRPr="00E63475" w:rsidTr="002857AA">
        <w:trPr>
          <w:tblCellSpacing w:w="15" w:type="dxa"/>
        </w:trPr>
        <w:tc>
          <w:tcPr>
            <w:tcW w:w="0" w:type="auto"/>
            <w:tcBorders>
              <w:top w:val="nil"/>
              <w:left w:val="nil"/>
              <w:bottom w:val="nil"/>
              <w:right w:val="nil"/>
            </w:tcBorders>
            <w:vAlign w:val="center"/>
            <w:hideMark/>
          </w:tcPr>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1</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2</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3</w:t>
            </w:r>
          </w:p>
        </w:tc>
        <w:tc>
          <w:tcPr>
            <w:tcW w:w="9949" w:type="dxa"/>
            <w:tcBorders>
              <w:top w:val="nil"/>
              <w:left w:val="nil"/>
              <w:bottom w:val="nil"/>
              <w:right w:val="nil"/>
            </w:tcBorders>
            <w:vAlign w:val="center"/>
            <w:hideMark/>
          </w:tcPr>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&lt;input type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"text" name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w:t>
            </w:r>
            <w:proofErr w:type="spellStart"/>
            <w:r w:rsidRPr="00E63475">
              <w:rPr>
                <w:rFonts w:ascii="inherit" w:eastAsia="Times New Roman" w:hAnsi="inherit" w:cs="Times New Roman"/>
                <w:b/>
                <w:color w:val="000000"/>
                <w:sz w:val="32"/>
                <w:szCs w:val="32"/>
                <w:bdr w:val="none" w:sz="0" w:space="0" w:color="auto" w:frame="1"/>
              </w:rPr>
              <w:t>firstname</w:t>
            </w:r>
            <w:proofErr w:type="spellEnd"/>
            <w:r w:rsidRPr="00E63475">
              <w:rPr>
                <w:rFonts w:ascii="inherit" w:eastAsia="Times New Roman" w:hAnsi="inherit" w:cs="Times New Roman"/>
                <w:b/>
                <w:color w:val="000000"/>
                <w:sz w:val="32"/>
                <w:szCs w:val="32"/>
                <w:bdr w:val="none" w:sz="0" w:space="0" w:color="auto" w:frame="1"/>
              </w:rPr>
              <w:t xml:space="preserve">" </w:t>
            </w:r>
            <w:proofErr w:type="spellStart"/>
            <w:r w:rsidRPr="00E63475">
              <w:rPr>
                <w:rFonts w:ascii="inherit" w:eastAsia="Times New Roman" w:hAnsi="inherit" w:cs="Times New Roman"/>
                <w:b/>
                <w:color w:val="000000"/>
                <w:sz w:val="32"/>
                <w:szCs w:val="32"/>
                <w:bdr w:val="none" w:sz="0" w:space="0" w:color="auto" w:frame="1"/>
              </w:rPr>
              <w:t>ngModel</w:t>
            </w:r>
            <w:proofErr w:type="spellEnd"/>
            <w:r w:rsidRPr="00E63475">
              <w:rPr>
                <w:rFonts w:ascii="inherit" w:eastAsia="Times New Roman" w:hAnsi="inherit" w:cs="Times New Roman"/>
                <w:b/>
                <w:color w:val="000000"/>
                <w:sz w:val="32"/>
                <w:szCs w:val="32"/>
                <w:bdr w:val="none" w:sz="0" w:space="0" w:color="auto" w:frame="1"/>
              </w:rPr>
              <w:t>&gt;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tc>
      </w:tr>
    </w:tbl>
    <w:p w:rsidR="002857AA" w:rsidRPr="00E63475" w:rsidRDefault="002857AA" w:rsidP="002857AA">
      <w:pPr>
        <w:shd w:val="clear" w:color="auto" w:fill="FFFFFF"/>
        <w:spacing w:after="0" w:line="240" w:lineRule="auto"/>
        <w:textAlignment w:val="baseline"/>
        <w:rPr>
          <w:rFonts w:ascii="Segoe UI" w:eastAsia="Times New Roman" w:hAnsi="Segoe UI" w:cs="Segoe UI"/>
          <w:b/>
          <w:color w:val="000000"/>
          <w:sz w:val="32"/>
          <w:szCs w:val="32"/>
        </w:rPr>
      </w:pPr>
      <w:proofErr w:type="spellStart"/>
      <w:r w:rsidRPr="00E63475">
        <w:rPr>
          <w:rFonts w:ascii="Segoe UI" w:eastAsia="Times New Roman" w:hAnsi="Segoe UI" w:cs="Segoe UI"/>
          <w:b/>
          <w:color w:val="000000"/>
          <w:sz w:val="32"/>
          <w:szCs w:val="32"/>
          <w:bdr w:val="none" w:sz="0" w:space="0" w:color="auto" w:frame="1"/>
          <w:shd w:val="clear" w:color="auto" w:fill="F2F2F2"/>
        </w:rPr>
        <w:t>ngModel</w:t>
      </w:r>
      <w:proofErr w:type="spellEnd"/>
      <w:r w:rsidRPr="00E63475">
        <w:rPr>
          <w:rFonts w:ascii="Segoe UI" w:eastAsia="Times New Roman" w:hAnsi="Segoe UI" w:cs="Segoe UI"/>
          <w:b/>
          <w:color w:val="000000"/>
          <w:sz w:val="32"/>
          <w:szCs w:val="32"/>
        </w:rPr>
        <w:t> will use the </w:t>
      </w:r>
      <w:r w:rsidRPr="00E63475">
        <w:rPr>
          <w:rFonts w:ascii="Segoe UI" w:eastAsia="Times New Roman" w:hAnsi="Segoe UI" w:cs="Segoe UI"/>
          <w:b/>
          <w:color w:val="000000"/>
          <w:sz w:val="32"/>
          <w:szCs w:val="32"/>
          <w:bdr w:val="none" w:sz="0" w:space="0" w:color="auto" w:frame="1"/>
          <w:shd w:val="clear" w:color="auto" w:fill="F2F2F2"/>
        </w:rPr>
        <w:t>name</w:t>
      </w:r>
      <w:r w:rsidRPr="00E63475">
        <w:rPr>
          <w:rFonts w:ascii="Segoe UI" w:eastAsia="Times New Roman" w:hAnsi="Segoe UI" w:cs="Segoe UI"/>
          <w:b/>
          <w:color w:val="000000"/>
          <w:sz w:val="32"/>
          <w:szCs w:val="32"/>
        </w:rPr>
        <w:t> attribute to create the </w:t>
      </w:r>
      <w:proofErr w:type="spellStart"/>
      <w:r w:rsidRPr="00E63475">
        <w:rPr>
          <w:rFonts w:ascii="Segoe UI" w:eastAsia="Times New Roman" w:hAnsi="Segoe UI" w:cs="Segoe UI"/>
          <w:b/>
          <w:color w:val="000000"/>
          <w:sz w:val="32"/>
          <w:szCs w:val="32"/>
          <w:bdr w:val="none" w:sz="0" w:space="0" w:color="auto" w:frame="1"/>
          <w:shd w:val="clear" w:color="auto" w:fill="F2F2F2"/>
        </w:rPr>
        <w:t>FormControl</w:t>
      </w:r>
      <w:proofErr w:type="spellEnd"/>
      <w:r w:rsidRPr="00E63475">
        <w:rPr>
          <w:rFonts w:ascii="Segoe UI" w:eastAsia="Times New Roman" w:hAnsi="Segoe UI" w:cs="Segoe UI"/>
          <w:b/>
          <w:color w:val="000000"/>
          <w:sz w:val="32"/>
          <w:szCs w:val="32"/>
        </w:rPr>
        <w:t> instance for each of the </w:t>
      </w:r>
      <w:r w:rsidRPr="00E63475">
        <w:rPr>
          <w:rFonts w:ascii="Segoe UI" w:eastAsia="Times New Roman" w:hAnsi="Segoe UI" w:cs="Segoe UI"/>
          <w:b/>
          <w:color w:val="000000"/>
          <w:sz w:val="32"/>
          <w:szCs w:val="32"/>
          <w:bdr w:val="none" w:sz="0" w:space="0" w:color="auto" w:frame="1"/>
          <w:shd w:val="clear" w:color="auto" w:fill="F2F2F2"/>
        </w:rPr>
        <w:t>Form</w:t>
      </w:r>
      <w:r w:rsidRPr="00E63475">
        <w:rPr>
          <w:rFonts w:ascii="Segoe UI" w:eastAsia="Times New Roman" w:hAnsi="Segoe UI" w:cs="Segoe UI"/>
          <w:b/>
          <w:color w:val="000000"/>
          <w:sz w:val="32"/>
          <w:szCs w:val="32"/>
        </w:rPr>
        <w:t> field it is attached.</w:t>
      </w:r>
    </w:p>
    <w:p w:rsidR="002857AA" w:rsidRPr="00E63475" w:rsidRDefault="002857AA" w:rsidP="002857AA">
      <w:pPr>
        <w:shd w:val="clear" w:color="auto" w:fill="FFFFFF"/>
        <w:spacing w:after="0" w:line="240" w:lineRule="auto"/>
        <w:textAlignment w:val="baseline"/>
        <w:outlineLvl w:val="2"/>
        <w:rPr>
          <w:rFonts w:ascii="Segoe UI" w:eastAsia="Times New Roman" w:hAnsi="Segoe UI" w:cs="Segoe UI"/>
          <w:b/>
          <w:bCs/>
          <w:color w:val="000000"/>
          <w:sz w:val="32"/>
          <w:szCs w:val="32"/>
        </w:rPr>
      </w:pPr>
      <w:r w:rsidRPr="00E63475">
        <w:rPr>
          <w:rFonts w:ascii="Segoe UI" w:eastAsia="Times New Roman" w:hAnsi="Segoe UI" w:cs="Segoe UI"/>
          <w:b/>
          <w:bCs/>
          <w:color w:val="000000"/>
          <w:sz w:val="32"/>
          <w:szCs w:val="32"/>
          <w:bdr w:val="none" w:sz="0" w:space="0" w:color="auto" w:frame="1"/>
        </w:rPr>
        <w:t>Submit Form</w:t>
      </w:r>
    </w:p>
    <w:p w:rsidR="002857AA" w:rsidRPr="00E63475" w:rsidRDefault="002857AA" w:rsidP="002857AA">
      <w:pPr>
        <w:shd w:val="clear" w:color="auto" w:fill="FFFFFF"/>
        <w:spacing w:after="36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 xml:space="preserve">Now have the template ready, except for the final piece </w:t>
      </w:r>
      <w:proofErr w:type="spellStart"/>
      <w:r w:rsidRPr="00E63475">
        <w:rPr>
          <w:rFonts w:ascii="Segoe UI" w:eastAsia="Times New Roman" w:hAnsi="Segoe UI" w:cs="Segoe UI"/>
          <w:b/>
          <w:color w:val="000000"/>
          <w:sz w:val="32"/>
          <w:szCs w:val="32"/>
        </w:rPr>
        <w:t>i.e</w:t>
      </w:r>
      <w:proofErr w:type="spellEnd"/>
      <w:r w:rsidRPr="00E63475">
        <w:rPr>
          <w:rFonts w:ascii="Segoe UI" w:eastAsia="Times New Roman" w:hAnsi="Segoe UI" w:cs="Segoe UI"/>
          <w:b/>
          <w:color w:val="000000"/>
          <w:sz w:val="32"/>
          <w:szCs w:val="32"/>
        </w:rPr>
        <w:t xml:space="preserve"> submitting data to the component.</w:t>
      </w:r>
    </w:p>
    <w:p w:rsidR="002857AA" w:rsidRPr="00E63475" w:rsidRDefault="002857AA" w:rsidP="002857AA">
      <w:p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We use the </w:t>
      </w:r>
      <w:proofErr w:type="spellStart"/>
      <w:r w:rsidRPr="00E63475">
        <w:rPr>
          <w:rFonts w:ascii="Segoe UI" w:eastAsia="Times New Roman" w:hAnsi="Segoe UI" w:cs="Segoe UI"/>
          <w:b/>
          <w:color w:val="000000"/>
          <w:sz w:val="32"/>
          <w:szCs w:val="32"/>
          <w:bdr w:val="none" w:sz="0" w:space="0" w:color="auto" w:frame="1"/>
          <w:shd w:val="clear" w:color="auto" w:fill="F2F2F2"/>
        </w:rPr>
        <w:t>ngSubmit</w:t>
      </w:r>
      <w:proofErr w:type="spellEnd"/>
      <w:r w:rsidRPr="00E63475">
        <w:rPr>
          <w:rFonts w:ascii="Segoe UI" w:eastAsia="Times New Roman" w:hAnsi="Segoe UI" w:cs="Segoe UI"/>
          <w:b/>
          <w:color w:val="000000"/>
          <w:sz w:val="32"/>
          <w:szCs w:val="32"/>
        </w:rPr>
        <w:t> event, to submit the form data to the component class. We use the </w:t>
      </w:r>
      <w:hyperlink r:id="rId26" w:history="1">
        <w:r w:rsidRPr="00E63475">
          <w:rPr>
            <w:rFonts w:ascii="Segoe UI" w:eastAsia="Times New Roman" w:hAnsi="Segoe UI" w:cs="Segoe UI"/>
            <w:b/>
            <w:color w:val="0170B9"/>
            <w:sz w:val="32"/>
            <w:szCs w:val="32"/>
            <w:u w:val="single"/>
            <w:bdr w:val="none" w:sz="0" w:space="0" w:color="auto" w:frame="1"/>
          </w:rPr>
          <w:t>event binding</w:t>
        </w:r>
      </w:hyperlink>
      <w:r w:rsidRPr="00E63475">
        <w:rPr>
          <w:rFonts w:ascii="Segoe UI" w:eastAsia="Times New Roman" w:hAnsi="Segoe UI" w:cs="Segoe UI"/>
          <w:b/>
          <w:color w:val="000000"/>
          <w:sz w:val="32"/>
          <w:szCs w:val="32"/>
        </w:rPr>
        <w:t> (parentheses) to bind </w:t>
      </w:r>
      <w:proofErr w:type="spellStart"/>
      <w:r w:rsidRPr="00E63475">
        <w:rPr>
          <w:rFonts w:ascii="Segoe UI" w:eastAsia="Times New Roman" w:hAnsi="Segoe UI" w:cs="Segoe UI"/>
          <w:b/>
          <w:color w:val="000000"/>
          <w:sz w:val="32"/>
          <w:szCs w:val="32"/>
          <w:bdr w:val="none" w:sz="0" w:space="0" w:color="auto" w:frame="1"/>
          <w:shd w:val="clear" w:color="auto" w:fill="F2F2F2"/>
        </w:rPr>
        <w:t>ngSubmit</w:t>
      </w:r>
      <w:proofErr w:type="spellEnd"/>
      <w:r w:rsidRPr="00E63475">
        <w:rPr>
          <w:rFonts w:ascii="Segoe UI" w:eastAsia="Times New Roman" w:hAnsi="Segoe UI" w:cs="Segoe UI"/>
          <w:b/>
          <w:color w:val="000000"/>
          <w:sz w:val="32"/>
          <w:szCs w:val="32"/>
        </w:rPr>
        <w:t> to </w:t>
      </w:r>
      <w:proofErr w:type="spellStart"/>
      <w:r w:rsidRPr="00E63475">
        <w:rPr>
          <w:rFonts w:ascii="Segoe UI" w:eastAsia="Times New Roman" w:hAnsi="Segoe UI" w:cs="Segoe UI"/>
          <w:b/>
          <w:color w:val="000000"/>
          <w:sz w:val="32"/>
          <w:szCs w:val="32"/>
          <w:bdr w:val="none" w:sz="0" w:space="0" w:color="auto" w:frame="1"/>
          <w:shd w:val="clear" w:color="auto" w:fill="F2F2F2"/>
        </w:rPr>
        <w:t>OnSubmit</w:t>
      </w:r>
      <w:proofErr w:type="spellEnd"/>
      <w:r w:rsidRPr="00E63475">
        <w:rPr>
          <w:rFonts w:ascii="Segoe UI" w:eastAsia="Times New Roman" w:hAnsi="Segoe UI" w:cs="Segoe UI"/>
          <w:b/>
          <w:color w:val="000000"/>
          <w:sz w:val="32"/>
          <w:szCs w:val="32"/>
        </w:rPr>
        <w:t> method in the component class. When the user clicks on the submit button, the </w:t>
      </w:r>
      <w:proofErr w:type="spellStart"/>
      <w:r w:rsidRPr="00E63475">
        <w:rPr>
          <w:rFonts w:ascii="Segoe UI" w:eastAsia="Times New Roman" w:hAnsi="Segoe UI" w:cs="Segoe UI"/>
          <w:b/>
          <w:color w:val="000000"/>
          <w:sz w:val="32"/>
          <w:szCs w:val="32"/>
          <w:bdr w:val="none" w:sz="0" w:space="0" w:color="auto" w:frame="1"/>
          <w:shd w:val="clear" w:color="auto" w:fill="F2F2F2"/>
        </w:rPr>
        <w:t>ngSubmit</w:t>
      </w:r>
      <w:proofErr w:type="spellEnd"/>
      <w:r w:rsidRPr="00E63475">
        <w:rPr>
          <w:rFonts w:ascii="Segoe UI" w:eastAsia="Times New Roman" w:hAnsi="Segoe UI" w:cs="Segoe UI"/>
          <w:b/>
          <w:color w:val="000000"/>
          <w:sz w:val="32"/>
          <w:szCs w:val="32"/>
        </w:rPr>
        <w:t> event will fire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
        <w:gridCol w:w="9125"/>
      </w:tblGrid>
      <w:tr w:rsidR="002857AA" w:rsidRPr="00E63475" w:rsidTr="002857AA">
        <w:trPr>
          <w:tblCellSpacing w:w="15" w:type="dxa"/>
        </w:trPr>
        <w:tc>
          <w:tcPr>
            <w:tcW w:w="0" w:type="auto"/>
            <w:tcBorders>
              <w:top w:val="nil"/>
              <w:left w:val="nil"/>
              <w:bottom w:val="nil"/>
              <w:right w:val="nil"/>
            </w:tcBorders>
            <w:vAlign w:val="center"/>
            <w:hideMark/>
          </w:tcPr>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1</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2</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3</w:t>
            </w:r>
          </w:p>
        </w:tc>
        <w:tc>
          <w:tcPr>
            <w:tcW w:w="9949" w:type="dxa"/>
            <w:tcBorders>
              <w:top w:val="nil"/>
              <w:left w:val="nil"/>
              <w:bottom w:val="nil"/>
              <w:right w:val="nil"/>
            </w:tcBorders>
            <w:vAlign w:val="center"/>
            <w:hideMark/>
          </w:tcPr>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&lt;form #</w:t>
            </w:r>
            <w:proofErr w:type="spellStart"/>
            <w:r w:rsidRPr="00E63475">
              <w:rPr>
                <w:rFonts w:ascii="inherit" w:eastAsia="Times New Roman" w:hAnsi="inherit" w:cs="Times New Roman"/>
                <w:b/>
                <w:color w:val="000000"/>
                <w:sz w:val="32"/>
                <w:szCs w:val="32"/>
                <w:bdr w:val="none" w:sz="0" w:space="0" w:color="auto" w:frame="1"/>
              </w:rPr>
              <w:t>contactForm</w:t>
            </w:r>
            <w:proofErr w:type="spellEnd"/>
            <w:r w:rsidRPr="00E63475">
              <w:rPr>
                <w:rFonts w:ascii="inherit" w:eastAsia="Times New Roman" w:hAnsi="inherit" w:cs="Times New Roman"/>
                <w:b/>
                <w:color w:val="000000"/>
                <w:sz w:val="32"/>
                <w:szCs w:val="32"/>
                <w:bdr w:val="none" w:sz="0" w:space="0" w:color="auto" w:frame="1"/>
              </w:rPr>
              <w:t>="</w:t>
            </w:r>
            <w:proofErr w:type="spellStart"/>
            <w:r w:rsidRPr="00E63475">
              <w:rPr>
                <w:rFonts w:ascii="inherit" w:eastAsia="Times New Roman" w:hAnsi="inherit" w:cs="Times New Roman"/>
                <w:b/>
                <w:color w:val="000000"/>
                <w:sz w:val="32"/>
                <w:szCs w:val="32"/>
                <w:bdr w:val="none" w:sz="0" w:space="0" w:color="auto" w:frame="1"/>
              </w:rPr>
              <w:t>ngForm</w:t>
            </w:r>
            <w:proofErr w:type="spellEnd"/>
            <w:r w:rsidRPr="00E63475">
              <w:rPr>
                <w:rFonts w:ascii="inherit" w:eastAsia="Times New Roman" w:hAnsi="inherit" w:cs="Times New Roman"/>
                <w:b/>
                <w:color w:val="000000"/>
                <w:sz w:val="32"/>
                <w:szCs w:val="32"/>
                <w:bdr w:val="none" w:sz="0" w:space="0" w:color="auto" w:frame="1"/>
              </w:rPr>
              <w:t>" (</w:t>
            </w:r>
            <w:proofErr w:type="spellStart"/>
            <w:r w:rsidRPr="00E63475">
              <w:rPr>
                <w:rFonts w:ascii="inherit" w:eastAsia="Times New Roman" w:hAnsi="inherit" w:cs="Times New Roman"/>
                <w:b/>
                <w:color w:val="000000"/>
                <w:sz w:val="32"/>
                <w:szCs w:val="32"/>
                <w:bdr w:val="none" w:sz="0" w:space="0" w:color="auto" w:frame="1"/>
              </w:rPr>
              <w:t>ngSubmit</w:t>
            </w:r>
            <w:proofErr w:type="spellEnd"/>
            <w:r w:rsidRPr="00E63475">
              <w:rPr>
                <w:rFonts w:ascii="inherit" w:eastAsia="Times New Roman" w:hAnsi="inherit" w:cs="Times New Roman"/>
                <w:b/>
                <w:color w:val="000000"/>
                <w:sz w:val="32"/>
                <w:szCs w:val="32"/>
                <w:bdr w:val="none" w:sz="0" w:space="0" w:color="auto" w:frame="1"/>
              </w:rPr>
              <w:t>)="</w:t>
            </w:r>
            <w:proofErr w:type="spellStart"/>
            <w:r w:rsidRPr="00E63475">
              <w:rPr>
                <w:rFonts w:ascii="inherit" w:eastAsia="Times New Roman" w:hAnsi="inherit" w:cs="Times New Roman"/>
                <w:b/>
                <w:color w:val="000000"/>
                <w:sz w:val="32"/>
                <w:szCs w:val="32"/>
                <w:bdr w:val="none" w:sz="0" w:space="0" w:color="auto" w:frame="1"/>
              </w:rPr>
              <w:t>onSubmit</w:t>
            </w:r>
            <w:proofErr w:type="spellEnd"/>
            <w:r w:rsidRPr="00E63475">
              <w:rPr>
                <w:rFonts w:ascii="inherit" w:eastAsia="Times New Roman" w:hAnsi="inherit" w:cs="Times New Roman"/>
                <w:b/>
                <w:color w:val="000000"/>
                <w:sz w:val="32"/>
                <w:szCs w:val="32"/>
                <w:bdr w:val="none" w:sz="0" w:space="0" w:color="auto" w:frame="1"/>
              </w:rPr>
              <w:t>(</w:t>
            </w:r>
            <w:proofErr w:type="spellStart"/>
            <w:r w:rsidRPr="00E63475">
              <w:rPr>
                <w:rFonts w:ascii="inherit" w:eastAsia="Times New Roman" w:hAnsi="inherit" w:cs="Times New Roman"/>
                <w:b/>
                <w:color w:val="000000"/>
                <w:sz w:val="32"/>
                <w:szCs w:val="32"/>
                <w:bdr w:val="none" w:sz="0" w:space="0" w:color="auto" w:frame="1"/>
              </w:rPr>
              <w:t>contactForm</w:t>
            </w:r>
            <w:proofErr w:type="spellEnd"/>
            <w:r w:rsidRPr="00E63475">
              <w:rPr>
                <w:rFonts w:ascii="inherit" w:eastAsia="Times New Roman" w:hAnsi="inherit" w:cs="Times New Roman"/>
                <w:b/>
                <w:color w:val="000000"/>
                <w:sz w:val="32"/>
                <w:szCs w:val="32"/>
                <w:bdr w:val="none" w:sz="0" w:space="0" w:color="auto" w:frame="1"/>
              </w:rPr>
              <w:t>)"&gt;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tc>
      </w:tr>
    </w:tbl>
    <w:p w:rsidR="002857AA" w:rsidRPr="00E63475" w:rsidRDefault="002857AA" w:rsidP="002857AA">
      <w:p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We are passing the local template variable </w:t>
      </w:r>
      <w:proofErr w:type="spellStart"/>
      <w:r w:rsidRPr="00E63475">
        <w:rPr>
          <w:rFonts w:ascii="Segoe UI" w:eastAsia="Times New Roman" w:hAnsi="Segoe UI" w:cs="Segoe UI"/>
          <w:b/>
          <w:color w:val="000000"/>
          <w:sz w:val="32"/>
          <w:szCs w:val="32"/>
          <w:bdr w:val="none" w:sz="0" w:space="0" w:color="auto" w:frame="1"/>
          <w:shd w:val="clear" w:color="auto" w:fill="F2F2F2"/>
        </w:rPr>
        <w:t>contactForm</w:t>
      </w:r>
      <w:proofErr w:type="spellEnd"/>
      <w:r w:rsidRPr="00E63475">
        <w:rPr>
          <w:rFonts w:ascii="Segoe UI" w:eastAsia="Times New Roman" w:hAnsi="Segoe UI" w:cs="Segoe UI"/>
          <w:b/>
          <w:color w:val="000000"/>
          <w:sz w:val="32"/>
          <w:szCs w:val="32"/>
        </w:rPr>
        <w:t> in </w:t>
      </w:r>
      <w:proofErr w:type="spellStart"/>
      <w:r w:rsidRPr="00E63475">
        <w:rPr>
          <w:rFonts w:ascii="Segoe UI" w:eastAsia="Times New Roman" w:hAnsi="Segoe UI" w:cs="Segoe UI"/>
          <w:b/>
          <w:color w:val="000000"/>
          <w:sz w:val="32"/>
          <w:szCs w:val="32"/>
          <w:bdr w:val="none" w:sz="0" w:space="0" w:color="auto" w:frame="1"/>
          <w:shd w:val="clear" w:color="auto" w:fill="F2F2F2"/>
        </w:rPr>
        <w:t>onSubmit</w:t>
      </w:r>
      <w:proofErr w:type="spellEnd"/>
      <w:r w:rsidRPr="00E63475">
        <w:rPr>
          <w:rFonts w:ascii="Segoe UI" w:eastAsia="Times New Roman" w:hAnsi="Segoe UI" w:cs="Segoe UI"/>
          <w:b/>
          <w:color w:val="000000"/>
          <w:sz w:val="32"/>
          <w:szCs w:val="32"/>
        </w:rPr>
        <w:t> method. </w:t>
      </w:r>
      <w:proofErr w:type="spellStart"/>
      <w:r w:rsidRPr="00E63475">
        <w:rPr>
          <w:rFonts w:ascii="Segoe UI" w:eastAsia="Times New Roman" w:hAnsi="Segoe UI" w:cs="Segoe UI"/>
          <w:b/>
          <w:color w:val="000000"/>
          <w:sz w:val="32"/>
          <w:szCs w:val="32"/>
          <w:bdr w:val="none" w:sz="0" w:space="0" w:color="auto" w:frame="1"/>
          <w:shd w:val="clear" w:color="auto" w:fill="F2F2F2"/>
        </w:rPr>
        <w:t>contactForm</w:t>
      </w:r>
      <w:proofErr w:type="spellEnd"/>
      <w:r w:rsidRPr="00E63475">
        <w:rPr>
          <w:rFonts w:ascii="Segoe UI" w:eastAsia="Times New Roman" w:hAnsi="Segoe UI" w:cs="Segoe UI"/>
          <w:b/>
          <w:color w:val="000000"/>
          <w:sz w:val="32"/>
          <w:szCs w:val="32"/>
        </w:rPr>
        <w:t> hold</w:t>
      </w:r>
      <w:r w:rsidRPr="00E63475">
        <w:rPr>
          <w:rFonts w:ascii="Segoe UI" w:eastAsia="Times New Roman" w:hAnsi="Segoe UI" w:cs="Segoe UI"/>
          <w:b/>
          <w:color w:val="000000"/>
          <w:sz w:val="32"/>
          <w:szCs w:val="32"/>
        </w:rPr>
        <w:lastRenderedPageBreak/>
        <w:t>s the reference to the </w:t>
      </w:r>
      <w:proofErr w:type="spellStart"/>
      <w:r w:rsidRPr="00E63475">
        <w:rPr>
          <w:rFonts w:ascii="Segoe UI" w:eastAsia="Times New Roman" w:hAnsi="Segoe UI" w:cs="Segoe UI"/>
          <w:b/>
          <w:color w:val="000000"/>
          <w:sz w:val="32"/>
          <w:szCs w:val="32"/>
          <w:bdr w:val="none" w:sz="0" w:space="0" w:color="auto" w:frame="1"/>
          <w:shd w:val="clear" w:color="auto" w:fill="F2F2F2"/>
        </w:rPr>
        <w:t>ngForm</w:t>
      </w:r>
      <w:proofErr w:type="spellEnd"/>
      <w:r w:rsidRPr="00E63475">
        <w:rPr>
          <w:rFonts w:ascii="Segoe UI" w:eastAsia="Times New Roman" w:hAnsi="Segoe UI" w:cs="Segoe UI"/>
          <w:b/>
          <w:color w:val="000000"/>
          <w:sz w:val="32"/>
          <w:szCs w:val="32"/>
        </w:rPr>
        <w:t> directive. We can use this in our component class to extract the data from the form fields.</w:t>
      </w:r>
    </w:p>
    <w:p w:rsidR="002857AA" w:rsidRPr="00E63475" w:rsidRDefault="002857AA" w:rsidP="002857AA">
      <w:pPr>
        <w:shd w:val="clear" w:color="auto" w:fill="FFFFFF"/>
        <w:spacing w:after="0" w:line="240" w:lineRule="auto"/>
        <w:textAlignment w:val="baseline"/>
        <w:outlineLvl w:val="2"/>
        <w:rPr>
          <w:rFonts w:ascii="Segoe UI" w:eastAsia="Times New Roman" w:hAnsi="Segoe UI" w:cs="Segoe UI"/>
          <w:b/>
          <w:bCs/>
          <w:color w:val="000000"/>
          <w:sz w:val="32"/>
          <w:szCs w:val="32"/>
        </w:rPr>
      </w:pPr>
      <w:r w:rsidRPr="00E63475">
        <w:rPr>
          <w:rFonts w:ascii="Segoe UI" w:eastAsia="Times New Roman" w:hAnsi="Segoe UI" w:cs="Segoe UI"/>
          <w:b/>
          <w:bCs/>
          <w:color w:val="000000"/>
          <w:sz w:val="32"/>
          <w:szCs w:val="32"/>
          <w:bdr w:val="none" w:sz="0" w:space="0" w:color="auto" w:frame="1"/>
        </w:rPr>
        <w:t>Final Template</w:t>
      </w:r>
    </w:p>
    <w:p w:rsidR="002857AA" w:rsidRPr="00E63475" w:rsidRDefault="002857AA" w:rsidP="002857AA">
      <w:pPr>
        <w:shd w:val="clear" w:color="auto" w:fill="FFFFFF"/>
        <w:spacing w:after="36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Our final template is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2857AA" w:rsidRPr="00E63475" w:rsidTr="000C49C7">
        <w:trPr>
          <w:tblCellSpacing w:w="15" w:type="dxa"/>
        </w:trPr>
        <w:tc>
          <w:tcPr>
            <w:tcW w:w="0" w:type="auto"/>
            <w:tcBorders>
              <w:top w:val="nil"/>
              <w:left w:val="nil"/>
              <w:bottom w:val="nil"/>
              <w:right w:val="nil"/>
            </w:tcBorders>
            <w:vAlign w:val="center"/>
          </w:tcPr>
          <w:p w:rsidR="002857AA" w:rsidRPr="00E63475" w:rsidRDefault="002857AA" w:rsidP="002857AA">
            <w:pPr>
              <w:spacing w:after="0" w:line="240" w:lineRule="auto"/>
              <w:textAlignment w:val="baseline"/>
              <w:rPr>
                <w:rFonts w:ascii="inherit" w:eastAsia="Times New Roman" w:hAnsi="inherit" w:cs="Times New Roman"/>
                <w:b/>
                <w:sz w:val="32"/>
                <w:szCs w:val="32"/>
              </w:rPr>
            </w:pPr>
          </w:p>
        </w:tc>
        <w:tc>
          <w:tcPr>
            <w:tcW w:w="9834" w:type="dxa"/>
            <w:tcBorders>
              <w:top w:val="nil"/>
              <w:left w:val="nil"/>
              <w:bottom w:val="nil"/>
              <w:right w:val="nil"/>
            </w:tcBorders>
            <w:vAlign w:val="center"/>
            <w:hideMark/>
          </w:tcPr>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&lt;form #</w:t>
            </w:r>
            <w:proofErr w:type="spellStart"/>
            <w:r w:rsidRPr="00E63475">
              <w:rPr>
                <w:rFonts w:ascii="inherit" w:eastAsia="Times New Roman" w:hAnsi="inherit" w:cs="Times New Roman"/>
                <w:b/>
                <w:color w:val="000000"/>
                <w:sz w:val="32"/>
                <w:szCs w:val="32"/>
                <w:bdr w:val="none" w:sz="0" w:space="0" w:color="auto" w:frame="1"/>
              </w:rPr>
              <w:t>contactForm</w:t>
            </w:r>
            <w:proofErr w:type="spellEnd"/>
            <w:r w:rsidRPr="00E63475">
              <w:rPr>
                <w:rFonts w:ascii="inherit" w:eastAsia="Times New Roman" w:hAnsi="inherit" w:cs="Times New Roman"/>
                <w:b/>
                <w:color w:val="000000"/>
                <w:sz w:val="32"/>
                <w:szCs w:val="32"/>
                <w:bdr w:val="none" w:sz="0" w:space="0" w:color="auto" w:frame="1"/>
              </w:rPr>
              <w:t>="</w:t>
            </w:r>
            <w:proofErr w:type="spellStart"/>
            <w:r w:rsidRPr="00E63475">
              <w:rPr>
                <w:rFonts w:ascii="inherit" w:eastAsia="Times New Roman" w:hAnsi="inherit" w:cs="Times New Roman"/>
                <w:b/>
                <w:color w:val="000000"/>
                <w:sz w:val="32"/>
                <w:szCs w:val="32"/>
                <w:bdr w:val="none" w:sz="0" w:space="0" w:color="auto" w:frame="1"/>
              </w:rPr>
              <w:t>ngForm</w:t>
            </w:r>
            <w:proofErr w:type="spellEnd"/>
            <w:r w:rsidRPr="00E63475">
              <w:rPr>
                <w:rFonts w:ascii="inherit" w:eastAsia="Times New Roman" w:hAnsi="inherit" w:cs="Times New Roman"/>
                <w:b/>
                <w:color w:val="000000"/>
                <w:sz w:val="32"/>
                <w:szCs w:val="32"/>
                <w:bdr w:val="none" w:sz="0" w:space="0" w:color="auto" w:frame="1"/>
              </w:rPr>
              <w:t>" (</w:t>
            </w:r>
            <w:proofErr w:type="spellStart"/>
            <w:r w:rsidRPr="00E63475">
              <w:rPr>
                <w:rFonts w:ascii="inherit" w:eastAsia="Times New Roman" w:hAnsi="inherit" w:cs="Times New Roman"/>
                <w:b/>
                <w:color w:val="000000"/>
                <w:sz w:val="32"/>
                <w:szCs w:val="32"/>
                <w:bdr w:val="none" w:sz="0" w:space="0" w:color="auto" w:frame="1"/>
              </w:rPr>
              <w:t>ngSubmit</w:t>
            </w:r>
            <w:proofErr w:type="spellEnd"/>
            <w:r w:rsidRPr="00E63475">
              <w:rPr>
                <w:rFonts w:ascii="inherit" w:eastAsia="Times New Roman" w:hAnsi="inherit" w:cs="Times New Roman"/>
                <w:b/>
                <w:color w:val="000000"/>
                <w:sz w:val="32"/>
                <w:szCs w:val="32"/>
                <w:bdr w:val="none" w:sz="0" w:space="0" w:color="auto" w:frame="1"/>
              </w:rPr>
              <w:t>)="</w:t>
            </w:r>
            <w:proofErr w:type="spellStart"/>
            <w:r w:rsidRPr="00E63475">
              <w:rPr>
                <w:rFonts w:ascii="inherit" w:eastAsia="Times New Roman" w:hAnsi="inherit" w:cs="Times New Roman"/>
                <w:b/>
                <w:color w:val="000000"/>
                <w:sz w:val="32"/>
                <w:szCs w:val="32"/>
                <w:bdr w:val="none" w:sz="0" w:space="0" w:color="auto" w:frame="1"/>
              </w:rPr>
              <w:t>onSubmit</w:t>
            </w:r>
            <w:proofErr w:type="spellEnd"/>
            <w:r w:rsidRPr="00E63475">
              <w:rPr>
                <w:rFonts w:ascii="inherit" w:eastAsia="Times New Roman" w:hAnsi="inherit" w:cs="Times New Roman"/>
                <w:b/>
                <w:color w:val="000000"/>
                <w:sz w:val="32"/>
                <w:szCs w:val="32"/>
                <w:bdr w:val="none" w:sz="0" w:space="0" w:color="auto" w:frame="1"/>
              </w:rPr>
              <w:t>(</w:t>
            </w:r>
            <w:proofErr w:type="spellStart"/>
            <w:r w:rsidRPr="00E63475">
              <w:rPr>
                <w:rFonts w:ascii="inherit" w:eastAsia="Times New Roman" w:hAnsi="inherit" w:cs="Times New Roman"/>
                <w:b/>
                <w:color w:val="000000"/>
                <w:sz w:val="32"/>
                <w:szCs w:val="32"/>
                <w:bdr w:val="none" w:sz="0" w:space="0" w:color="auto" w:frame="1"/>
              </w:rPr>
              <w:t>contactForm</w:t>
            </w:r>
            <w:proofErr w:type="spellEnd"/>
            <w:r w:rsidRPr="00E63475">
              <w:rPr>
                <w:rFonts w:ascii="inherit" w:eastAsia="Times New Roman" w:hAnsi="inherit" w:cs="Times New Roman"/>
                <w:b/>
                <w:color w:val="000000"/>
                <w:sz w:val="32"/>
                <w:szCs w:val="32"/>
                <w:bdr w:val="none" w:sz="0" w:space="0" w:color="auto" w:frame="1"/>
              </w:rPr>
              <w:t>)"&gt;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&lt;p&gt;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&lt;label for</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w:t>
            </w:r>
            <w:proofErr w:type="spellStart"/>
            <w:r w:rsidRPr="00E63475">
              <w:rPr>
                <w:rFonts w:ascii="inherit" w:eastAsia="Times New Roman" w:hAnsi="inherit" w:cs="Times New Roman"/>
                <w:b/>
                <w:color w:val="000000"/>
                <w:sz w:val="32"/>
                <w:szCs w:val="32"/>
                <w:bdr w:val="none" w:sz="0" w:space="0" w:color="auto" w:frame="1"/>
              </w:rPr>
              <w:t>firstname</w:t>
            </w:r>
            <w:proofErr w:type="spellEnd"/>
            <w:r w:rsidRPr="00E63475">
              <w:rPr>
                <w:rFonts w:ascii="inherit" w:eastAsia="Times New Roman" w:hAnsi="inherit" w:cs="Times New Roman"/>
                <w:b/>
                <w:color w:val="000000"/>
                <w:sz w:val="32"/>
                <w:szCs w:val="32"/>
                <w:bdr w:val="none" w:sz="0" w:space="0" w:color="auto" w:frame="1"/>
              </w:rPr>
              <w:t>"&gt;First Name&lt;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label&gt;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&lt;input type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"text" name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w:t>
            </w:r>
            <w:proofErr w:type="spellStart"/>
            <w:r w:rsidRPr="00E63475">
              <w:rPr>
                <w:rFonts w:ascii="inherit" w:eastAsia="Times New Roman" w:hAnsi="inherit" w:cs="Times New Roman"/>
                <w:b/>
                <w:color w:val="000000"/>
                <w:sz w:val="32"/>
                <w:szCs w:val="32"/>
                <w:bdr w:val="none" w:sz="0" w:space="0" w:color="auto" w:frame="1"/>
              </w:rPr>
              <w:t>firstname</w:t>
            </w:r>
            <w:proofErr w:type="spellEnd"/>
            <w:r w:rsidRPr="00E63475">
              <w:rPr>
                <w:rFonts w:ascii="inherit" w:eastAsia="Times New Roman" w:hAnsi="inherit" w:cs="Times New Roman"/>
                <w:b/>
                <w:color w:val="000000"/>
                <w:sz w:val="32"/>
                <w:szCs w:val="32"/>
                <w:bdr w:val="none" w:sz="0" w:space="0" w:color="auto" w:frame="1"/>
              </w:rPr>
              <w:t xml:space="preserve">" </w:t>
            </w:r>
            <w:proofErr w:type="spellStart"/>
            <w:r w:rsidRPr="00E63475">
              <w:rPr>
                <w:rFonts w:ascii="inherit" w:eastAsia="Times New Roman" w:hAnsi="inherit" w:cs="Times New Roman"/>
                <w:b/>
                <w:color w:val="000000"/>
                <w:sz w:val="32"/>
                <w:szCs w:val="32"/>
                <w:bdr w:val="none" w:sz="0" w:space="0" w:color="auto" w:frame="1"/>
              </w:rPr>
              <w:t>ngModel</w:t>
            </w:r>
            <w:proofErr w:type="spellEnd"/>
            <w:r w:rsidRPr="00E63475">
              <w:rPr>
                <w:rFonts w:ascii="inherit" w:eastAsia="Times New Roman" w:hAnsi="inherit" w:cs="Times New Roman"/>
                <w:b/>
                <w:color w:val="000000"/>
                <w:sz w:val="32"/>
                <w:szCs w:val="32"/>
                <w:bdr w:val="none" w:sz="0" w:space="0" w:color="auto" w:frame="1"/>
              </w:rPr>
              <w:t>&gt;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p&gt;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&lt;p&gt;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&lt;label for</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w:t>
            </w:r>
            <w:proofErr w:type="spellStart"/>
            <w:r w:rsidRPr="00E63475">
              <w:rPr>
                <w:rFonts w:ascii="inherit" w:eastAsia="Times New Roman" w:hAnsi="inherit" w:cs="Times New Roman"/>
                <w:b/>
                <w:color w:val="000000"/>
                <w:sz w:val="32"/>
                <w:szCs w:val="32"/>
                <w:bdr w:val="none" w:sz="0" w:space="0" w:color="auto" w:frame="1"/>
              </w:rPr>
              <w:t>lastname</w:t>
            </w:r>
            <w:proofErr w:type="spellEnd"/>
            <w:r w:rsidRPr="00E63475">
              <w:rPr>
                <w:rFonts w:ascii="inherit" w:eastAsia="Times New Roman" w:hAnsi="inherit" w:cs="Times New Roman"/>
                <w:b/>
                <w:color w:val="000000"/>
                <w:sz w:val="32"/>
                <w:szCs w:val="32"/>
                <w:bdr w:val="none" w:sz="0" w:space="0" w:color="auto" w:frame="1"/>
              </w:rPr>
              <w:t>"&gt;Last Name&lt;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label&gt;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&lt;input type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"text" name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w:t>
            </w:r>
            <w:proofErr w:type="spellStart"/>
            <w:r w:rsidRPr="00E63475">
              <w:rPr>
                <w:rFonts w:ascii="inherit" w:eastAsia="Times New Roman" w:hAnsi="inherit" w:cs="Times New Roman"/>
                <w:b/>
                <w:color w:val="000000"/>
                <w:sz w:val="32"/>
                <w:szCs w:val="32"/>
                <w:bdr w:val="none" w:sz="0" w:space="0" w:color="auto" w:frame="1"/>
              </w:rPr>
              <w:t>lastname</w:t>
            </w:r>
            <w:proofErr w:type="spellEnd"/>
            <w:r w:rsidRPr="00E63475">
              <w:rPr>
                <w:rFonts w:ascii="inherit" w:eastAsia="Times New Roman" w:hAnsi="inherit" w:cs="Times New Roman"/>
                <w:b/>
                <w:color w:val="000000"/>
                <w:sz w:val="32"/>
                <w:szCs w:val="32"/>
                <w:bdr w:val="none" w:sz="0" w:space="0" w:color="auto" w:frame="1"/>
              </w:rPr>
              <w:t xml:space="preserve">" </w:t>
            </w:r>
            <w:proofErr w:type="spellStart"/>
            <w:r w:rsidRPr="00E63475">
              <w:rPr>
                <w:rFonts w:ascii="inherit" w:eastAsia="Times New Roman" w:hAnsi="inherit" w:cs="Times New Roman"/>
                <w:b/>
                <w:color w:val="000000"/>
                <w:sz w:val="32"/>
                <w:szCs w:val="32"/>
                <w:bdr w:val="none" w:sz="0" w:space="0" w:color="auto" w:frame="1"/>
              </w:rPr>
              <w:t>ngModel</w:t>
            </w:r>
            <w:proofErr w:type="spellEnd"/>
            <w:r w:rsidRPr="00E63475">
              <w:rPr>
                <w:rFonts w:ascii="inherit" w:eastAsia="Times New Roman" w:hAnsi="inherit" w:cs="Times New Roman"/>
                <w:b/>
                <w:color w:val="000000"/>
                <w:sz w:val="32"/>
                <w:szCs w:val="32"/>
                <w:bdr w:val="none" w:sz="0" w:space="0" w:color="auto" w:frame="1"/>
              </w:rPr>
              <w:t>&gt;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p&gt;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&lt;p&gt;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&lt;label for</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"email"&gt;Email &lt;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label&gt;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&lt;input type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"text" id</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"email" name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 xml:space="preserve">"email" </w:t>
            </w:r>
            <w:proofErr w:type="spellStart"/>
            <w:r w:rsidRPr="00E63475">
              <w:rPr>
                <w:rFonts w:ascii="inherit" w:eastAsia="Times New Roman" w:hAnsi="inherit" w:cs="Times New Roman"/>
                <w:b/>
                <w:color w:val="000000"/>
                <w:sz w:val="32"/>
                <w:szCs w:val="32"/>
                <w:bdr w:val="none" w:sz="0" w:space="0" w:color="auto" w:frame="1"/>
              </w:rPr>
              <w:t>ngModel</w:t>
            </w:r>
            <w:proofErr w:type="spellEnd"/>
            <w:r w:rsidRPr="00E63475">
              <w:rPr>
                <w:rFonts w:ascii="inherit" w:eastAsia="Times New Roman" w:hAnsi="inherit" w:cs="Times New Roman"/>
                <w:b/>
                <w:color w:val="000000"/>
                <w:sz w:val="32"/>
                <w:szCs w:val="32"/>
                <w:bdr w:val="none" w:sz="0" w:space="0" w:color="auto" w:frame="1"/>
              </w:rPr>
              <w:t>&gt;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p&gt;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&lt;p&gt;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&lt;label for</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"gender"&gt;</w:t>
            </w:r>
            <w:proofErr w:type="spellStart"/>
            <w:r w:rsidRPr="00E63475">
              <w:rPr>
                <w:rFonts w:ascii="inherit" w:eastAsia="Times New Roman" w:hAnsi="inherit" w:cs="Times New Roman"/>
                <w:b/>
                <w:color w:val="000000"/>
                <w:sz w:val="32"/>
                <w:szCs w:val="32"/>
                <w:bdr w:val="none" w:sz="0" w:space="0" w:color="auto" w:frame="1"/>
              </w:rPr>
              <w:t>Geneder</w:t>
            </w:r>
            <w:proofErr w:type="spellEnd"/>
            <w:r w:rsidRPr="00E63475">
              <w:rPr>
                <w:rFonts w:ascii="inherit" w:eastAsia="Times New Roman" w:hAnsi="inherit" w:cs="Times New Roman"/>
                <w:b/>
                <w:color w:val="000000"/>
                <w:sz w:val="32"/>
                <w:szCs w:val="32"/>
                <w:bdr w:val="none" w:sz="0" w:space="0" w:color="auto" w:frame="1"/>
              </w:rPr>
              <w:t>&lt;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label&gt;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&lt;input type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"radio" value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"male" name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 xml:space="preserve">"gender" </w:t>
            </w:r>
            <w:proofErr w:type="spellStart"/>
            <w:r w:rsidRPr="00E63475">
              <w:rPr>
                <w:rFonts w:ascii="inherit" w:eastAsia="Times New Roman" w:hAnsi="inherit" w:cs="Times New Roman"/>
                <w:b/>
                <w:color w:val="000000"/>
                <w:sz w:val="32"/>
                <w:szCs w:val="32"/>
                <w:bdr w:val="none" w:sz="0" w:space="0" w:color="auto" w:frame="1"/>
              </w:rPr>
              <w:t>ngModel</w:t>
            </w:r>
            <w:proofErr w:type="spellEnd"/>
            <w:r w:rsidRPr="00E63475">
              <w:rPr>
                <w:rFonts w:ascii="inherit" w:eastAsia="Times New Roman" w:hAnsi="inherit" w:cs="Times New Roman"/>
                <w:b/>
                <w:color w:val="000000"/>
                <w:sz w:val="32"/>
                <w:szCs w:val="32"/>
                <w:bdr w:val="none" w:sz="0" w:space="0" w:color="auto" w:frame="1"/>
              </w:rPr>
              <w:t>&gt; Male</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&lt;input type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"radio" value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"female" name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 xml:space="preserve">"gender" </w:t>
            </w:r>
            <w:proofErr w:type="spellStart"/>
            <w:r w:rsidRPr="00E63475">
              <w:rPr>
                <w:rFonts w:ascii="inherit" w:eastAsia="Times New Roman" w:hAnsi="inherit" w:cs="Times New Roman"/>
                <w:b/>
                <w:color w:val="000000"/>
                <w:sz w:val="32"/>
                <w:szCs w:val="32"/>
                <w:bdr w:val="none" w:sz="0" w:space="0" w:color="auto" w:frame="1"/>
              </w:rPr>
              <w:t>ngModel</w:t>
            </w:r>
            <w:proofErr w:type="spellEnd"/>
            <w:r w:rsidRPr="00E63475">
              <w:rPr>
                <w:rFonts w:ascii="inherit" w:eastAsia="Times New Roman" w:hAnsi="inherit" w:cs="Times New Roman"/>
                <w:b/>
                <w:color w:val="000000"/>
                <w:sz w:val="32"/>
                <w:szCs w:val="32"/>
                <w:bdr w:val="none" w:sz="0" w:space="0" w:color="auto" w:frame="1"/>
              </w:rPr>
              <w:t>&gt; Female</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p&gt;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&lt;p&gt;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&lt;label for</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w:t>
            </w:r>
            <w:proofErr w:type="spellStart"/>
            <w:r w:rsidRPr="00E63475">
              <w:rPr>
                <w:rFonts w:ascii="inherit" w:eastAsia="Times New Roman" w:hAnsi="inherit" w:cs="Times New Roman"/>
                <w:b/>
                <w:color w:val="000000"/>
                <w:sz w:val="32"/>
                <w:szCs w:val="32"/>
                <w:bdr w:val="none" w:sz="0" w:space="0" w:color="auto" w:frame="1"/>
              </w:rPr>
              <w:t>isMarried</w:t>
            </w:r>
            <w:proofErr w:type="spellEnd"/>
            <w:r w:rsidRPr="00E63475">
              <w:rPr>
                <w:rFonts w:ascii="inherit" w:eastAsia="Times New Roman" w:hAnsi="inherit" w:cs="Times New Roman"/>
                <w:b/>
                <w:color w:val="000000"/>
                <w:sz w:val="32"/>
                <w:szCs w:val="32"/>
                <w:bdr w:val="none" w:sz="0" w:space="0" w:color="auto" w:frame="1"/>
              </w:rPr>
              <w:t>"&gt;Married&lt;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label&gt;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lastRenderedPageBreak/>
              <w:t>    &lt;input type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"checkbox" name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w:t>
            </w:r>
            <w:proofErr w:type="spellStart"/>
            <w:r w:rsidRPr="00E63475">
              <w:rPr>
                <w:rFonts w:ascii="inherit" w:eastAsia="Times New Roman" w:hAnsi="inherit" w:cs="Times New Roman"/>
                <w:b/>
                <w:color w:val="000000"/>
                <w:sz w:val="32"/>
                <w:szCs w:val="32"/>
                <w:bdr w:val="none" w:sz="0" w:space="0" w:color="auto" w:frame="1"/>
              </w:rPr>
              <w:t>isMarried</w:t>
            </w:r>
            <w:proofErr w:type="spellEnd"/>
            <w:r w:rsidRPr="00E63475">
              <w:rPr>
                <w:rFonts w:ascii="inherit" w:eastAsia="Times New Roman" w:hAnsi="inherit" w:cs="Times New Roman"/>
                <w:b/>
                <w:color w:val="000000"/>
                <w:sz w:val="32"/>
                <w:szCs w:val="32"/>
                <w:bdr w:val="none" w:sz="0" w:space="0" w:color="auto" w:frame="1"/>
              </w:rPr>
              <w:t xml:space="preserve">" </w:t>
            </w:r>
            <w:proofErr w:type="spellStart"/>
            <w:r w:rsidRPr="00E63475">
              <w:rPr>
                <w:rFonts w:ascii="inherit" w:eastAsia="Times New Roman" w:hAnsi="inherit" w:cs="Times New Roman"/>
                <w:b/>
                <w:color w:val="000000"/>
                <w:sz w:val="32"/>
                <w:szCs w:val="32"/>
                <w:bdr w:val="none" w:sz="0" w:space="0" w:color="auto" w:frame="1"/>
              </w:rPr>
              <w:t>ngModel</w:t>
            </w:r>
            <w:proofErr w:type="spellEnd"/>
            <w:r w:rsidRPr="00E63475">
              <w:rPr>
                <w:rFonts w:ascii="inherit" w:eastAsia="Times New Roman" w:hAnsi="inherit" w:cs="Times New Roman"/>
                <w:b/>
                <w:color w:val="000000"/>
                <w:sz w:val="32"/>
                <w:szCs w:val="32"/>
                <w:bdr w:val="none" w:sz="0" w:space="0" w:color="auto" w:frame="1"/>
              </w:rPr>
              <w:t>&gt;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p&gt;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&lt;select name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 xml:space="preserve">"country" </w:t>
            </w:r>
            <w:proofErr w:type="spellStart"/>
            <w:r w:rsidRPr="00E63475">
              <w:rPr>
                <w:rFonts w:ascii="inherit" w:eastAsia="Times New Roman" w:hAnsi="inherit" w:cs="Times New Roman"/>
                <w:b/>
                <w:color w:val="000000"/>
                <w:sz w:val="32"/>
                <w:szCs w:val="32"/>
                <w:bdr w:val="none" w:sz="0" w:space="0" w:color="auto" w:frame="1"/>
              </w:rPr>
              <w:t>ngModel</w:t>
            </w:r>
            <w:proofErr w:type="spellEnd"/>
            <w:r w:rsidRPr="00E63475">
              <w:rPr>
                <w:rFonts w:ascii="inherit" w:eastAsia="Times New Roman" w:hAnsi="inherit" w:cs="Times New Roman"/>
                <w:b/>
                <w:color w:val="000000"/>
                <w:sz w:val="32"/>
                <w:szCs w:val="32"/>
                <w:bdr w:val="none" w:sz="0" w:space="0" w:color="auto" w:frame="1"/>
              </w:rPr>
              <w:t>&gt;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&lt;option [</w:t>
            </w:r>
            <w:proofErr w:type="spellStart"/>
            <w:r w:rsidRPr="00E63475">
              <w:rPr>
                <w:rFonts w:ascii="inherit" w:eastAsia="Times New Roman" w:hAnsi="inherit" w:cs="Times New Roman"/>
                <w:b/>
                <w:color w:val="000000"/>
                <w:sz w:val="32"/>
                <w:szCs w:val="32"/>
                <w:bdr w:val="none" w:sz="0" w:space="0" w:color="auto" w:frame="1"/>
              </w:rPr>
              <w:t>ngValue</w:t>
            </w:r>
            <w:proofErr w:type="spellEnd"/>
            <w:r w:rsidRPr="00E63475">
              <w:rPr>
                <w:rFonts w:ascii="inherit" w:eastAsia="Times New Roman" w:hAnsi="inherit" w:cs="Times New Roman"/>
                <w:b/>
                <w:color w:val="000000"/>
                <w:sz w:val="32"/>
                <w:szCs w:val="32"/>
                <w:bdr w:val="none" w:sz="0" w:space="0" w:color="auto" w:frame="1"/>
              </w:rPr>
              <w: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 xml:space="preserve">"c.id" </w:t>
            </w:r>
            <w:r w:rsidRPr="00E63475">
              <w:rPr>
                <w:rFonts w:ascii="inherit" w:eastAsia="Times New Roman" w:hAnsi="inherit" w:cs="Times New Roman"/>
                <w:b/>
                <w:color w:val="000000"/>
                <w:sz w:val="32"/>
                <w:szCs w:val="32"/>
              </w:rPr>
              <w:t>*</w:t>
            </w:r>
            <w:proofErr w:type="spellStart"/>
            <w:r w:rsidRPr="00E63475">
              <w:rPr>
                <w:rFonts w:ascii="inherit" w:eastAsia="Times New Roman" w:hAnsi="inherit" w:cs="Times New Roman"/>
                <w:b/>
                <w:color w:val="000000"/>
                <w:sz w:val="32"/>
                <w:szCs w:val="32"/>
                <w:bdr w:val="none" w:sz="0" w:space="0" w:color="auto" w:frame="1"/>
              </w:rPr>
              <w:t>ngFor</w:t>
            </w:r>
            <w:proofErr w:type="spellEnd"/>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 xml:space="preserve">"let c of </w:t>
            </w:r>
            <w:proofErr w:type="spellStart"/>
            <w:r w:rsidRPr="00E63475">
              <w:rPr>
                <w:rFonts w:ascii="inherit" w:eastAsia="Times New Roman" w:hAnsi="inherit" w:cs="Times New Roman"/>
                <w:b/>
                <w:color w:val="000000"/>
                <w:sz w:val="32"/>
                <w:szCs w:val="32"/>
                <w:bdr w:val="none" w:sz="0" w:space="0" w:color="auto" w:frame="1"/>
              </w:rPr>
              <w:t>countryList</w:t>
            </w:r>
            <w:proofErr w:type="spellEnd"/>
            <w:r w:rsidRPr="00E63475">
              <w:rPr>
                <w:rFonts w:ascii="inherit" w:eastAsia="Times New Roman" w:hAnsi="inherit" w:cs="Times New Roman"/>
                <w:b/>
                <w:color w:val="000000"/>
                <w:sz w:val="32"/>
                <w:szCs w:val="32"/>
                <w:bdr w:val="none" w:sz="0" w:space="0" w:color="auto" w:frame="1"/>
              </w:rPr>
              <w:t>"&gt;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{{c.name}}</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option&gt;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select&gt;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&lt;p&gt;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&lt;button type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"submit"&gt;Submit&lt;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button&gt;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p&gt;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w:t>
            </w:r>
          </w:p>
          <w:p w:rsidR="002857AA" w:rsidRDefault="002857AA" w:rsidP="002857AA">
            <w:pPr>
              <w:spacing w:after="0" w:line="240" w:lineRule="auto"/>
              <w:textAlignment w:val="baseline"/>
              <w:rPr>
                <w:rFonts w:ascii="inherit" w:eastAsia="Times New Roman" w:hAnsi="inherit" w:cs="Times New Roman"/>
                <w:b/>
                <w:color w:val="000000"/>
                <w:sz w:val="32"/>
                <w:szCs w:val="32"/>
                <w:bdr w:val="none" w:sz="0" w:space="0" w:color="auto" w:frame="1"/>
              </w:rPr>
            </w:pPr>
            <w:r w:rsidRPr="00E63475">
              <w:rPr>
                <w:rFonts w:ascii="inherit" w:eastAsia="Times New Roman" w:hAnsi="inherit" w:cs="Times New Roman"/>
                <w:b/>
                <w:color w:val="000000"/>
                <w:sz w:val="32"/>
                <w:szCs w:val="32"/>
                <w:bdr w:val="none" w:sz="0" w:space="0" w:color="auto" w:frame="1"/>
              </w:rPr>
              <w:t>&lt;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form&gt;</w:t>
            </w:r>
          </w:p>
          <w:p w:rsidR="00C8091C" w:rsidRDefault="00C8091C" w:rsidP="00C8091C">
            <w:pPr>
              <w:pStyle w:val="Heading4"/>
              <w:shd w:val="clear" w:color="auto" w:fill="FFFFFF"/>
              <w:spacing w:before="120" w:after="48"/>
              <w:textAlignment w:val="baseline"/>
              <w:rPr>
                <w:rFonts w:ascii="Roboto" w:hAnsi="Roboto"/>
                <w:color w:val="0A0B0C"/>
              </w:rPr>
            </w:pPr>
            <w:r>
              <w:rPr>
                <w:rFonts w:ascii="Roboto" w:hAnsi="Roboto"/>
                <w:color w:val="0A0B0C"/>
              </w:rPr>
              <w:t xml:space="preserve">How does </w:t>
            </w:r>
            <w:proofErr w:type="spellStart"/>
            <w:r>
              <w:rPr>
                <w:rFonts w:ascii="Roboto" w:hAnsi="Roboto"/>
                <w:color w:val="0A0B0C"/>
              </w:rPr>
              <w:t>ngModel</w:t>
            </w:r>
            <w:proofErr w:type="spellEnd"/>
            <w:r>
              <w:rPr>
                <w:rFonts w:ascii="Roboto" w:hAnsi="Roboto"/>
                <w:color w:val="0A0B0C"/>
              </w:rPr>
              <w:t xml:space="preserve"> work?</w:t>
            </w:r>
          </w:p>
          <w:p w:rsidR="00C8091C" w:rsidRDefault="00C8091C" w:rsidP="00C8091C">
            <w:pPr>
              <w:pStyle w:val="NormalWeb"/>
              <w:shd w:val="clear" w:color="auto" w:fill="FFFFFF"/>
              <w:spacing w:before="0" w:beforeAutospacing="0" w:after="0" w:afterAutospacing="0"/>
              <w:textAlignment w:val="baseline"/>
              <w:rPr>
                <w:rFonts w:ascii="Roboto" w:hAnsi="Roboto"/>
                <w:sz w:val="30"/>
                <w:szCs w:val="30"/>
              </w:rPr>
            </w:pPr>
            <w:r>
              <w:rPr>
                <w:rFonts w:ascii="Roboto" w:hAnsi="Roboto"/>
                <w:sz w:val="30"/>
                <w:szCs w:val="30"/>
              </w:rPr>
              <w:t>Notice that each form control has the </w:t>
            </w:r>
            <w:proofErr w:type="spellStart"/>
            <w:r>
              <w:rPr>
                <w:rStyle w:val="HTMLCode"/>
                <w:rFonts w:ascii="Roboto" w:hAnsi="Roboto"/>
                <w:bdr w:val="none" w:sz="0" w:space="0" w:color="auto" w:frame="1"/>
              </w:rPr>
              <w:t>ngModel</w:t>
            </w:r>
            <w:proofErr w:type="spellEnd"/>
            <w:r>
              <w:rPr>
                <w:rFonts w:ascii="Roboto" w:hAnsi="Roboto"/>
                <w:sz w:val="30"/>
                <w:szCs w:val="30"/>
              </w:rPr>
              <w:t> directive applied to it. This directive will bind to the corresponding HTML element, in this case the two input fields first name and password.</w:t>
            </w:r>
          </w:p>
          <w:p w:rsidR="00C8091C" w:rsidRDefault="00C8091C" w:rsidP="00C8091C">
            <w:pPr>
              <w:pStyle w:val="NormalWeb"/>
              <w:shd w:val="clear" w:color="auto" w:fill="FFFFFF"/>
              <w:spacing w:before="0" w:beforeAutospacing="0" w:after="0" w:afterAutospacing="0"/>
              <w:textAlignment w:val="baseline"/>
              <w:rPr>
                <w:rFonts w:ascii="Roboto" w:hAnsi="Roboto"/>
                <w:sz w:val="30"/>
                <w:szCs w:val="30"/>
              </w:rPr>
            </w:pPr>
            <w:r>
              <w:rPr>
                <w:rFonts w:ascii="Roboto" w:hAnsi="Roboto"/>
                <w:sz w:val="30"/>
                <w:szCs w:val="30"/>
              </w:rPr>
              <w:t>The </w:t>
            </w:r>
            <w:proofErr w:type="spellStart"/>
            <w:r>
              <w:rPr>
                <w:rStyle w:val="HTMLCode"/>
                <w:rFonts w:ascii="Roboto" w:hAnsi="Roboto"/>
                <w:bdr w:val="none" w:sz="0" w:space="0" w:color="auto" w:frame="1"/>
              </w:rPr>
              <w:t>ngModel</w:t>
            </w:r>
            <w:proofErr w:type="spellEnd"/>
            <w:r>
              <w:rPr>
                <w:rFonts w:ascii="Roboto" w:hAnsi="Roboto"/>
                <w:sz w:val="30"/>
                <w:szCs w:val="30"/>
              </w:rPr>
              <w:t> directive will keep track of the value typed in by the user with each key pressed, and it will also keep track of the validity state of that particular form control only.</w:t>
            </w:r>
          </w:p>
          <w:p w:rsidR="00C8091C" w:rsidRDefault="00C8091C" w:rsidP="00C8091C">
            <w:pPr>
              <w:pStyle w:val="NormalWeb"/>
              <w:shd w:val="clear" w:color="auto" w:fill="FFFFFF"/>
              <w:spacing w:before="0" w:beforeAutospacing="0" w:after="0" w:afterAutospacing="0"/>
              <w:textAlignment w:val="baseline"/>
              <w:rPr>
                <w:rFonts w:ascii="Roboto" w:hAnsi="Roboto"/>
                <w:sz w:val="30"/>
                <w:szCs w:val="30"/>
              </w:rPr>
            </w:pPr>
            <w:r>
              <w:rPr>
                <w:rFonts w:ascii="Roboto" w:hAnsi="Roboto"/>
                <w:sz w:val="30"/>
                <w:szCs w:val="30"/>
              </w:rPr>
              <w:t>The </w:t>
            </w:r>
            <w:proofErr w:type="spellStart"/>
            <w:r>
              <w:rPr>
                <w:rStyle w:val="HTMLCode"/>
                <w:rFonts w:ascii="Roboto" w:hAnsi="Roboto"/>
                <w:bdr w:val="none" w:sz="0" w:space="0" w:color="auto" w:frame="1"/>
              </w:rPr>
              <w:t>ngForm</w:t>
            </w:r>
            <w:proofErr w:type="spellEnd"/>
            <w:r>
              <w:rPr>
                <w:rFonts w:ascii="Roboto" w:hAnsi="Roboto"/>
                <w:sz w:val="30"/>
                <w:szCs w:val="30"/>
              </w:rPr>
              <w:t> parent directive will then interact with all its child </w:t>
            </w:r>
            <w:proofErr w:type="spellStart"/>
            <w:r>
              <w:rPr>
                <w:rStyle w:val="HTMLCode"/>
                <w:rFonts w:ascii="Roboto" w:hAnsi="Roboto"/>
                <w:bdr w:val="none" w:sz="0" w:space="0" w:color="auto" w:frame="1"/>
              </w:rPr>
              <w:t>ngModel</w:t>
            </w:r>
            <w:proofErr w:type="spellEnd"/>
            <w:r>
              <w:rPr>
                <w:rFonts w:ascii="Roboto" w:hAnsi="Roboto"/>
                <w:sz w:val="30"/>
                <w:szCs w:val="30"/>
              </w:rPr>
              <w:t> directives, and build a model of the whole form, with all its field values and validity states.</w:t>
            </w:r>
          </w:p>
          <w:p w:rsidR="00C8091C" w:rsidRDefault="00C8091C" w:rsidP="00C8091C">
            <w:pPr>
              <w:pStyle w:val="Heading4"/>
              <w:shd w:val="clear" w:color="auto" w:fill="FFFFFF"/>
              <w:spacing w:before="120" w:after="48"/>
              <w:textAlignment w:val="baseline"/>
              <w:rPr>
                <w:rFonts w:ascii="Roboto" w:hAnsi="Roboto"/>
                <w:color w:val="0A0B0C"/>
                <w:sz w:val="24"/>
                <w:szCs w:val="24"/>
              </w:rPr>
            </w:pPr>
            <w:r>
              <w:rPr>
                <w:rFonts w:ascii="Roboto" w:hAnsi="Roboto"/>
                <w:color w:val="0A0B0C"/>
              </w:rPr>
              <w:t xml:space="preserve">How does </w:t>
            </w:r>
            <w:proofErr w:type="spellStart"/>
            <w:r>
              <w:rPr>
                <w:rFonts w:ascii="Roboto" w:hAnsi="Roboto"/>
                <w:color w:val="0A0B0C"/>
              </w:rPr>
              <w:t>ngSubmit</w:t>
            </w:r>
            <w:proofErr w:type="spellEnd"/>
            <w:r>
              <w:rPr>
                <w:rFonts w:ascii="Roboto" w:hAnsi="Roboto"/>
                <w:color w:val="0A0B0C"/>
              </w:rPr>
              <w:t xml:space="preserve"> work?</w:t>
            </w:r>
          </w:p>
          <w:p w:rsidR="00C8091C" w:rsidRDefault="00C8091C" w:rsidP="00C8091C">
            <w:pPr>
              <w:pStyle w:val="NormalWeb"/>
              <w:shd w:val="clear" w:color="auto" w:fill="FFFFFF"/>
              <w:spacing w:before="0" w:beforeAutospacing="0" w:after="0" w:afterAutospacing="0"/>
              <w:textAlignment w:val="baseline"/>
              <w:rPr>
                <w:rFonts w:ascii="Roboto" w:hAnsi="Roboto"/>
                <w:sz w:val="30"/>
                <w:szCs w:val="30"/>
              </w:rPr>
            </w:pPr>
            <w:r>
              <w:rPr>
                <w:rFonts w:ascii="Roboto" w:hAnsi="Roboto"/>
                <w:sz w:val="30"/>
                <w:szCs w:val="30"/>
              </w:rPr>
              <w:t>The form will trigger the component method </w:t>
            </w:r>
            <w:proofErr w:type="spellStart"/>
            <w:proofErr w:type="gramStart"/>
            <w:r>
              <w:rPr>
                <w:rStyle w:val="HTMLCode"/>
                <w:rFonts w:ascii="Roboto" w:hAnsi="Roboto"/>
                <w:bdr w:val="none" w:sz="0" w:space="0" w:color="auto" w:frame="1"/>
              </w:rPr>
              <w:t>onSubmit</w:t>
            </w:r>
            <w:proofErr w:type="spellEnd"/>
            <w:r>
              <w:rPr>
                <w:rStyle w:val="HTMLCode"/>
                <w:rFonts w:ascii="Roboto" w:hAnsi="Roboto"/>
                <w:bdr w:val="none" w:sz="0" w:space="0" w:color="auto" w:frame="1"/>
              </w:rPr>
              <w:t>(</w:t>
            </w:r>
            <w:proofErr w:type="gramEnd"/>
            <w:r>
              <w:rPr>
                <w:rStyle w:val="HTMLCode"/>
                <w:rFonts w:ascii="Roboto" w:hAnsi="Roboto"/>
                <w:bdr w:val="none" w:sz="0" w:space="0" w:color="auto" w:frame="1"/>
              </w:rPr>
              <w:t>)</w:t>
            </w:r>
            <w:r>
              <w:rPr>
                <w:rFonts w:ascii="Roboto" w:hAnsi="Roboto"/>
                <w:sz w:val="30"/>
                <w:szCs w:val="30"/>
              </w:rPr>
              <w:t> on submission, but the submit button is only enabled if both required fields are filled in.</w:t>
            </w:r>
          </w:p>
          <w:p w:rsidR="00C8091C" w:rsidRDefault="00C8091C" w:rsidP="00C8091C">
            <w:pPr>
              <w:pStyle w:val="NormalWeb"/>
              <w:shd w:val="clear" w:color="auto" w:fill="FFFFFF"/>
              <w:spacing w:before="0" w:beforeAutospacing="0" w:after="0" w:afterAutospacing="0"/>
              <w:textAlignment w:val="baseline"/>
              <w:rPr>
                <w:rFonts w:ascii="Roboto" w:hAnsi="Roboto"/>
                <w:sz w:val="30"/>
                <w:szCs w:val="30"/>
              </w:rPr>
            </w:pPr>
            <w:r>
              <w:rPr>
                <w:rFonts w:ascii="Roboto" w:hAnsi="Roboto"/>
                <w:sz w:val="30"/>
                <w:szCs w:val="30"/>
              </w:rPr>
              <w:t>The component class where </w:t>
            </w:r>
            <w:proofErr w:type="spellStart"/>
            <w:proofErr w:type="gramStart"/>
            <w:r>
              <w:rPr>
                <w:rStyle w:val="HTMLCode"/>
                <w:rFonts w:ascii="Roboto" w:hAnsi="Roboto"/>
                <w:bdr w:val="none" w:sz="0" w:space="0" w:color="auto" w:frame="1"/>
              </w:rPr>
              <w:t>onSubmit</w:t>
            </w:r>
            <w:proofErr w:type="spellEnd"/>
            <w:r>
              <w:rPr>
                <w:rStyle w:val="HTMLCode"/>
                <w:rFonts w:ascii="Roboto" w:hAnsi="Roboto"/>
                <w:bdr w:val="none" w:sz="0" w:space="0" w:color="auto" w:frame="1"/>
              </w:rPr>
              <w:t>(</w:t>
            </w:r>
            <w:proofErr w:type="gramEnd"/>
            <w:r>
              <w:rPr>
                <w:rStyle w:val="HTMLCode"/>
                <w:rFonts w:ascii="Roboto" w:hAnsi="Roboto"/>
                <w:bdr w:val="none" w:sz="0" w:space="0" w:color="auto" w:frame="1"/>
              </w:rPr>
              <w:t>)</w:t>
            </w:r>
            <w:r>
              <w:rPr>
                <w:rFonts w:ascii="Roboto" w:hAnsi="Roboto"/>
                <w:sz w:val="30"/>
                <w:szCs w:val="30"/>
              </w:rPr>
              <w:t> is defined will then get access to the latest data via the </w:t>
            </w:r>
            <w:r>
              <w:rPr>
                <w:rStyle w:val="HTMLCode"/>
                <w:rFonts w:ascii="Roboto" w:hAnsi="Roboto"/>
                <w:bdr w:val="none" w:sz="0" w:space="0" w:color="auto" w:frame="1"/>
              </w:rPr>
              <w:t>user</w:t>
            </w:r>
            <w:r>
              <w:rPr>
                <w:rFonts w:ascii="Roboto" w:hAnsi="Roboto"/>
                <w:sz w:val="30"/>
                <w:szCs w:val="30"/>
              </w:rPr>
              <w:t> member variable.</w:t>
            </w:r>
          </w:p>
          <w:p w:rsidR="00C8091C" w:rsidRDefault="00C8091C" w:rsidP="00C8091C">
            <w:pPr>
              <w:pStyle w:val="NormalWeb"/>
              <w:shd w:val="clear" w:color="auto" w:fill="FFFFFF"/>
              <w:spacing w:before="0" w:beforeAutospacing="0" w:after="0" w:afterAutospacing="0"/>
              <w:textAlignment w:val="baseline"/>
              <w:rPr>
                <w:rFonts w:ascii="Roboto" w:hAnsi="Roboto"/>
                <w:sz w:val="30"/>
                <w:szCs w:val="30"/>
              </w:rPr>
            </w:pPr>
            <w:r>
              <w:rPr>
                <w:rFonts w:ascii="Roboto" w:hAnsi="Roboto"/>
                <w:sz w:val="30"/>
                <w:szCs w:val="30"/>
              </w:rPr>
              <w:t>Notice that the submission of this form will </w:t>
            </w:r>
            <w:r>
              <w:rPr>
                <w:rStyle w:val="Emphasis"/>
                <w:rFonts w:ascii="inherit" w:hAnsi="inherit"/>
                <w:color w:val="0A0B0C"/>
                <w:sz w:val="30"/>
                <w:szCs w:val="30"/>
                <w:bdr w:val="none" w:sz="0" w:space="0" w:color="auto" w:frame="1"/>
              </w:rPr>
              <w:t>not</w:t>
            </w:r>
            <w:r>
              <w:rPr>
                <w:rFonts w:ascii="Roboto" w:hAnsi="Roboto"/>
                <w:sz w:val="30"/>
                <w:szCs w:val="30"/>
              </w:rPr>
              <w:t> trigger a backend HTTP POST request, like in the case of a plain HTTP form submit.</w:t>
            </w:r>
          </w:p>
          <w:p w:rsidR="00C8091C" w:rsidRDefault="00C8091C" w:rsidP="00C8091C">
            <w:pPr>
              <w:pStyle w:val="NormalWeb"/>
              <w:shd w:val="clear" w:color="auto" w:fill="FFFFFF"/>
              <w:spacing w:before="0" w:beforeAutospacing="0" w:after="0" w:afterAutospacing="0"/>
              <w:textAlignment w:val="baseline"/>
              <w:rPr>
                <w:rFonts w:ascii="Roboto" w:hAnsi="Roboto"/>
                <w:sz w:val="30"/>
                <w:szCs w:val="30"/>
              </w:rPr>
            </w:pPr>
            <w:r>
              <w:rPr>
                <w:rFonts w:ascii="Roboto" w:hAnsi="Roboto"/>
                <w:sz w:val="30"/>
                <w:szCs w:val="30"/>
              </w:rPr>
              <w:t>The </w:t>
            </w:r>
            <w:proofErr w:type="spellStart"/>
            <w:r>
              <w:rPr>
                <w:rStyle w:val="HTMLCode"/>
                <w:rFonts w:ascii="Roboto" w:hAnsi="Roboto"/>
                <w:bdr w:val="none" w:sz="0" w:space="0" w:color="auto" w:frame="1"/>
              </w:rPr>
              <w:t>ngSubmit</w:t>
            </w:r>
            <w:proofErr w:type="spellEnd"/>
            <w:r>
              <w:rPr>
                <w:rFonts w:ascii="Roboto" w:hAnsi="Roboto"/>
                <w:sz w:val="30"/>
                <w:szCs w:val="30"/>
              </w:rPr>
              <w:t> directive will ensure that this submission does not occur, and instead that the </w:t>
            </w:r>
            <w:proofErr w:type="spellStart"/>
            <w:proofErr w:type="gramStart"/>
            <w:r w:rsidR="003364EA">
              <w:rPr>
                <w:rStyle w:val="HTMLCode"/>
                <w:rFonts w:ascii="Roboto" w:hAnsi="Roboto"/>
                <w:bdr w:val="none" w:sz="0" w:space="0" w:color="auto" w:frame="1"/>
              </w:rPr>
              <w:t>onSubmit</w:t>
            </w:r>
            <w:proofErr w:type="spellEnd"/>
            <w:r>
              <w:rPr>
                <w:rStyle w:val="HTMLCode"/>
                <w:rFonts w:ascii="Roboto" w:hAnsi="Roboto"/>
                <w:bdr w:val="none" w:sz="0" w:space="0" w:color="auto" w:frame="1"/>
              </w:rPr>
              <w:t>(</w:t>
            </w:r>
            <w:proofErr w:type="gramEnd"/>
            <w:r>
              <w:rPr>
                <w:rStyle w:val="HTMLCode"/>
                <w:rFonts w:ascii="Roboto" w:hAnsi="Roboto"/>
                <w:bdr w:val="none" w:sz="0" w:space="0" w:color="auto" w:frame="1"/>
              </w:rPr>
              <w:t>)</w:t>
            </w:r>
            <w:r>
              <w:rPr>
                <w:rFonts w:ascii="Roboto" w:hAnsi="Roboto"/>
                <w:sz w:val="30"/>
                <w:szCs w:val="30"/>
              </w:rPr>
              <w:t> method gets called.</w:t>
            </w:r>
          </w:p>
          <w:p w:rsidR="00C8091C" w:rsidRDefault="00C8091C" w:rsidP="00C8091C">
            <w:pPr>
              <w:pStyle w:val="NormalWeb"/>
              <w:shd w:val="clear" w:color="auto" w:fill="FFFFFF"/>
              <w:spacing w:before="0" w:beforeAutospacing="0" w:after="0" w:afterAutospacing="0"/>
              <w:textAlignment w:val="baseline"/>
              <w:rPr>
                <w:rFonts w:ascii="Roboto" w:hAnsi="Roboto"/>
                <w:sz w:val="30"/>
                <w:szCs w:val="30"/>
              </w:rPr>
            </w:pPr>
            <w:r>
              <w:rPr>
                <w:rFonts w:ascii="Roboto" w:hAnsi="Roboto"/>
                <w:sz w:val="30"/>
                <w:szCs w:val="30"/>
              </w:rPr>
              <w:t>The </w:t>
            </w:r>
            <w:proofErr w:type="spellStart"/>
            <w:r>
              <w:rPr>
                <w:rStyle w:val="HTMLCode"/>
                <w:rFonts w:ascii="Roboto" w:hAnsi="Roboto"/>
                <w:bdr w:val="none" w:sz="0" w:space="0" w:color="auto" w:frame="1"/>
              </w:rPr>
              <w:t>ngSubmit</w:t>
            </w:r>
            <w:proofErr w:type="spellEnd"/>
            <w:r>
              <w:rPr>
                <w:rFonts w:ascii="Roboto" w:hAnsi="Roboto"/>
                <w:sz w:val="30"/>
                <w:szCs w:val="30"/>
              </w:rPr>
              <w:t> directive allows us to access the native form submission event if we need to, via </w:t>
            </w:r>
            <w:r>
              <w:rPr>
                <w:rStyle w:val="HTMLCode"/>
                <w:rFonts w:ascii="Roboto" w:hAnsi="Roboto"/>
                <w:bdr w:val="none" w:sz="0" w:space="0" w:color="auto" w:frame="1"/>
              </w:rPr>
              <w:t>$event</w:t>
            </w:r>
            <w:r>
              <w:rPr>
                <w:rFonts w:ascii="Roboto" w:hAnsi="Roboto"/>
                <w:sz w:val="30"/>
                <w:szCs w:val="30"/>
              </w:rPr>
              <w:t xml:space="preserve">. But other than that, it works just like if we would have </w:t>
            </w:r>
            <w:r>
              <w:rPr>
                <w:rFonts w:ascii="Roboto" w:hAnsi="Roboto"/>
                <w:sz w:val="30"/>
                <w:szCs w:val="30"/>
              </w:rPr>
              <w:lastRenderedPageBreak/>
              <w:t>made the submit button a plain button (without </w:t>
            </w:r>
            <w:r>
              <w:rPr>
                <w:rStyle w:val="HTMLCode"/>
                <w:rFonts w:ascii="Roboto" w:hAnsi="Roboto"/>
                <w:bdr w:val="none" w:sz="0" w:space="0" w:color="auto" w:frame="1"/>
              </w:rPr>
              <w:t>type=submit</w:t>
            </w:r>
            <w:r>
              <w:rPr>
                <w:rFonts w:ascii="Roboto" w:hAnsi="Roboto"/>
                <w:sz w:val="30"/>
                <w:szCs w:val="30"/>
              </w:rPr>
              <w:t>) and added it a click handler instead.</w:t>
            </w:r>
          </w:p>
          <w:p w:rsidR="00C8091C" w:rsidRDefault="00C8091C" w:rsidP="00C8091C">
            <w:pPr>
              <w:pStyle w:val="NormalWeb"/>
              <w:shd w:val="clear" w:color="auto" w:fill="FFFFFF"/>
              <w:spacing w:before="0" w:beforeAutospacing="0" w:after="360" w:afterAutospacing="0"/>
              <w:textAlignment w:val="baseline"/>
              <w:rPr>
                <w:rFonts w:ascii="Roboto" w:hAnsi="Roboto"/>
                <w:sz w:val="30"/>
                <w:szCs w:val="30"/>
              </w:rPr>
            </w:pPr>
            <w:r>
              <w:rPr>
                <w:rFonts w:ascii="Roboto" w:hAnsi="Roboto"/>
                <w:sz w:val="30"/>
                <w:szCs w:val="30"/>
              </w:rPr>
              <w:t>But all of this is only a small part of what is going on here.</w:t>
            </w:r>
          </w:p>
          <w:p w:rsidR="00C8091C" w:rsidRPr="00E63475" w:rsidRDefault="00C8091C" w:rsidP="002857AA">
            <w:pPr>
              <w:spacing w:after="0" w:line="240" w:lineRule="auto"/>
              <w:textAlignment w:val="baseline"/>
              <w:rPr>
                <w:rFonts w:ascii="inherit" w:eastAsia="Times New Roman" w:hAnsi="inherit" w:cs="Times New Roman"/>
                <w:b/>
                <w:color w:val="000000"/>
                <w:sz w:val="32"/>
                <w:szCs w:val="32"/>
              </w:rPr>
            </w:pP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tc>
      </w:tr>
    </w:tbl>
    <w:p w:rsidR="002857AA" w:rsidRPr="00E63475" w:rsidRDefault="002857AA" w:rsidP="002857AA">
      <w:pPr>
        <w:shd w:val="clear" w:color="auto" w:fill="FFFFFF"/>
        <w:spacing w:after="0" w:line="240" w:lineRule="auto"/>
        <w:textAlignment w:val="baseline"/>
        <w:outlineLvl w:val="2"/>
        <w:rPr>
          <w:rFonts w:ascii="Segoe UI" w:eastAsia="Times New Roman" w:hAnsi="Segoe UI" w:cs="Segoe UI"/>
          <w:b/>
          <w:bCs/>
          <w:color w:val="000000"/>
          <w:sz w:val="32"/>
          <w:szCs w:val="32"/>
        </w:rPr>
      </w:pPr>
      <w:r w:rsidRPr="00E63475">
        <w:rPr>
          <w:rFonts w:ascii="Segoe UI" w:eastAsia="Times New Roman" w:hAnsi="Segoe UI" w:cs="Segoe UI"/>
          <w:b/>
          <w:bCs/>
          <w:color w:val="000000"/>
          <w:sz w:val="32"/>
          <w:szCs w:val="32"/>
          <w:bdr w:val="none" w:sz="0" w:space="0" w:color="auto" w:frame="1"/>
        </w:rPr>
        <w:lastRenderedPageBreak/>
        <w:t>Receive Form Data</w:t>
      </w:r>
    </w:p>
    <w:p w:rsidR="002857AA" w:rsidRPr="00E63475" w:rsidRDefault="002857AA" w:rsidP="002857AA">
      <w:p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We need to receive the data in component class from our form. To do this we need to create the </w:t>
      </w:r>
      <w:proofErr w:type="spellStart"/>
      <w:r w:rsidRPr="00E63475">
        <w:rPr>
          <w:rFonts w:ascii="Segoe UI" w:eastAsia="Times New Roman" w:hAnsi="Segoe UI" w:cs="Segoe UI"/>
          <w:b/>
          <w:color w:val="000000"/>
          <w:sz w:val="32"/>
          <w:szCs w:val="32"/>
          <w:bdr w:val="none" w:sz="0" w:space="0" w:color="auto" w:frame="1"/>
          <w:shd w:val="clear" w:color="auto" w:fill="F2F2F2"/>
        </w:rPr>
        <w:t>onSubmit</w:t>
      </w:r>
      <w:proofErr w:type="spellEnd"/>
      <w:r w:rsidRPr="00E63475">
        <w:rPr>
          <w:rFonts w:ascii="Segoe UI" w:eastAsia="Times New Roman" w:hAnsi="Segoe UI" w:cs="Segoe UI"/>
          <w:b/>
          <w:color w:val="000000"/>
          <w:sz w:val="32"/>
          <w:szCs w:val="32"/>
        </w:rPr>
        <w:t> method in our component class. The </w:t>
      </w:r>
      <w:r w:rsidRPr="00E63475">
        <w:rPr>
          <w:rFonts w:ascii="Segoe UI" w:eastAsia="Times New Roman" w:hAnsi="Segoe UI" w:cs="Segoe UI"/>
          <w:b/>
          <w:color w:val="000000"/>
          <w:sz w:val="32"/>
          <w:szCs w:val="32"/>
          <w:bdr w:val="none" w:sz="0" w:space="0" w:color="auto" w:frame="1"/>
          <w:shd w:val="clear" w:color="auto" w:fill="F2F2F2"/>
        </w:rPr>
        <w:t>submit</w:t>
      </w:r>
      <w:r w:rsidRPr="00E63475">
        <w:rPr>
          <w:rFonts w:ascii="Segoe UI" w:eastAsia="Times New Roman" w:hAnsi="Segoe UI" w:cs="Segoe UI"/>
          <w:b/>
          <w:color w:val="000000"/>
          <w:sz w:val="32"/>
          <w:szCs w:val="32"/>
        </w:rPr>
        <w:t> method receives the reference to the </w:t>
      </w:r>
      <w:proofErr w:type="spellStart"/>
      <w:r w:rsidRPr="00E63475">
        <w:rPr>
          <w:rFonts w:ascii="Segoe UI" w:eastAsia="Times New Roman" w:hAnsi="Segoe UI" w:cs="Segoe UI"/>
          <w:b/>
          <w:color w:val="000000"/>
          <w:sz w:val="32"/>
          <w:szCs w:val="32"/>
          <w:bdr w:val="none" w:sz="0" w:space="0" w:color="auto" w:frame="1"/>
          <w:shd w:val="clear" w:color="auto" w:fill="F2F2F2"/>
        </w:rPr>
        <w:t>ngForm</w:t>
      </w:r>
      <w:proofErr w:type="spellEnd"/>
      <w:r w:rsidRPr="00E63475">
        <w:rPr>
          <w:rFonts w:ascii="Segoe UI" w:eastAsia="Times New Roman" w:hAnsi="Segoe UI" w:cs="Segoe UI"/>
          <w:b/>
          <w:color w:val="000000"/>
          <w:sz w:val="32"/>
          <w:szCs w:val="32"/>
        </w:rPr>
        <w:t> directive, which we named is as </w:t>
      </w:r>
      <w:proofErr w:type="spellStart"/>
      <w:r w:rsidRPr="00E63475">
        <w:rPr>
          <w:rFonts w:ascii="Segoe UI" w:eastAsia="Times New Roman" w:hAnsi="Segoe UI" w:cs="Segoe UI"/>
          <w:b/>
          <w:color w:val="000000"/>
          <w:sz w:val="32"/>
          <w:szCs w:val="32"/>
          <w:bdr w:val="none" w:sz="0" w:space="0" w:color="auto" w:frame="1"/>
          <w:shd w:val="clear" w:color="auto" w:fill="F2F2F2"/>
        </w:rPr>
        <w:t>contactForm</w:t>
      </w:r>
      <w:proofErr w:type="spellEnd"/>
      <w:r w:rsidRPr="00E63475">
        <w:rPr>
          <w:rFonts w:ascii="Segoe UI" w:eastAsia="Times New Roman" w:hAnsi="Segoe UI" w:cs="Segoe UI"/>
          <w:b/>
          <w:color w:val="000000"/>
          <w:sz w:val="32"/>
          <w:szCs w:val="32"/>
        </w:rPr>
        <w:t>. The </w:t>
      </w:r>
      <w:proofErr w:type="spellStart"/>
      <w:r w:rsidRPr="00E63475">
        <w:rPr>
          <w:rFonts w:ascii="Segoe UI" w:eastAsia="Times New Roman" w:hAnsi="Segoe UI" w:cs="Segoe UI"/>
          <w:b/>
          <w:color w:val="000000"/>
          <w:sz w:val="32"/>
          <w:szCs w:val="32"/>
          <w:bdr w:val="none" w:sz="0" w:space="0" w:color="auto" w:frame="1"/>
          <w:shd w:val="clear" w:color="auto" w:fill="F2F2F2"/>
        </w:rPr>
        <w:t>contactForm</w:t>
      </w:r>
      <w:proofErr w:type="spellEnd"/>
      <w:r w:rsidRPr="00E63475">
        <w:rPr>
          <w:rFonts w:ascii="Segoe UI" w:eastAsia="Times New Roman" w:hAnsi="Segoe UI" w:cs="Segoe UI"/>
          <w:b/>
          <w:color w:val="000000"/>
          <w:sz w:val="32"/>
          <w:szCs w:val="32"/>
        </w:rPr>
        <w:t> exposes the </w:t>
      </w:r>
      <w:r w:rsidRPr="00E63475">
        <w:rPr>
          <w:rFonts w:ascii="Segoe UI" w:eastAsia="Times New Roman" w:hAnsi="Segoe UI" w:cs="Segoe UI"/>
          <w:b/>
          <w:color w:val="000000"/>
          <w:sz w:val="32"/>
          <w:szCs w:val="32"/>
          <w:bdr w:val="none" w:sz="0" w:space="0" w:color="auto" w:frame="1"/>
          <w:shd w:val="clear" w:color="auto" w:fill="F2F2F2"/>
        </w:rPr>
        <w:t>value</w:t>
      </w:r>
      <w:r w:rsidRPr="00E63475">
        <w:rPr>
          <w:rFonts w:ascii="Segoe UI" w:eastAsia="Times New Roman" w:hAnsi="Segoe UI" w:cs="Segoe UI"/>
          <w:b/>
          <w:color w:val="000000"/>
          <w:sz w:val="32"/>
          <w:szCs w:val="32"/>
        </w:rPr>
        <w:t xml:space="preserve"> method which returns the form fields as a </w:t>
      </w:r>
      <w:proofErr w:type="spellStart"/>
      <w:r w:rsidRPr="00E63475">
        <w:rPr>
          <w:rFonts w:ascii="Segoe UI" w:eastAsia="Times New Roman" w:hAnsi="Segoe UI" w:cs="Segoe UI"/>
          <w:b/>
          <w:color w:val="000000"/>
          <w:sz w:val="32"/>
          <w:szCs w:val="32"/>
        </w:rPr>
        <w:t>Json</w:t>
      </w:r>
      <w:proofErr w:type="spellEnd"/>
      <w:r w:rsidRPr="00E63475">
        <w:rPr>
          <w:rFonts w:ascii="Segoe UI" w:eastAsia="Times New Roman" w:hAnsi="Segoe UI" w:cs="Segoe UI"/>
          <w:b/>
          <w:color w:val="000000"/>
          <w:sz w:val="32"/>
          <w:szCs w:val="32"/>
        </w:rPr>
        <w:t xml:space="preserve">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
        <w:gridCol w:w="9125"/>
      </w:tblGrid>
      <w:tr w:rsidR="002857AA" w:rsidRPr="00E63475" w:rsidTr="002857AA">
        <w:trPr>
          <w:tblCellSpacing w:w="15" w:type="dxa"/>
        </w:trPr>
        <w:tc>
          <w:tcPr>
            <w:tcW w:w="0" w:type="auto"/>
            <w:tcBorders>
              <w:top w:val="nil"/>
              <w:left w:val="nil"/>
              <w:bottom w:val="nil"/>
              <w:right w:val="nil"/>
            </w:tcBorders>
            <w:vAlign w:val="center"/>
            <w:hideMark/>
          </w:tcPr>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1</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2</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3</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4</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5</w:t>
            </w:r>
          </w:p>
        </w:tc>
        <w:tc>
          <w:tcPr>
            <w:tcW w:w="9949" w:type="dxa"/>
            <w:tcBorders>
              <w:top w:val="nil"/>
              <w:left w:val="nil"/>
              <w:bottom w:val="nil"/>
              <w:right w:val="nil"/>
            </w:tcBorders>
            <w:vAlign w:val="center"/>
            <w:hideMark/>
          </w:tcPr>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w:t>
            </w:r>
            <w:proofErr w:type="spellStart"/>
            <w:r w:rsidRPr="00E63475">
              <w:rPr>
                <w:rFonts w:ascii="inherit" w:eastAsia="Times New Roman" w:hAnsi="inherit" w:cs="Times New Roman"/>
                <w:b/>
                <w:color w:val="000000"/>
                <w:sz w:val="32"/>
                <w:szCs w:val="32"/>
                <w:bdr w:val="none" w:sz="0" w:space="0" w:color="auto" w:frame="1"/>
              </w:rPr>
              <w:t>onSubmit</w:t>
            </w:r>
            <w:proofErr w:type="spellEnd"/>
            <w:r w:rsidRPr="00E63475">
              <w:rPr>
                <w:rFonts w:ascii="inherit" w:eastAsia="Times New Roman" w:hAnsi="inherit" w:cs="Times New Roman"/>
                <w:b/>
                <w:color w:val="000000"/>
                <w:sz w:val="32"/>
                <w:szCs w:val="32"/>
                <w:bdr w:val="none" w:sz="0" w:space="0" w:color="auto" w:frame="1"/>
              </w:rPr>
              <w:t>(</w:t>
            </w:r>
            <w:proofErr w:type="spellStart"/>
            <w:r w:rsidRPr="00E63475">
              <w:rPr>
                <w:rFonts w:ascii="inherit" w:eastAsia="Times New Roman" w:hAnsi="inherit" w:cs="Times New Roman"/>
                <w:b/>
                <w:color w:val="000000"/>
                <w:sz w:val="32"/>
                <w:szCs w:val="32"/>
                <w:bdr w:val="none" w:sz="0" w:space="0" w:color="auto" w:frame="1"/>
              </w:rPr>
              <w:t>contactForm</w:t>
            </w:r>
            <w:proofErr w:type="spellEnd"/>
            <w:r w:rsidRPr="00E63475">
              <w:rPr>
                <w:rFonts w:ascii="inherit" w:eastAsia="Times New Roman" w:hAnsi="inherit" w:cs="Times New Roman"/>
                <w:b/>
                <w:color w:val="000000"/>
                <w:sz w:val="32"/>
                <w:szCs w:val="32"/>
                <w:bdr w:val="none" w:sz="0" w:space="0" w:color="auto" w:frame="1"/>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w:t>
            </w:r>
            <w:proofErr w:type="gramStart"/>
            <w:r w:rsidRPr="00E63475">
              <w:rPr>
                <w:rFonts w:ascii="inherit" w:eastAsia="Times New Roman" w:hAnsi="inherit" w:cs="Times New Roman"/>
                <w:b/>
                <w:color w:val="000000"/>
                <w:sz w:val="32"/>
                <w:szCs w:val="32"/>
                <w:bdr w:val="none" w:sz="0" w:space="0" w:color="auto" w:frame="1"/>
              </w:rPr>
              <w:t>console.log(</w:t>
            </w:r>
            <w:proofErr w:type="spellStart"/>
            <w:proofErr w:type="gramEnd"/>
            <w:r w:rsidRPr="00E63475">
              <w:rPr>
                <w:rFonts w:ascii="inherit" w:eastAsia="Times New Roman" w:hAnsi="inherit" w:cs="Times New Roman"/>
                <w:b/>
                <w:color w:val="000000"/>
                <w:sz w:val="32"/>
                <w:szCs w:val="32"/>
                <w:bdr w:val="none" w:sz="0" w:space="0" w:color="auto" w:frame="1"/>
              </w:rPr>
              <w:t>contactForm.value</w:t>
            </w:r>
            <w:proofErr w:type="spellEnd"/>
            <w:r w:rsidRPr="00E63475">
              <w:rPr>
                <w:rFonts w:ascii="inherit" w:eastAsia="Times New Roman" w:hAnsi="inherit" w:cs="Times New Roman"/>
                <w:b/>
                <w:color w:val="000000"/>
                <w:sz w:val="32"/>
                <w:szCs w:val="32"/>
                <w:bdr w:val="none" w:sz="0" w:space="0" w:color="auto" w:frame="1"/>
              </w:rPr>
              <w: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tc>
      </w:tr>
    </w:tbl>
    <w:p w:rsidR="002857AA" w:rsidRPr="00E63475" w:rsidRDefault="002857AA" w:rsidP="002857AA">
      <w:p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You can print the value to the console using the </w:t>
      </w:r>
      <w:proofErr w:type="gramStart"/>
      <w:r w:rsidRPr="00E63475">
        <w:rPr>
          <w:rFonts w:ascii="Segoe UI" w:eastAsia="Times New Roman" w:hAnsi="Segoe UI" w:cs="Segoe UI"/>
          <w:b/>
          <w:color w:val="000000"/>
          <w:sz w:val="32"/>
          <w:szCs w:val="32"/>
          <w:bdr w:val="none" w:sz="0" w:space="0" w:color="auto" w:frame="1"/>
          <w:shd w:val="clear" w:color="auto" w:fill="F2F2F2"/>
        </w:rPr>
        <w:t>console.log(</w:t>
      </w:r>
      <w:proofErr w:type="spellStart"/>
      <w:proofErr w:type="gramEnd"/>
      <w:r w:rsidRPr="00E63475">
        <w:rPr>
          <w:rFonts w:ascii="Segoe UI" w:eastAsia="Times New Roman" w:hAnsi="Segoe UI" w:cs="Segoe UI"/>
          <w:b/>
          <w:color w:val="000000"/>
          <w:sz w:val="32"/>
          <w:szCs w:val="32"/>
          <w:bdr w:val="none" w:sz="0" w:space="0" w:color="auto" w:frame="1"/>
          <w:shd w:val="clear" w:color="auto" w:fill="F2F2F2"/>
        </w:rPr>
        <w:t>contactForm.value</w:t>
      </w:r>
      <w:proofErr w:type="spellEnd"/>
      <w:r w:rsidRPr="00E63475">
        <w:rPr>
          <w:rFonts w:ascii="Segoe UI" w:eastAsia="Times New Roman" w:hAnsi="Segoe UI" w:cs="Segoe UI"/>
          <w:b/>
          <w:color w:val="000000"/>
          <w:sz w:val="32"/>
          <w:szCs w:val="32"/>
          <w:bdr w:val="none" w:sz="0" w:space="0" w:color="auto" w:frame="1"/>
          <w:shd w:val="clear" w:color="auto" w:fill="F2F2F2"/>
        </w:rPr>
        <w:t>)</w:t>
      </w:r>
    </w:p>
    <w:p w:rsidR="002857AA" w:rsidRPr="00E63475" w:rsidRDefault="002857AA" w:rsidP="002857AA">
      <w:pPr>
        <w:shd w:val="clear" w:color="auto" w:fill="FFFFFF"/>
        <w:spacing w:after="36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Run the code now and enter some data into the form. Open the Developer Console in your browser and check the output, when you submit the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
        <w:gridCol w:w="9125"/>
      </w:tblGrid>
      <w:tr w:rsidR="002857AA" w:rsidRPr="00E63475" w:rsidTr="002857AA">
        <w:trPr>
          <w:tblCellSpacing w:w="15" w:type="dxa"/>
        </w:trPr>
        <w:tc>
          <w:tcPr>
            <w:tcW w:w="0" w:type="auto"/>
            <w:tcBorders>
              <w:top w:val="nil"/>
              <w:left w:val="nil"/>
              <w:bottom w:val="nil"/>
              <w:right w:val="nil"/>
            </w:tcBorders>
            <w:vAlign w:val="center"/>
            <w:hideMark/>
          </w:tcPr>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1</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2</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3</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4</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5</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6</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7</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8</w:t>
            </w:r>
          </w:p>
        </w:tc>
        <w:tc>
          <w:tcPr>
            <w:tcW w:w="9949" w:type="dxa"/>
            <w:tcBorders>
              <w:top w:val="nil"/>
              <w:left w:val="nil"/>
              <w:bottom w:val="nil"/>
              <w:right w:val="nil"/>
            </w:tcBorders>
            <w:vAlign w:val="center"/>
            <w:hideMark/>
          </w:tcPr>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country: "1"</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proofErr w:type="spellStart"/>
            <w:r w:rsidRPr="00E63475">
              <w:rPr>
                <w:rFonts w:ascii="inherit" w:eastAsia="Times New Roman" w:hAnsi="inherit" w:cs="Times New Roman"/>
                <w:b/>
                <w:color w:val="000000"/>
                <w:sz w:val="32"/>
                <w:szCs w:val="32"/>
                <w:bdr w:val="none" w:sz="0" w:space="0" w:color="auto" w:frame="1"/>
              </w:rPr>
              <w:t>firstname</w:t>
            </w:r>
            <w:proofErr w:type="spellEnd"/>
            <w:r w:rsidRPr="00E63475">
              <w:rPr>
                <w:rFonts w:ascii="inherit" w:eastAsia="Times New Roman" w:hAnsi="inherit" w:cs="Times New Roman"/>
                <w:b/>
                <w:color w:val="000000"/>
                <w:sz w:val="32"/>
                <w:szCs w:val="32"/>
                <w:bdr w:val="none" w:sz="0" w:space="0" w:color="auto" w:frame="1"/>
              </w:rPr>
              <w:t>: "</w:t>
            </w:r>
            <w:proofErr w:type="spellStart"/>
            <w:r w:rsidRPr="00E63475">
              <w:rPr>
                <w:rFonts w:ascii="inherit" w:eastAsia="Times New Roman" w:hAnsi="inherit" w:cs="Times New Roman"/>
                <w:b/>
                <w:color w:val="000000"/>
                <w:sz w:val="32"/>
                <w:szCs w:val="32"/>
                <w:bdr w:val="none" w:sz="0" w:space="0" w:color="auto" w:frame="1"/>
              </w:rPr>
              <w:t>Sachin</w:t>
            </w:r>
            <w:proofErr w:type="spellEnd"/>
            <w:r w:rsidRPr="00E63475">
              <w:rPr>
                <w:rFonts w:ascii="inherit" w:eastAsia="Times New Roman" w:hAnsi="inherit" w:cs="Times New Roman"/>
                <w:b/>
                <w:color w:val="000000"/>
                <w:sz w:val="32"/>
                <w:szCs w:val="32"/>
                <w:bdr w:val="none" w:sz="0" w:space="0" w:color="auto" w:frame="1"/>
              </w:rPr>
              <w: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email:"sachin@gmail.com"</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gender: "male"</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proofErr w:type="spellStart"/>
            <w:r w:rsidRPr="00E63475">
              <w:rPr>
                <w:rFonts w:ascii="inherit" w:eastAsia="Times New Roman" w:hAnsi="inherit" w:cs="Times New Roman"/>
                <w:b/>
                <w:color w:val="000000"/>
                <w:sz w:val="32"/>
                <w:szCs w:val="32"/>
                <w:bdr w:val="none" w:sz="0" w:space="0" w:color="auto" w:frame="1"/>
              </w:rPr>
              <w:t>isMarried</w:t>
            </w:r>
            <w:proofErr w:type="spellEnd"/>
            <w:r w:rsidRPr="00E63475">
              <w:rPr>
                <w:rFonts w:ascii="inherit" w:eastAsia="Times New Roman" w:hAnsi="inherit" w:cs="Times New Roman"/>
                <w:b/>
                <w:color w:val="000000"/>
                <w:sz w:val="32"/>
                <w:szCs w:val="32"/>
                <w:bdr w:val="none" w:sz="0" w:space="0" w:color="auto" w:frame="1"/>
              </w:rPr>
              <w:t>: true</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proofErr w:type="spellStart"/>
            <w:r w:rsidRPr="00E63475">
              <w:rPr>
                <w:rFonts w:ascii="inherit" w:eastAsia="Times New Roman" w:hAnsi="inherit" w:cs="Times New Roman"/>
                <w:b/>
                <w:color w:val="000000"/>
                <w:sz w:val="32"/>
                <w:szCs w:val="32"/>
                <w:bdr w:val="none" w:sz="0" w:space="0" w:color="auto" w:frame="1"/>
              </w:rPr>
              <w:t>lastname</w:t>
            </w:r>
            <w:proofErr w:type="spellEnd"/>
            <w:r w:rsidRPr="00E63475">
              <w:rPr>
                <w:rFonts w:ascii="inherit" w:eastAsia="Times New Roman" w:hAnsi="inherit" w:cs="Times New Roman"/>
                <w:b/>
                <w:color w:val="000000"/>
                <w:sz w:val="32"/>
                <w:szCs w:val="32"/>
                <w:bdr w:val="none" w:sz="0" w:space="0" w:color="auto" w:frame="1"/>
              </w:rPr>
              <w:t>: "Tendulkar"</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tc>
      </w:tr>
    </w:tbl>
    <w:p w:rsidR="002857AA" w:rsidRPr="00E63475" w:rsidRDefault="002857AA" w:rsidP="002857AA">
      <w:pPr>
        <w:shd w:val="clear" w:color="auto" w:fill="FFFFFF"/>
        <w:spacing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noProof/>
          <w:color w:val="000000"/>
          <w:sz w:val="32"/>
          <w:szCs w:val="32"/>
        </w:rPr>
        <w:lastRenderedPageBreak/>
        <w:drawing>
          <wp:inline distT="0" distB="0" distL="0" distR="0">
            <wp:extent cx="7800975" cy="5305425"/>
            <wp:effectExtent l="0" t="0" r="9525" b="9525"/>
            <wp:docPr id="1" name="Picture 1" descr="Angular template driven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gular template driven form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800975" cy="5305425"/>
                    </a:xfrm>
                    <a:prstGeom prst="rect">
                      <a:avLst/>
                    </a:prstGeom>
                    <a:noFill/>
                    <a:ln>
                      <a:noFill/>
                    </a:ln>
                  </pic:spPr>
                </pic:pic>
              </a:graphicData>
            </a:graphic>
          </wp:inline>
        </w:drawing>
      </w:r>
      <w:r w:rsidRPr="00E63475">
        <w:rPr>
          <w:rFonts w:ascii="Segoe UI" w:eastAsia="Times New Roman" w:hAnsi="Segoe UI" w:cs="Segoe UI"/>
          <w:b/>
          <w:color w:val="000000"/>
          <w:sz w:val="32"/>
          <w:szCs w:val="32"/>
        </w:rPr>
        <w:t>Angular template-driven forms in Action</w:t>
      </w:r>
    </w:p>
    <w:p w:rsidR="002857AA" w:rsidRPr="00E63475" w:rsidRDefault="002857AA" w:rsidP="002857AA">
      <w:pPr>
        <w:shd w:val="clear" w:color="auto" w:fill="FFFFFF"/>
        <w:spacing w:after="0" w:line="240" w:lineRule="auto"/>
        <w:textAlignment w:val="baseline"/>
        <w:outlineLvl w:val="1"/>
        <w:rPr>
          <w:rFonts w:ascii="Segoe UI" w:eastAsia="Times New Roman" w:hAnsi="Segoe UI" w:cs="Segoe UI"/>
          <w:b/>
          <w:bCs/>
          <w:color w:val="000000"/>
          <w:sz w:val="32"/>
          <w:szCs w:val="32"/>
        </w:rPr>
      </w:pPr>
      <w:r w:rsidRPr="00E63475">
        <w:rPr>
          <w:rFonts w:ascii="Segoe UI" w:eastAsia="Times New Roman" w:hAnsi="Segoe UI" w:cs="Segoe UI"/>
          <w:b/>
          <w:bCs/>
          <w:color w:val="000000"/>
          <w:sz w:val="32"/>
          <w:szCs w:val="32"/>
          <w:bdr w:val="none" w:sz="0" w:space="0" w:color="auto" w:frame="1"/>
        </w:rPr>
        <w:t>Local Variable</w:t>
      </w:r>
    </w:p>
    <w:p w:rsidR="002857AA" w:rsidRPr="00E63475" w:rsidRDefault="002857AA" w:rsidP="002857AA">
      <w:p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We can assign the </w:t>
      </w:r>
      <w:proofErr w:type="spellStart"/>
      <w:proofErr w:type="gramStart"/>
      <w:r w:rsidRPr="00E63475">
        <w:rPr>
          <w:rFonts w:ascii="Segoe UI" w:eastAsia="Times New Roman" w:hAnsi="Segoe UI" w:cs="Segoe UI"/>
          <w:b/>
          <w:color w:val="000000"/>
          <w:sz w:val="32"/>
          <w:szCs w:val="32"/>
          <w:bdr w:val="none" w:sz="0" w:space="0" w:color="auto" w:frame="1"/>
          <w:shd w:val="clear" w:color="auto" w:fill="F2F2F2"/>
        </w:rPr>
        <w:t>ngForm</w:t>
      </w:r>
      <w:r w:rsidRPr="00E63475">
        <w:rPr>
          <w:rFonts w:ascii="Segoe UI" w:eastAsia="Times New Roman" w:hAnsi="Segoe UI" w:cs="Segoe UI"/>
          <w:b/>
          <w:color w:val="000000"/>
          <w:sz w:val="32"/>
          <w:szCs w:val="32"/>
        </w:rPr>
        <w:t>,</w:t>
      </w:r>
      <w:r w:rsidRPr="00E63475">
        <w:rPr>
          <w:rFonts w:ascii="Segoe UI" w:eastAsia="Times New Roman" w:hAnsi="Segoe UI" w:cs="Segoe UI"/>
          <w:b/>
          <w:color w:val="000000"/>
          <w:sz w:val="32"/>
          <w:szCs w:val="32"/>
          <w:bdr w:val="none" w:sz="0" w:space="0" w:color="auto" w:frame="1"/>
          <w:shd w:val="clear" w:color="auto" w:fill="F2F2F2"/>
        </w:rPr>
        <w:t>FormControl</w:t>
      </w:r>
      <w:proofErr w:type="spellEnd"/>
      <w:proofErr w:type="gramEnd"/>
      <w:r w:rsidRPr="00E63475">
        <w:rPr>
          <w:rFonts w:ascii="Segoe UI" w:eastAsia="Times New Roman" w:hAnsi="Segoe UI" w:cs="Segoe UI"/>
          <w:b/>
          <w:color w:val="000000"/>
          <w:sz w:val="32"/>
          <w:szCs w:val="32"/>
        </w:rPr>
        <w:t> or </w:t>
      </w:r>
      <w:proofErr w:type="spellStart"/>
      <w:r w:rsidRPr="00E63475">
        <w:rPr>
          <w:rFonts w:ascii="Segoe UI" w:eastAsia="Times New Roman" w:hAnsi="Segoe UI" w:cs="Segoe UI"/>
          <w:b/>
          <w:color w:val="000000"/>
          <w:sz w:val="32"/>
          <w:szCs w:val="32"/>
          <w:bdr w:val="none" w:sz="0" w:space="0" w:color="auto" w:frame="1"/>
          <w:shd w:val="clear" w:color="auto" w:fill="F2F2F2"/>
        </w:rPr>
        <w:t>FormGroup</w:t>
      </w:r>
      <w:proofErr w:type="spellEnd"/>
      <w:r w:rsidRPr="00E63475">
        <w:rPr>
          <w:rFonts w:ascii="Segoe UI" w:eastAsia="Times New Roman" w:hAnsi="Segoe UI" w:cs="Segoe UI"/>
          <w:b/>
          <w:color w:val="000000"/>
          <w:sz w:val="32"/>
          <w:szCs w:val="32"/>
        </w:rPr>
        <w:t> instance to a template local variable. This allows us to check the status of the form like whether the form is </w:t>
      </w:r>
      <w:r w:rsidRPr="00E63475">
        <w:rPr>
          <w:rFonts w:ascii="Segoe UI" w:eastAsia="Times New Roman" w:hAnsi="Segoe UI" w:cs="Segoe UI"/>
          <w:b/>
          <w:color w:val="000000"/>
          <w:sz w:val="32"/>
          <w:szCs w:val="32"/>
          <w:bdr w:val="none" w:sz="0" w:space="0" w:color="auto" w:frame="1"/>
          <w:shd w:val="clear" w:color="auto" w:fill="F2F2F2"/>
        </w:rPr>
        <w:t>valid</w:t>
      </w:r>
      <w:r w:rsidRPr="00E63475">
        <w:rPr>
          <w:rFonts w:ascii="Segoe UI" w:eastAsia="Times New Roman" w:hAnsi="Segoe UI" w:cs="Segoe UI"/>
          <w:b/>
          <w:color w:val="000000"/>
          <w:sz w:val="32"/>
          <w:szCs w:val="32"/>
        </w:rPr>
        <w:t>, </w:t>
      </w:r>
      <w:r w:rsidRPr="00E63475">
        <w:rPr>
          <w:rFonts w:ascii="Segoe UI" w:eastAsia="Times New Roman" w:hAnsi="Segoe UI" w:cs="Segoe UI"/>
          <w:b/>
          <w:color w:val="000000"/>
          <w:sz w:val="32"/>
          <w:szCs w:val="32"/>
          <w:bdr w:val="none" w:sz="0" w:space="0" w:color="auto" w:frame="1"/>
          <w:shd w:val="clear" w:color="auto" w:fill="F2F2F2"/>
        </w:rPr>
        <w:t>submitted</w:t>
      </w:r>
      <w:r w:rsidRPr="00E63475">
        <w:rPr>
          <w:rFonts w:ascii="Segoe UI" w:eastAsia="Times New Roman" w:hAnsi="Segoe UI" w:cs="Segoe UI"/>
          <w:b/>
          <w:color w:val="000000"/>
          <w:sz w:val="32"/>
          <w:szCs w:val="32"/>
        </w:rPr>
        <w:t>, and </w:t>
      </w:r>
      <w:r w:rsidRPr="00E63475">
        <w:rPr>
          <w:rFonts w:ascii="Segoe UI" w:eastAsia="Times New Roman" w:hAnsi="Segoe UI" w:cs="Segoe UI"/>
          <w:b/>
          <w:color w:val="000000"/>
          <w:sz w:val="32"/>
          <w:szCs w:val="32"/>
          <w:bdr w:val="none" w:sz="0" w:space="0" w:color="auto" w:frame="1"/>
          <w:shd w:val="clear" w:color="auto" w:fill="F2F2F2"/>
        </w:rPr>
        <w:t>value</w:t>
      </w:r>
      <w:r w:rsidRPr="00E63475">
        <w:rPr>
          <w:rFonts w:ascii="Segoe UI" w:eastAsia="Times New Roman" w:hAnsi="Segoe UI" w:cs="Segoe UI"/>
          <w:b/>
          <w:color w:val="000000"/>
          <w:sz w:val="32"/>
          <w:szCs w:val="32"/>
        </w:rPr>
        <w:t xml:space="preserve"> of the form elements, </w:t>
      </w:r>
      <w:proofErr w:type="spellStart"/>
      <w:r w:rsidRPr="00E63475">
        <w:rPr>
          <w:rFonts w:ascii="Segoe UI" w:eastAsia="Times New Roman" w:hAnsi="Segoe UI" w:cs="Segoe UI"/>
          <w:b/>
          <w:color w:val="000000"/>
          <w:sz w:val="32"/>
          <w:szCs w:val="32"/>
        </w:rPr>
        <w:t>etc</w:t>
      </w:r>
      <w:proofErr w:type="spellEnd"/>
    </w:p>
    <w:p w:rsidR="002857AA" w:rsidRPr="00E63475" w:rsidRDefault="002857AA" w:rsidP="002857AA">
      <w:pPr>
        <w:shd w:val="clear" w:color="auto" w:fill="FFFFFF"/>
        <w:spacing w:after="0" w:line="240" w:lineRule="auto"/>
        <w:textAlignment w:val="baseline"/>
        <w:outlineLvl w:val="2"/>
        <w:rPr>
          <w:rFonts w:ascii="Segoe UI" w:eastAsia="Times New Roman" w:hAnsi="Segoe UI" w:cs="Segoe UI"/>
          <w:b/>
          <w:bCs/>
          <w:color w:val="000000"/>
          <w:sz w:val="32"/>
          <w:szCs w:val="32"/>
        </w:rPr>
      </w:pPr>
      <w:proofErr w:type="spellStart"/>
      <w:r w:rsidRPr="00E63475">
        <w:rPr>
          <w:rFonts w:ascii="Segoe UI" w:eastAsia="Times New Roman" w:hAnsi="Segoe UI" w:cs="Segoe UI"/>
          <w:b/>
          <w:bCs/>
          <w:color w:val="000000"/>
          <w:sz w:val="32"/>
          <w:szCs w:val="32"/>
          <w:bdr w:val="none" w:sz="0" w:space="0" w:color="auto" w:frame="1"/>
        </w:rPr>
        <w:t>ngForm</w:t>
      </w:r>
      <w:proofErr w:type="spellEnd"/>
    </w:p>
    <w:p w:rsidR="002857AA" w:rsidRPr="00E63475" w:rsidRDefault="002857AA" w:rsidP="002857AA">
      <w:p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We have access to the </w:t>
      </w:r>
      <w:proofErr w:type="spellStart"/>
      <w:r w:rsidRPr="00E63475">
        <w:rPr>
          <w:rFonts w:ascii="Segoe UI" w:eastAsia="Times New Roman" w:hAnsi="Segoe UI" w:cs="Segoe UI"/>
          <w:b/>
          <w:color w:val="000000"/>
          <w:sz w:val="32"/>
          <w:szCs w:val="32"/>
          <w:bdr w:val="none" w:sz="0" w:space="0" w:color="auto" w:frame="1"/>
          <w:shd w:val="clear" w:color="auto" w:fill="F2F2F2"/>
        </w:rPr>
        <w:t>ngForm</w:t>
      </w:r>
      <w:proofErr w:type="spellEnd"/>
      <w:r w:rsidRPr="00E63475">
        <w:rPr>
          <w:rFonts w:ascii="Segoe UI" w:eastAsia="Times New Roman" w:hAnsi="Segoe UI" w:cs="Segoe UI"/>
          <w:b/>
          <w:color w:val="000000"/>
          <w:sz w:val="32"/>
          <w:szCs w:val="32"/>
        </w:rPr>
        <w:t> instance via the local template variable </w:t>
      </w:r>
      <w:r w:rsidRPr="00E63475">
        <w:rPr>
          <w:rFonts w:ascii="Segoe UI" w:eastAsia="Times New Roman" w:hAnsi="Segoe UI" w:cs="Segoe UI"/>
          <w:b/>
          <w:color w:val="000000"/>
          <w:sz w:val="32"/>
          <w:szCs w:val="32"/>
          <w:bdr w:val="none" w:sz="0" w:space="0" w:color="auto" w:frame="1"/>
          <w:shd w:val="clear" w:color="auto" w:fill="F2F2F2"/>
        </w:rPr>
        <w:t>#</w:t>
      </w:r>
      <w:proofErr w:type="spellStart"/>
      <w:r w:rsidRPr="00E63475">
        <w:rPr>
          <w:rFonts w:ascii="Segoe UI" w:eastAsia="Times New Roman" w:hAnsi="Segoe UI" w:cs="Segoe UI"/>
          <w:b/>
          <w:color w:val="000000"/>
          <w:sz w:val="32"/>
          <w:szCs w:val="32"/>
          <w:bdr w:val="none" w:sz="0" w:space="0" w:color="auto" w:frame="1"/>
          <w:shd w:val="clear" w:color="auto" w:fill="F2F2F2"/>
        </w:rPr>
        <w:t>contactForm</w:t>
      </w:r>
      <w:proofErr w:type="spellEnd"/>
      <w:r w:rsidRPr="00E63475">
        <w:rPr>
          <w:rFonts w:ascii="Segoe UI" w:eastAsia="Times New Roman" w:hAnsi="Segoe UI" w:cs="Segoe UI"/>
          <w:b/>
          <w:color w:val="000000"/>
          <w:sz w:val="32"/>
          <w:szCs w:val="3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
        <w:gridCol w:w="9125"/>
      </w:tblGrid>
      <w:tr w:rsidR="002857AA" w:rsidRPr="00E63475" w:rsidTr="002857AA">
        <w:trPr>
          <w:tblCellSpacing w:w="15" w:type="dxa"/>
        </w:trPr>
        <w:tc>
          <w:tcPr>
            <w:tcW w:w="0" w:type="auto"/>
            <w:tcBorders>
              <w:top w:val="nil"/>
              <w:left w:val="nil"/>
              <w:bottom w:val="nil"/>
              <w:right w:val="nil"/>
            </w:tcBorders>
            <w:vAlign w:val="center"/>
            <w:hideMark/>
          </w:tcPr>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lastRenderedPageBreak/>
              <w:t>1</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2</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3</w:t>
            </w:r>
          </w:p>
        </w:tc>
        <w:tc>
          <w:tcPr>
            <w:tcW w:w="9949" w:type="dxa"/>
            <w:tcBorders>
              <w:top w:val="nil"/>
              <w:left w:val="nil"/>
              <w:bottom w:val="nil"/>
              <w:right w:val="nil"/>
            </w:tcBorders>
            <w:vAlign w:val="center"/>
            <w:hideMark/>
          </w:tcPr>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&lt;form #</w:t>
            </w:r>
            <w:proofErr w:type="spellStart"/>
            <w:r w:rsidRPr="00E63475">
              <w:rPr>
                <w:rFonts w:ascii="inherit" w:eastAsia="Times New Roman" w:hAnsi="inherit" w:cs="Times New Roman"/>
                <w:b/>
                <w:color w:val="000000"/>
                <w:sz w:val="32"/>
                <w:szCs w:val="32"/>
                <w:bdr w:val="none" w:sz="0" w:space="0" w:color="auto" w:frame="1"/>
              </w:rPr>
              <w:t>contactForm</w:t>
            </w:r>
            <w:proofErr w:type="spellEnd"/>
            <w:r w:rsidRPr="00E63475">
              <w:rPr>
                <w:rFonts w:ascii="inherit" w:eastAsia="Times New Roman" w:hAnsi="inherit" w:cs="Times New Roman"/>
                <w:b/>
                <w:color w:val="000000"/>
                <w:sz w:val="32"/>
                <w:szCs w:val="32"/>
                <w:bdr w:val="none" w:sz="0" w:space="0" w:color="auto" w:frame="1"/>
              </w:rPr>
              <w:t>="</w:t>
            </w:r>
            <w:proofErr w:type="spellStart"/>
            <w:r w:rsidRPr="00E63475">
              <w:rPr>
                <w:rFonts w:ascii="inherit" w:eastAsia="Times New Roman" w:hAnsi="inherit" w:cs="Times New Roman"/>
                <w:b/>
                <w:color w:val="000000"/>
                <w:sz w:val="32"/>
                <w:szCs w:val="32"/>
                <w:bdr w:val="none" w:sz="0" w:space="0" w:color="auto" w:frame="1"/>
              </w:rPr>
              <w:t>ngForm</w:t>
            </w:r>
            <w:proofErr w:type="spellEnd"/>
            <w:r w:rsidRPr="00E63475">
              <w:rPr>
                <w:rFonts w:ascii="inherit" w:eastAsia="Times New Roman" w:hAnsi="inherit" w:cs="Times New Roman"/>
                <w:b/>
                <w:color w:val="000000"/>
                <w:sz w:val="32"/>
                <w:szCs w:val="32"/>
                <w:bdr w:val="none" w:sz="0" w:space="0" w:color="auto" w:frame="1"/>
              </w:rPr>
              <w:t>" (</w:t>
            </w:r>
            <w:proofErr w:type="spellStart"/>
            <w:r w:rsidRPr="00E63475">
              <w:rPr>
                <w:rFonts w:ascii="inherit" w:eastAsia="Times New Roman" w:hAnsi="inherit" w:cs="Times New Roman"/>
                <w:b/>
                <w:color w:val="000000"/>
                <w:sz w:val="32"/>
                <w:szCs w:val="32"/>
                <w:bdr w:val="none" w:sz="0" w:space="0" w:color="auto" w:frame="1"/>
              </w:rPr>
              <w:t>ngSubmit</w:t>
            </w:r>
            <w:proofErr w:type="spellEnd"/>
            <w:r w:rsidRPr="00E63475">
              <w:rPr>
                <w:rFonts w:ascii="inherit" w:eastAsia="Times New Roman" w:hAnsi="inherit" w:cs="Times New Roman"/>
                <w:b/>
                <w:color w:val="000000"/>
                <w:sz w:val="32"/>
                <w:szCs w:val="32"/>
                <w:bdr w:val="none" w:sz="0" w:space="0" w:color="auto" w:frame="1"/>
              </w:rPr>
              <w:t>)="</w:t>
            </w:r>
            <w:proofErr w:type="spellStart"/>
            <w:r w:rsidRPr="00E63475">
              <w:rPr>
                <w:rFonts w:ascii="inherit" w:eastAsia="Times New Roman" w:hAnsi="inherit" w:cs="Times New Roman"/>
                <w:b/>
                <w:color w:val="000000"/>
                <w:sz w:val="32"/>
                <w:szCs w:val="32"/>
                <w:bdr w:val="none" w:sz="0" w:space="0" w:color="auto" w:frame="1"/>
              </w:rPr>
              <w:t>onSubmit</w:t>
            </w:r>
            <w:proofErr w:type="spellEnd"/>
            <w:r w:rsidRPr="00E63475">
              <w:rPr>
                <w:rFonts w:ascii="inherit" w:eastAsia="Times New Roman" w:hAnsi="inherit" w:cs="Times New Roman"/>
                <w:b/>
                <w:color w:val="000000"/>
                <w:sz w:val="32"/>
                <w:szCs w:val="32"/>
                <w:bdr w:val="none" w:sz="0" w:space="0" w:color="auto" w:frame="1"/>
              </w:rPr>
              <w:t>(</w:t>
            </w:r>
            <w:proofErr w:type="spellStart"/>
            <w:r w:rsidRPr="00E63475">
              <w:rPr>
                <w:rFonts w:ascii="inherit" w:eastAsia="Times New Roman" w:hAnsi="inherit" w:cs="Times New Roman"/>
                <w:b/>
                <w:color w:val="000000"/>
                <w:sz w:val="32"/>
                <w:szCs w:val="32"/>
                <w:bdr w:val="none" w:sz="0" w:space="0" w:color="auto" w:frame="1"/>
              </w:rPr>
              <w:t>contactForm</w:t>
            </w:r>
            <w:proofErr w:type="spellEnd"/>
            <w:r w:rsidRPr="00E63475">
              <w:rPr>
                <w:rFonts w:ascii="inherit" w:eastAsia="Times New Roman" w:hAnsi="inherit" w:cs="Times New Roman"/>
                <w:b/>
                <w:color w:val="000000"/>
                <w:sz w:val="32"/>
                <w:szCs w:val="32"/>
                <w:bdr w:val="none" w:sz="0" w:space="0" w:color="auto" w:frame="1"/>
              </w:rPr>
              <w:t>)"&gt;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tc>
      </w:tr>
    </w:tbl>
    <w:p w:rsidR="002857AA" w:rsidRPr="00E63475" w:rsidRDefault="002857AA" w:rsidP="002857AA">
      <w:pPr>
        <w:shd w:val="clear" w:color="auto" w:fill="FFFFFF"/>
        <w:spacing w:after="36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Now, we can make use of some of the properties &amp; methods to know the status of form.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2857AA" w:rsidRPr="00E63475" w:rsidTr="002857AA">
        <w:trPr>
          <w:tblCellSpacing w:w="15" w:type="dxa"/>
        </w:trPr>
        <w:tc>
          <w:tcPr>
            <w:tcW w:w="0" w:type="auto"/>
            <w:tcBorders>
              <w:top w:val="nil"/>
              <w:left w:val="nil"/>
              <w:bottom w:val="nil"/>
              <w:right w:val="nil"/>
            </w:tcBorders>
            <w:vAlign w:val="center"/>
            <w:hideMark/>
          </w:tcPr>
          <w:p w:rsidR="002857AA" w:rsidRPr="00E63475" w:rsidRDefault="002857AA" w:rsidP="002857AA">
            <w:pPr>
              <w:spacing w:after="0" w:line="240" w:lineRule="auto"/>
              <w:textAlignment w:val="baseline"/>
              <w:rPr>
                <w:rFonts w:ascii="inherit" w:eastAsia="Times New Roman" w:hAnsi="inherit" w:cs="Times New Roman"/>
                <w:b/>
                <w:sz w:val="32"/>
                <w:szCs w:val="32"/>
              </w:rPr>
            </w:pPr>
          </w:p>
        </w:tc>
        <w:tc>
          <w:tcPr>
            <w:tcW w:w="9834" w:type="dxa"/>
            <w:tcBorders>
              <w:top w:val="nil"/>
              <w:left w:val="nil"/>
              <w:bottom w:val="nil"/>
              <w:right w:val="nil"/>
            </w:tcBorders>
            <w:vAlign w:val="center"/>
            <w:hideMark/>
          </w:tcPr>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&lt;p&gt;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&lt;button type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"submit"&gt;Submit&lt;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button&gt;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p&gt;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&lt;pre&gt;</w:t>
            </w:r>
            <w:proofErr w:type="gramStart"/>
            <w:r w:rsidRPr="00E63475">
              <w:rPr>
                <w:rFonts w:ascii="inherit" w:eastAsia="Times New Roman" w:hAnsi="inherit" w:cs="Times New Roman"/>
                <w:b/>
                <w:color w:val="000000"/>
                <w:sz w:val="32"/>
                <w:szCs w:val="32"/>
                <w:bdr w:val="none" w:sz="0" w:space="0" w:color="auto" w:frame="1"/>
              </w:rPr>
              <w:t>Value :</w:t>
            </w:r>
            <w:proofErr w:type="gramEnd"/>
            <w:r w:rsidRPr="00E63475">
              <w:rPr>
                <w:rFonts w:ascii="inherit" w:eastAsia="Times New Roman" w:hAnsi="inherit" w:cs="Times New Roman"/>
                <w:b/>
                <w:color w:val="000000"/>
                <w:sz w:val="32"/>
                <w:szCs w:val="32"/>
                <w:bdr w:val="none" w:sz="0" w:space="0" w:color="auto" w:frame="1"/>
              </w:rPr>
              <w:t xml:space="preserve"> {{</w:t>
            </w:r>
            <w:proofErr w:type="spellStart"/>
            <w:r w:rsidRPr="00E63475">
              <w:rPr>
                <w:rFonts w:ascii="inherit" w:eastAsia="Times New Roman" w:hAnsi="inherit" w:cs="Times New Roman"/>
                <w:b/>
                <w:color w:val="000000"/>
                <w:sz w:val="32"/>
                <w:szCs w:val="32"/>
                <w:bdr w:val="none" w:sz="0" w:space="0" w:color="auto" w:frame="1"/>
              </w:rPr>
              <w:t>contactForm.value</w:t>
            </w:r>
            <w:proofErr w:type="spellEnd"/>
            <w:r w:rsidRPr="00E63475">
              <w:rPr>
                <w:rFonts w:ascii="inherit" w:eastAsia="Times New Roman" w:hAnsi="inherit" w:cs="Times New Roman"/>
                <w:b/>
                <w:color w:val="000000"/>
                <w:sz w:val="32"/>
                <w:szCs w:val="32"/>
                <w:bdr w:val="none" w:sz="0" w:space="0" w:color="auto" w:frame="1"/>
              </w:rPr>
              <w:t xml:space="preserve"> | </w:t>
            </w:r>
            <w:proofErr w:type="spellStart"/>
            <w:r w:rsidRPr="00E63475">
              <w:rPr>
                <w:rFonts w:ascii="inherit" w:eastAsia="Times New Roman" w:hAnsi="inherit" w:cs="Times New Roman"/>
                <w:b/>
                <w:color w:val="000000"/>
                <w:sz w:val="32"/>
                <w:szCs w:val="32"/>
                <w:bdr w:val="none" w:sz="0" w:space="0" w:color="auto" w:frame="1"/>
              </w:rPr>
              <w:t>json</w:t>
            </w:r>
            <w:proofErr w:type="spellEnd"/>
            <w:r w:rsidRPr="00E63475">
              <w:rPr>
                <w:rFonts w:ascii="inherit" w:eastAsia="Times New Roman" w:hAnsi="inherit" w:cs="Times New Roman"/>
                <w:b/>
                <w:color w:val="000000"/>
                <w:sz w:val="32"/>
                <w:szCs w:val="32"/>
                <w:bdr w:val="none" w:sz="0" w:space="0" w:color="auto" w:frame="1"/>
              </w:rPr>
              <w:t xml:space="preserve"> }} &lt;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pre&gt;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&lt;pre&gt;</w:t>
            </w:r>
            <w:proofErr w:type="gramStart"/>
            <w:r w:rsidRPr="00E63475">
              <w:rPr>
                <w:rFonts w:ascii="inherit" w:eastAsia="Times New Roman" w:hAnsi="inherit" w:cs="Times New Roman"/>
                <w:b/>
                <w:color w:val="000000"/>
                <w:sz w:val="32"/>
                <w:szCs w:val="32"/>
                <w:bdr w:val="none" w:sz="0" w:space="0" w:color="auto" w:frame="1"/>
              </w:rPr>
              <w:t>Valid :</w:t>
            </w:r>
            <w:proofErr w:type="gramEnd"/>
            <w:r w:rsidRPr="00E63475">
              <w:rPr>
                <w:rFonts w:ascii="inherit" w:eastAsia="Times New Roman" w:hAnsi="inherit" w:cs="Times New Roman"/>
                <w:b/>
                <w:color w:val="000000"/>
                <w:sz w:val="32"/>
                <w:szCs w:val="32"/>
                <w:bdr w:val="none" w:sz="0" w:space="0" w:color="auto" w:frame="1"/>
              </w:rPr>
              <w:t xml:space="preserve"> {{</w:t>
            </w:r>
            <w:proofErr w:type="spellStart"/>
            <w:r w:rsidRPr="00E63475">
              <w:rPr>
                <w:rFonts w:ascii="inherit" w:eastAsia="Times New Roman" w:hAnsi="inherit" w:cs="Times New Roman"/>
                <w:b/>
                <w:color w:val="000000"/>
                <w:sz w:val="32"/>
                <w:szCs w:val="32"/>
                <w:bdr w:val="none" w:sz="0" w:space="0" w:color="auto" w:frame="1"/>
              </w:rPr>
              <w:t>contactForm.valid</w:t>
            </w:r>
            <w:proofErr w:type="spellEnd"/>
            <w:r w:rsidRPr="00E63475">
              <w:rPr>
                <w:rFonts w:ascii="inherit" w:eastAsia="Times New Roman" w:hAnsi="inherit" w:cs="Times New Roman"/>
                <w:b/>
                <w:color w:val="000000"/>
                <w:sz w:val="32"/>
                <w:szCs w:val="32"/>
                <w:bdr w:val="none" w:sz="0" w:space="0" w:color="auto" w:frame="1"/>
              </w:rPr>
              <w:t>}} &lt;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pre&gt;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&lt;pre&gt;</w:t>
            </w:r>
            <w:proofErr w:type="gramStart"/>
            <w:r w:rsidRPr="00E63475">
              <w:rPr>
                <w:rFonts w:ascii="inherit" w:eastAsia="Times New Roman" w:hAnsi="inherit" w:cs="Times New Roman"/>
                <w:b/>
                <w:color w:val="000000"/>
                <w:sz w:val="32"/>
                <w:szCs w:val="32"/>
                <w:bdr w:val="none" w:sz="0" w:space="0" w:color="auto" w:frame="1"/>
              </w:rPr>
              <w:t>Touched :</w:t>
            </w:r>
            <w:proofErr w:type="gramEnd"/>
            <w:r w:rsidRPr="00E63475">
              <w:rPr>
                <w:rFonts w:ascii="inherit" w:eastAsia="Times New Roman" w:hAnsi="inherit" w:cs="Times New Roman"/>
                <w:b/>
                <w:color w:val="000000"/>
                <w:sz w:val="32"/>
                <w:szCs w:val="32"/>
                <w:bdr w:val="none" w:sz="0" w:space="0" w:color="auto" w:frame="1"/>
              </w:rPr>
              <w:t xml:space="preserve"> {{</w:t>
            </w:r>
            <w:proofErr w:type="spellStart"/>
            <w:r w:rsidRPr="00E63475">
              <w:rPr>
                <w:rFonts w:ascii="inherit" w:eastAsia="Times New Roman" w:hAnsi="inherit" w:cs="Times New Roman"/>
                <w:b/>
                <w:color w:val="000000"/>
                <w:sz w:val="32"/>
                <w:szCs w:val="32"/>
                <w:bdr w:val="none" w:sz="0" w:space="0" w:color="auto" w:frame="1"/>
              </w:rPr>
              <w:t>contactForm.touched</w:t>
            </w:r>
            <w:proofErr w:type="spellEnd"/>
            <w:r w:rsidRPr="00E63475">
              <w:rPr>
                <w:rFonts w:ascii="inherit" w:eastAsia="Times New Roman" w:hAnsi="inherit" w:cs="Times New Roman"/>
                <w:b/>
                <w:color w:val="000000"/>
                <w:sz w:val="32"/>
                <w:szCs w:val="32"/>
                <w:bdr w:val="none" w:sz="0" w:space="0" w:color="auto" w:frame="1"/>
              </w:rPr>
              <w:t>  }} &lt;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pre&gt;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&lt;pre&gt;</w:t>
            </w:r>
            <w:proofErr w:type="gramStart"/>
            <w:r w:rsidRPr="00E63475">
              <w:rPr>
                <w:rFonts w:ascii="inherit" w:eastAsia="Times New Roman" w:hAnsi="inherit" w:cs="Times New Roman"/>
                <w:b/>
                <w:color w:val="000000"/>
                <w:sz w:val="32"/>
                <w:szCs w:val="32"/>
                <w:bdr w:val="none" w:sz="0" w:space="0" w:color="auto" w:frame="1"/>
              </w:rPr>
              <w:t>Submitted :</w:t>
            </w:r>
            <w:proofErr w:type="gramEnd"/>
            <w:r w:rsidRPr="00E63475">
              <w:rPr>
                <w:rFonts w:ascii="inherit" w:eastAsia="Times New Roman" w:hAnsi="inherit" w:cs="Times New Roman"/>
                <w:b/>
                <w:color w:val="000000"/>
                <w:sz w:val="32"/>
                <w:szCs w:val="32"/>
                <w:bdr w:val="none" w:sz="0" w:space="0" w:color="auto" w:frame="1"/>
              </w:rPr>
              <w:t xml:space="preserve"> {{</w:t>
            </w:r>
            <w:proofErr w:type="spellStart"/>
            <w:r w:rsidRPr="00E63475">
              <w:rPr>
                <w:rFonts w:ascii="inherit" w:eastAsia="Times New Roman" w:hAnsi="inherit" w:cs="Times New Roman"/>
                <w:b/>
                <w:color w:val="000000"/>
                <w:sz w:val="32"/>
                <w:szCs w:val="32"/>
                <w:bdr w:val="none" w:sz="0" w:space="0" w:color="auto" w:frame="1"/>
              </w:rPr>
              <w:t>contactForm.submitted</w:t>
            </w:r>
            <w:proofErr w:type="spellEnd"/>
            <w:r w:rsidRPr="00E63475">
              <w:rPr>
                <w:rFonts w:ascii="inherit" w:eastAsia="Times New Roman" w:hAnsi="inherit" w:cs="Times New Roman"/>
                <w:b/>
                <w:color w:val="000000"/>
                <w:sz w:val="32"/>
                <w:szCs w:val="32"/>
                <w:bdr w:val="none" w:sz="0" w:space="0" w:color="auto" w:frame="1"/>
              </w:rPr>
              <w:t>  }} &lt;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pre&gt;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tc>
      </w:tr>
    </w:tbl>
    <w:p w:rsidR="002857AA" w:rsidRPr="00E63475" w:rsidRDefault="002857AA" w:rsidP="002857AA">
      <w:p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bdr w:val="none" w:sz="0" w:space="0" w:color="auto" w:frame="1"/>
          <w:shd w:val="clear" w:color="auto" w:fill="F2F2F2"/>
        </w:rPr>
        <w:t>value</w:t>
      </w:r>
      <w:r w:rsidRPr="00E63475">
        <w:rPr>
          <w:rFonts w:ascii="Segoe UI" w:eastAsia="Times New Roman" w:hAnsi="Segoe UI" w:cs="Segoe UI"/>
          <w:b/>
          <w:color w:val="000000"/>
          <w:sz w:val="32"/>
          <w:szCs w:val="32"/>
        </w:rPr>
        <w:t xml:space="preserve">: The value property returns the object containing the value of every </w:t>
      </w:r>
      <w:proofErr w:type="spellStart"/>
      <w:r w:rsidRPr="00E63475">
        <w:rPr>
          <w:rFonts w:ascii="Segoe UI" w:eastAsia="Times New Roman" w:hAnsi="Segoe UI" w:cs="Segoe UI"/>
          <w:b/>
          <w:color w:val="000000"/>
          <w:sz w:val="32"/>
          <w:szCs w:val="32"/>
        </w:rPr>
        <w:t>FormControl</w:t>
      </w:r>
      <w:proofErr w:type="spellEnd"/>
      <w:r w:rsidRPr="00E63475">
        <w:rPr>
          <w:rFonts w:ascii="Segoe UI" w:eastAsia="Times New Roman" w:hAnsi="Segoe UI" w:cs="Segoe UI"/>
          <w:b/>
          <w:color w:val="000000"/>
          <w:sz w:val="32"/>
          <w:szCs w:val="32"/>
        </w:rPr>
        <w:br/>
      </w:r>
      <w:r w:rsidRPr="00E63475">
        <w:rPr>
          <w:rFonts w:ascii="Segoe UI" w:eastAsia="Times New Roman" w:hAnsi="Segoe UI" w:cs="Segoe UI"/>
          <w:b/>
          <w:color w:val="000000"/>
          <w:sz w:val="32"/>
          <w:szCs w:val="32"/>
          <w:bdr w:val="none" w:sz="0" w:space="0" w:color="auto" w:frame="1"/>
          <w:shd w:val="clear" w:color="auto" w:fill="F2F2F2"/>
        </w:rPr>
        <w:t>valid</w:t>
      </w:r>
      <w:r w:rsidRPr="00E63475">
        <w:rPr>
          <w:rFonts w:ascii="Segoe UI" w:eastAsia="Times New Roman" w:hAnsi="Segoe UI" w:cs="Segoe UI"/>
          <w:b/>
          <w:color w:val="000000"/>
          <w:sz w:val="32"/>
          <w:szCs w:val="32"/>
        </w:rPr>
        <w:t>: Returns true if the form is Valid else returns false.</w:t>
      </w:r>
      <w:r w:rsidRPr="00E63475">
        <w:rPr>
          <w:rFonts w:ascii="Segoe UI" w:eastAsia="Times New Roman" w:hAnsi="Segoe UI" w:cs="Segoe UI"/>
          <w:b/>
          <w:color w:val="000000"/>
          <w:sz w:val="32"/>
          <w:szCs w:val="32"/>
        </w:rPr>
        <w:br/>
      </w:r>
      <w:r w:rsidRPr="00E63475">
        <w:rPr>
          <w:rFonts w:ascii="Segoe UI" w:eastAsia="Times New Roman" w:hAnsi="Segoe UI" w:cs="Segoe UI"/>
          <w:b/>
          <w:color w:val="000000"/>
          <w:sz w:val="32"/>
          <w:szCs w:val="32"/>
          <w:bdr w:val="none" w:sz="0" w:space="0" w:color="auto" w:frame="1"/>
          <w:shd w:val="clear" w:color="auto" w:fill="F2F2F2"/>
        </w:rPr>
        <w:t>touched</w:t>
      </w:r>
      <w:r w:rsidRPr="00E63475">
        <w:rPr>
          <w:rFonts w:ascii="Segoe UI" w:eastAsia="Times New Roman" w:hAnsi="Segoe UI" w:cs="Segoe UI"/>
          <w:b/>
          <w:color w:val="000000"/>
          <w:sz w:val="32"/>
          <w:szCs w:val="32"/>
        </w:rPr>
        <w:t>: True if the user has entered a value in at least in one field.</w:t>
      </w:r>
      <w:r w:rsidRPr="00E63475">
        <w:rPr>
          <w:rFonts w:ascii="Segoe UI" w:eastAsia="Times New Roman" w:hAnsi="Segoe UI" w:cs="Segoe UI"/>
          <w:b/>
          <w:color w:val="000000"/>
          <w:sz w:val="32"/>
          <w:szCs w:val="32"/>
        </w:rPr>
        <w:br/>
      </w:r>
      <w:r w:rsidRPr="00E63475">
        <w:rPr>
          <w:rFonts w:ascii="Segoe UI" w:eastAsia="Times New Roman" w:hAnsi="Segoe UI" w:cs="Segoe UI"/>
          <w:b/>
          <w:color w:val="000000"/>
          <w:sz w:val="32"/>
          <w:szCs w:val="32"/>
          <w:bdr w:val="none" w:sz="0" w:space="0" w:color="auto" w:frame="1"/>
          <w:shd w:val="clear" w:color="auto" w:fill="F2F2F2"/>
        </w:rPr>
        <w:t>submitted</w:t>
      </w:r>
      <w:r w:rsidRPr="00E63475">
        <w:rPr>
          <w:rFonts w:ascii="Segoe UI" w:eastAsia="Times New Roman" w:hAnsi="Segoe UI" w:cs="Segoe UI"/>
          <w:b/>
          <w:color w:val="000000"/>
          <w:sz w:val="32"/>
          <w:szCs w:val="32"/>
        </w:rPr>
        <w:t>: Returns true if the form is submitted. else false.</w:t>
      </w:r>
    </w:p>
    <w:p w:rsidR="002857AA" w:rsidRPr="00E63475" w:rsidRDefault="002857AA" w:rsidP="002857AA">
      <w:pPr>
        <w:shd w:val="clear" w:color="auto" w:fill="FFFFFF"/>
        <w:spacing w:after="0" w:line="240" w:lineRule="auto"/>
        <w:textAlignment w:val="baseline"/>
        <w:outlineLvl w:val="2"/>
        <w:rPr>
          <w:rFonts w:ascii="Segoe UI" w:eastAsia="Times New Roman" w:hAnsi="Segoe UI" w:cs="Segoe UI"/>
          <w:b/>
          <w:bCs/>
          <w:color w:val="000000"/>
          <w:sz w:val="32"/>
          <w:szCs w:val="32"/>
        </w:rPr>
      </w:pPr>
      <w:proofErr w:type="spellStart"/>
      <w:r w:rsidRPr="00E63475">
        <w:rPr>
          <w:rFonts w:ascii="Segoe UI" w:eastAsia="Times New Roman" w:hAnsi="Segoe UI" w:cs="Segoe UI"/>
          <w:b/>
          <w:bCs/>
          <w:color w:val="000000"/>
          <w:sz w:val="32"/>
          <w:szCs w:val="32"/>
          <w:bdr w:val="none" w:sz="0" w:space="0" w:color="auto" w:frame="1"/>
        </w:rPr>
        <w:t>FormControl</w:t>
      </w:r>
      <w:proofErr w:type="spellEnd"/>
    </w:p>
    <w:p w:rsidR="002857AA" w:rsidRPr="00E63475" w:rsidRDefault="002857AA" w:rsidP="002857AA">
      <w:p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Similarly, we can also get access to the </w:t>
      </w:r>
      <w:proofErr w:type="spellStart"/>
      <w:r w:rsidRPr="00E63475">
        <w:rPr>
          <w:rFonts w:ascii="Segoe UI" w:eastAsia="Times New Roman" w:hAnsi="Segoe UI" w:cs="Segoe UI"/>
          <w:b/>
          <w:color w:val="000000"/>
          <w:sz w:val="32"/>
          <w:szCs w:val="32"/>
          <w:bdr w:val="none" w:sz="0" w:space="0" w:color="auto" w:frame="1"/>
          <w:shd w:val="clear" w:color="auto" w:fill="F2F2F2"/>
        </w:rPr>
        <w:t>FormControl</w:t>
      </w:r>
      <w:proofErr w:type="spellEnd"/>
      <w:r w:rsidRPr="00E63475">
        <w:rPr>
          <w:rFonts w:ascii="Segoe UI" w:eastAsia="Times New Roman" w:hAnsi="Segoe UI" w:cs="Segoe UI"/>
          <w:b/>
          <w:color w:val="000000"/>
          <w:sz w:val="32"/>
          <w:szCs w:val="32"/>
        </w:rPr>
        <w:t> instance by assigning the </w:t>
      </w:r>
      <w:proofErr w:type="spellStart"/>
      <w:r w:rsidRPr="00E63475">
        <w:rPr>
          <w:rFonts w:ascii="Segoe UI" w:eastAsia="Times New Roman" w:hAnsi="Segoe UI" w:cs="Segoe UI"/>
          <w:b/>
          <w:color w:val="000000"/>
          <w:sz w:val="32"/>
          <w:szCs w:val="32"/>
          <w:bdr w:val="none" w:sz="0" w:space="0" w:color="auto" w:frame="1"/>
          <w:shd w:val="clear" w:color="auto" w:fill="F2F2F2"/>
        </w:rPr>
        <w:t>ngModel</w:t>
      </w:r>
      <w:proofErr w:type="spellEnd"/>
      <w:r w:rsidRPr="00E63475">
        <w:rPr>
          <w:rFonts w:ascii="Segoe UI" w:eastAsia="Times New Roman" w:hAnsi="Segoe UI" w:cs="Segoe UI"/>
          <w:b/>
          <w:color w:val="000000"/>
          <w:sz w:val="32"/>
          <w:szCs w:val="32"/>
        </w:rPr>
        <w:t> to a local variable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
        <w:gridCol w:w="9125"/>
      </w:tblGrid>
      <w:tr w:rsidR="002857AA" w:rsidRPr="00E63475" w:rsidTr="002857AA">
        <w:trPr>
          <w:tblCellSpacing w:w="15" w:type="dxa"/>
        </w:trPr>
        <w:tc>
          <w:tcPr>
            <w:tcW w:w="0" w:type="auto"/>
            <w:tcBorders>
              <w:top w:val="nil"/>
              <w:left w:val="nil"/>
              <w:bottom w:val="nil"/>
              <w:right w:val="nil"/>
            </w:tcBorders>
            <w:vAlign w:val="center"/>
            <w:hideMark/>
          </w:tcPr>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1</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2</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3</w:t>
            </w:r>
          </w:p>
        </w:tc>
        <w:tc>
          <w:tcPr>
            <w:tcW w:w="9949" w:type="dxa"/>
            <w:tcBorders>
              <w:top w:val="nil"/>
              <w:left w:val="nil"/>
              <w:bottom w:val="nil"/>
              <w:right w:val="nil"/>
            </w:tcBorders>
            <w:vAlign w:val="center"/>
            <w:hideMark/>
          </w:tcPr>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&lt;input type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"text" name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w:t>
            </w:r>
            <w:proofErr w:type="spellStart"/>
            <w:r w:rsidRPr="00E63475">
              <w:rPr>
                <w:rFonts w:ascii="inherit" w:eastAsia="Times New Roman" w:hAnsi="inherit" w:cs="Times New Roman"/>
                <w:b/>
                <w:color w:val="000000"/>
                <w:sz w:val="32"/>
                <w:szCs w:val="32"/>
                <w:bdr w:val="none" w:sz="0" w:space="0" w:color="auto" w:frame="1"/>
              </w:rPr>
              <w:t>firstname</w:t>
            </w:r>
            <w:proofErr w:type="spellEnd"/>
            <w:r w:rsidRPr="00E63475">
              <w:rPr>
                <w:rFonts w:ascii="inherit" w:eastAsia="Times New Roman" w:hAnsi="inherit" w:cs="Times New Roman"/>
                <w:b/>
                <w:color w:val="000000"/>
                <w:sz w:val="32"/>
                <w:szCs w:val="32"/>
                <w:bdr w:val="none" w:sz="0" w:space="0" w:color="auto" w:frame="1"/>
              </w:rPr>
              <w:t>" #</w:t>
            </w:r>
            <w:proofErr w:type="spellStart"/>
            <w:r w:rsidRPr="00E63475">
              <w:rPr>
                <w:rFonts w:ascii="inherit" w:eastAsia="Times New Roman" w:hAnsi="inherit" w:cs="Times New Roman"/>
                <w:b/>
                <w:color w:val="000000"/>
                <w:sz w:val="32"/>
                <w:szCs w:val="32"/>
                <w:bdr w:val="none" w:sz="0" w:space="0" w:color="auto" w:frame="1"/>
              </w:rPr>
              <w:t>fname</w:t>
            </w:r>
            <w:proofErr w:type="spellEnd"/>
            <w:r w:rsidRPr="00E63475">
              <w:rPr>
                <w:rFonts w:ascii="inherit" w:eastAsia="Times New Roman" w:hAnsi="inherit" w:cs="Times New Roman"/>
                <w:b/>
                <w:color w:val="000000"/>
                <w:sz w:val="32"/>
                <w:szCs w:val="32"/>
                <w:bdr w:val="none" w:sz="0" w:space="0" w:color="auto" w:frame="1"/>
              </w:rPr>
              <w:t>="</w:t>
            </w:r>
            <w:proofErr w:type="spellStart"/>
            <w:r w:rsidRPr="00E63475">
              <w:rPr>
                <w:rFonts w:ascii="inherit" w:eastAsia="Times New Roman" w:hAnsi="inherit" w:cs="Times New Roman"/>
                <w:b/>
                <w:color w:val="000000"/>
                <w:sz w:val="32"/>
                <w:szCs w:val="32"/>
                <w:bdr w:val="none" w:sz="0" w:space="0" w:color="auto" w:frame="1"/>
              </w:rPr>
              <w:t>ngModel</w:t>
            </w:r>
            <w:proofErr w:type="spellEnd"/>
            <w:r w:rsidRPr="00E63475">
              <w:rPr>
                <w:rFonts w:ascii="inherit" w:eastAsia="Times New Roman" w:hAnsi="inherit" w:cs="Times New Roman"/>
                <w:b/>
                <w:color w:val="000000"/>
                <w:sz w:val="32"/>
                <w:szCs w:val="32"/>
                <w:bdr w:val="none" w:sz="0" w:space="0" w:color="auto" w:frame="1"/>
              </w:rPr>
              <w:t xml:space="preserve">" </w:t>
            </w:r>
            <w:proofErr w:type="spellStart"/>
            <w:r w:rsidRPr="00E63475">
              <w:rPr>
                <w:rFonts w:ascii="inherit" w:eastAsia="Times New Roman" w:hAnsi="inherit" w:cs="Times New Roman"/>
                <w:b/>
                <w:color w:val="000000"/>
                <w:sz w:val="32"/>
                <w:szCs w:val="32"/>
                <w:bdr w:val="none" w:sz="0" w:space="0" w:color="auto" w:frame="1"/>
              </w:rPr>
              <w:t>ngModel</w:t>
            </w:r>
            <w:proofErr w:type="spellEnd"/>
            <w:r w:rsidRPr="00E63475">
              <w:rPr>
                <w:rFonts w:ascii="inherit" w:eastAsia="Times New Roman" w:hAnsi="inherit" w:cs="Times New Roman"/>
                <w:b/>
                <w:color w:val="000000"/>
                <w:sz w:val="32"/>
                <w:szCs w:val="32"/>
                <w:bdr w:val="none" w:sz="0" w:space="0" w:color="auto" w:frame="1"/>
              </w:rPr>
              <w:t>&gt;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tc>
      </w:tr>
    </w:tbl>
    <w:p w:rsidR="002857AA" w:rsidRPr="00E63475" w:rsidRDefault="002857AA" w:rsidP="002857AA">
      <w:p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lastRenderedPageBreak/>
        <w:t>Now, the variable </w:t>
      </w:r>
      <w:r w:rsidRPr="00E63475">
        <w:rPr>
          <w:rFonts w:ascii="Segoe UI" w:eastAsia="Times New Roman" w:hAnsi="Segoe UI" w:cs="Segoe UI"/>
          <w:b/>
          <w:color w:val="000000"/>
          <w:sz w:val="32"/>
          <w:szCs w:val="32"/>
          <w:bdr w:val="none" w:sz="0" w:space="0" w:color="auto" w:frame="1"/>
          <w:shd w:val="clear" w:color="auto" w:fill="F2F2F2"/>
        </w:rPr>
        <w:t>#</w:t>
      </w:r>
      <w:proofErr w:type="spellStart"/>
      <w:r w:rsidRPr="00E63475">
        <w:rPr>
          <w:rFonts w:ascii="Segoe UI" w:eastAsia="Times New Roman" w:hAnsi="Segoe UI" w:cs="Segoe UI"/>
          <w:b/>
          <w:color w:val="000000"/>
          <w:sz w:val="32"/>
          <w:szCs w:val="32"/>
          <w:bdr w:val="none" w:sz="0" w:space="0" w:color="auto" w:frame="1"/>
          <w:shd w:val="clear" w:color="auto" w:fill="F2F2F2"/>
        </w:rPr>
        <w:t>fname</w:t>
      </w:r>
      <w:proofErr w:type="spellEnd"/>
      <w:r w:rsidRPr="00E63475">
        <w:rPr>
          <w:rFonts w:ascii="Segoe UI" w:eastAsia="Times New Roman" w:hAnsi="Segoe UI" w:cs="Segoe UI"/>
          <w:b/>
          <w:color w:val="000000"/>
          <w:sz w:val="32"/>
          <w:szCs w:val="32"/>
        </w:rPr>
        <w:t> holds the reference to the </w:t>
      </w:r>
      <w:proofErr w:type="spellStart"/>
      <w:r w:rsidRPr="00E63475">
        <w:rPr>
          <w:rFonts w:ascii="Segoe UI" w:eastAsia="Times New Roman" w:hAnsi="Segoe UI" w:cs="Segoe UI"/>
          <w:b/>
          <w:color w:val="000000"/>
          <w:sz w:val="32"/>
          <w:szCs w:val="32"/>
          <w:bdr w:val="none" w:sz="0" w:space="0" w:color="auto" w:frame="1"/>
          <w:shd w:val="clear" w:color="auto" w:fill="F2F2F2"/>
        </w:rPr>
        <w:t>firstname</w:t>
      </w:r>
      <w:proofErr w:type="spellEnd"/>
      <w:r w:rsidRPr="00E63475">
        <w:rPr>
          <w:rFonts w:ascii="Segoe UI" w:eastAsia="Times New Roman" w:hAnsi="Segoe UI" w:cs="Segoe UI"/>
          <w:b/>
          <w:color w:val="000000"/>
          <w:sz w:val="32"/>
          <w:szCs w:val="32"/>
        </w:rPr>
        <w:t> </w:t>
      </w:r>
      <w:proofErr w:type="spellStart"/>
      <w:r w:rsidRPr="00E63475">
        <w:rPr>
          <w:rFonts w:ascii="Segoe UI" w:eastAsia="Times New Roman" w:hAnsi="Segoe UI" w:cs="Segoe UI"/>
          <w:b/>
          <w:color w:val="000000"/>
          <w:sz w:val="32"/>
          <w:szCs w:val="32"/>
        </w:rPr>
        <w:t>FormControl</w:t>
      </w:r>
      <w:proofErr w:type="spellEnd"/>
      <w:r w:rsidRPr="00E63475">
        <w:rPr>
          <w:rFonts w:ascii="Segoe UI" w:eastAsia="Times New Roman" w:hAnsi="Segoe UI" w:cs="Segoe UI"/>
          <w:b/>
          <w:color w:val="000000"/>
          <w:sz w:val="32"/>
          <w:szCs w:val="32"/>
        </w:rPr>
        <w:t xml:space="preserve">. We can then access the properties of </w:t>
      </w:r>
      <w:proofErr w:type="spellStart"/>
      <w:r w:rsidRPr="00E63475">
        <w:rPr>
          <w:rFonts w:ascii="Segoe UI" w:eastAsia="Times New Roman" w:hAnsi="Segoe UI" w:cs="Segoe UI"/>
          <w:b/>
          <w:color w:val="000000"/>
          <w:sz w:val="32"/>
          <w:szCs w:val="32"/>
        </w:rPr>
        <w:t>FormControl</w:t>
      </w:r>
      <w:proofErr w:type="spellEnd"/>
      <w:r w:rsidRPr="00E63475">
        <w:rPr>
          <w:rFonts w:ascii="Segoe UI" w:eastAsia="Times New Roman" w:hAnsi="Segoe UI" w:cs="Segoe UI"/>
          <w:b/>
          <w:color w:val="000000"/>
          <w:sz w:val="32"/>
          <w:szCs w:val="32"/>
        </w:rPr>
        <w:t xml:space="preserve"> like </w:t>
      </w:r>
      <w:r w:rsidRPr="00E63475">
        <w:rPr>
          <w:rFonts w:ascii="Segoe UI" w:eastAsia="Times New Roman" w:hAnsi="Segoe UI" w:cs="Segoe UI"/>
          <w:b/>
          <w:color w:val="000000"/>
          <w:sz w:val="32"/>
          <w:szCs w:val="32"/>
          <w:bdr w:val="none" w:sz="0" w:space="0" w:color="auto" w:frame="1"/>
          <w:shd w:val="clear" w:color="auto" w:fill="F2F2F2"/>
        </w:rPr>
        <w:t>value</w:t>
      </w:r>
      <w:r w:rsidRPr="00E63475">
        <w:rPr>
          <w:rFonts w:ascii="Segoe UI" w:eastAsia="Times New Roman" w:hAnsi="Segoe UI" w:cs="Segoe UI"/>
          <w:b/>
          <w:color w:val="000000"/>
          <w:sz w:val="32"/>
          <w:szCs w:val="32"/>
        </w:rPr>
        <w:t>, </w:t>
      </w:r>
      <w:r w:rsidRPr="00E63475">
        <w:rPr>
          <w:rFonts w:ascii="Segoe UI" w:eastAsia="Times New Roman" w:hAnsi="Segoe UI" w:cs="Segoe UI"/>
          <w:b/>
          <w:color w:val="000000"/>
          <w:sz w:val="32"/>
          <w:szCs w:val="32"/>
          <w:bdr w:val="none" w:sz="0" w:space="0" w:color="auto" w:frame="1"/>
          <w:shd w:val="clear" w:color="auto" w:fill="F2F2F2"/>
        </w:rPr>
        <w:t>valid</w:t>
      </w:r>
      <w:r w:rsidRPr="00E63475">
        <w:rPr>
          <w:rFonts w:ascii="Segoe UI" w:eastAsia="Times New Roman" w:hAnsi="Segoe UI" w:cs="Segoe UI"/>
          <w:b/>
          <w:color w:val="000000"/>
          <w:sz w:val="32"/>
          <w:szCs w:val="32"/>
        </w:rPr>
        <w:t>, </w:t>
      </w:r>
      <w:proofErr w:type="spellStart"/>
      <w:r w:rsidRPr="00E63475">
        <w:rPr>
          <w:rFonts w:ascii="Segoe UI" w:eastAsia="Times New Roman" w:hAnsi="Segoe UI" w:cs="Segoe UI"/>
          <w:b/>
          <w:color w:val="000000"/>
          <w:sz w:val="32"/>
          <w:szCs w:val="32"/>
          <w:bdr w:val="none" w:sz="0" w:space="0" w:color="auto" w:frame="1"/>
          <w:shd w:val="clear" w:color="auto" w:fill="F2F2F2"/>
        </w:rPr>
        <w:t>isvalid</w:t>
      </w:r>
      <w:proofErr w:type="spellEnd"/>
      <w:r w:rsidRPr="00E63475">
        <w:rPr>
          <w:rFonts w:ascii="Segoe UI" w:eastAsia="Times New Roman" w:hAnsi="Segoe UI" w:cs="Segoe UI"/>
          <w:b/>
          <w:color w:val="000000"/>
          <w:sz w:val="32"/>
          <w:szCs w:val="32"/>
        </w:rPr>
        <w:t>, </w:t>
      </w:r>
      <w:proofErr w:type="spellStart"/>
      <w:r w:rsidRPr="00E63475">
        <w:rPr>
          <w:rFonts w:ascii="Segoe UI" w:eastAsia="Times New Roman" w:hAnsi="Segoe UI" w:cs="Segoe UI"/>
          <w:b/>
          <w:color w:val="000000"/>
          <w:sz w:val="32"/>
          <w:szCs w:val="32"/>
          <w:bdr w:val="none" w:sz="0" w:space="0" w:color="auto" w:frame="1"/>
          <w:shd w:val="clear" w:color="auto" w:fill="F2F2F2"/>
        </w:rPr>
        <w:t>tocuhed</w:t>
      </w:r>
      <w:proofErr w:type="spellEnd"/>
      <w:r w:rsidRPr="00E63475">
        <w:rPr>
          <w:rFonts w:ascii="Segoe UI" w:eastAsia="Times New Roman" w:hAnsi="Segoe UI" w:cs="Segoe UI"/>
          <w:b/>
          <w:color w:val="000000"/>
          <w:sz w:val="32"/>
          <w:szCs w:val="32"/>
        </w:rPr>
        <w:t> </w:t>
      </w:r>
      <w:proofErr w:type="spellStart"/>
      <w:r w:rsidRPr="00E63475">
        <w:rPr>
          <w:rFonts w:ascii="Segoe UI" w:eastAsia="Times New Roman" w:hAnsi="Segoe UI" w:cs="Segoe UI"/>
          <w:b/>
          <w:color w:val="000000"/>
          <w:sz w:val="32"/>
          <w:szCs w:val="32"/>
        </w:rPr>
        <w:t>etc</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
        <w:gridCol w:w="8965"/>
      </w:tblGrid>
      <w:tr w:rsidR="002857AA" w:rsidRPr="00E63475" w:rsidTr="002857AA">
        <w:trPr>
          <w:tblCellSpacing w:w="15" w:type="dxa"/>
        </w:trPr>
        <w:tc>
          <w:tcPr>
            <w:tcW w:w="0" w:type="auto"/>
            <w:tcBorders>
              <w:top w:val="nil"/>
              <w:left w:val="nil"/>
              <w:bottom w:val="nil"/>
              <w:right w:val="nil"/>
            </w:tcBorders>
            <w:vAlign w:val="center"/>
            <w:hideMark/>
          </w:tcPr>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1</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2</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3</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4</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5</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6</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7</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8</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9</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10</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11</w:t>
            </w:r>
          </w:p>
        </w:tc>
        <w:tc>
          <w:tcPr>
            <w:tcW w:w="9834" w:type="dxa"/>
            <w:tcBorders>
              <w:top w:val="nil"/>
              <w:left w:val="nil"/>
              <w:bottom w:val="nil"/>
              <w:right w:val="nil"/>
            </w:tcBorders>
            <w:vAlign w:val="center"/>
            <w:hideMark/>
          </w:tcPr>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&lt;p&gt;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&lt;label for</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w:t>
            </w:r>
            <w:proofErr w:type="spellStart"/>
            <w:r w:rsidRPr="00E63475">
              <w:rPr>
                <w:rFonts w:ascii="inherit" w:eastAsia="Times New Roman" w:hAnsi="inherit" w:cs="Times New Roman"/>
                <w:b/>
                <w:color w:val="000000"/>
                <w:sz w:val="32"/>
                <w:szCs w:val="32"/>
                <w:bdr w:val="none" w:sz="0" w:space="0" w:color="auto" w:frame="1"/>
              </w:rPr>
              <w:t>firstname</w:t>
            </w:r>
            <w:proofErr w:type="spellEnd"/>
            <w:r w:rsidRPr="00E63475">
              <w:rPr>
                <w:rFonts w:ascii="inherit" w:eastAsia="Times New Roman" w:hAnsi="inherit" w:cs="Times New Roman"/>
                <w:b/>
                <w:color w:val="000000"/>
                <w:sz w:val="32"/>
                <w:szCs w:val="32"/>
                <w:bdr w:val="none" w:sz="0" w:space="0" w:color="auto" w:frame="1"/>
              </w:rPr>
              <w:t>"&gt;First Name &lt;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label&gt;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&lt;input type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"text" name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w:t>
            </w:r>
            <w:proofErr w:type="spellStart"/>
            <w:r w:rsidRPr="00E63475">
              <w:rPr>
                <w:rFonts w:ascii="inherit" w:eastAsia="Times New Roman" w:hAnsi="inherit" w:cs="Times New Roman"/>
                <w:b/>
                <w:color w:val="000000"/>
                <w:sz w:val="32"/>
                <w:szCs w:val="32"/>
                <w:bdr w:val="none" w:sz="0" w:space="0" w:color="auto" w:frame="1"/>
              </w:rPr>
              <w:t>firstname</w:t>
            </w:r>
            <w:proofErr w:type="spellEnd"/>
            <w:r w:rsidRPr="00E63475">
              <w:rPr>
                <w:rFonts w:ascii="inherit" w:eastAsia="Times New Roman" w:hAnsi="inherit" w:cs="Times New Roman"/>
                <w:b/>
                <w:color w:val="000000"/>
                <w:sz w:val="32"/>
                <w:szCs w:val="32"/>
                <w:bdr w:val="none" w:sz="0" w:space="0" w:color="auto" w:frame="1"/>
              </w:rPr>
              <w:t>" #</w:t>
            </w:r>
            <w:proofErr w:type="spellStart"/>
            <w:r w:rsidRPr="00E63475">
              <w:rPr>
                <w:rFonts w:ascii="inherit" w:eastAsia="Times New Roman" w:hAnsi="inherit" w:cs="Times New Roman"/>
                <w:b/>
                <w:color w:val="000000"/>
                <w:sz w:val="32"/>
                <w:szCs w:val="32"/>
                <w:bdr w:val="none" w:sz="0" w:space="0" w:color="auto" w:frame="1"/>
              </w:rPr>
              <w:t>fname</w:t>
            </w:r>
            <w:proofErr w:type="spellEnd"/>
            <w:r w:rsidRPr="00E63475">
              <w:rPr>
                <w:rFonts w:ascii="inherit" w:eastAsia="Times New Roman" w:hAnsi="inherit" w:cs="Times New Roman"/>
                <w:b/>
                <w:color w:val="000000"/>
                <w:sz w:val="32"/>
                <w:szCs w:val="32"/>
                <w:bdr w:val="none" w:sz="0" w:space="0" w:color="auto" w:frame="1"/>
              </w:rPr>
              <w:t>="</w:t>
            </w:r>
            <w:proofErr w:type="spellStart"/>
            <w:r w:rsidRPr="00E63475">
              <w:rPr>
                <w:rFonts w:ascii="inherit" w:eastAsia="Times New Roman" w:hAnsi="inherit" w:cs="Times New Roman"/>
                <w:b/>
                <w:color w:val="000000"/>
                <w:sz w:val="32"/>
                <w:szCs w:val="32"/>
                <w:bdr w:val="none" w:sz="0" w:space="0" w:color="auto" w:frame="1"/>
              </w:rPr>
              <w:t>ngModel</w:t>
            </w:r>
            <w:proofErr w:type="spellEnd"/>
            <w:r w:rsidRPr="00E63475">
              <w:rPr>
                <w:rFonts w:ascii="inherit" w:eastAsia="Times New Roman" w:hAnsi="inherit" w:cs="Times New Roman"/>
                <w:b/>
                <w:color w:val="000000"/>
                <w:sz w:val="32"/>
                <w:szCs w:val="32"/>
                <w:bdr w:val="none" w:sz="0" w:space="0" w:color="auto" w:frame="1"/>
              </w:rPr>
              <w:t xml:space="preserve">" </w:t>
            </w:r>
            <w:proofErr w:type="spellStart"/>
            <w:r w:rsidRPr="00E63475">
              <w:rPr>
                <w:rFonts w:ascii="inherit" w:eastAsia="Times New Roman" w:hAnsi="inherit" w:cs="Times New Roman"/>
                <w:b/>
                <w:color w:val="000000"/>
                <w:sz w:val="32"/>
                <w:szCs w:val="32"/>
                <w:bdr w:val="none" w:sz="0" w:space="0" w:color="auto" w:frame="1"/>
              </w:rPr>
              <w:t>ngModel</w:t>
            </w:r>
            <w:proofErr w:type="spellEnd"/>
            <w:r w:rsidRPr="00E63475">
              <w:rPr>
                <w:rFonts w:ascii="inherit" w:eastAsia="Times New Roman" w:hAnsi="inherit" w:cs="Times New Roman"/>
                <w:b/>
                <w:color w:val="000000"/>
                <w:sz w:val="32"/>
                <w:szCs w:val="32"/>
                <w:bdr w:val="none" w:sz="0" w:space="0" w:color="auto" w:frame="1"/>
              </w:rPr>
              <w:t>&gt;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p&gt;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&lt;pre&gt;Value  </w:t>
            </w:r>
            <w:proofErr w:type="gramStart"/>
            <w:r w:rsidRPr="00E63475">
              <w:rPr>
                <w:rFonts w:ascii="inherit" w:eastAsia="Times New Roman" w:hAnsi="inherit" w:cs="Times New Roman"/>
                <w:b/>
                <w:color w:val="000000"/>
                <w:sz w:val="32"/>
                <w:szCs w:val="32"/>
                <w:bdr w:val="none" w:sz="0" w:space="0" w:color="auto" w:frame="1"/>
              </w:rPr>
              <w:t>  :</w:t>
            </w:r>
            <w:proofErr w:type="gramEnd"/>
            <w:r w:rsidRPr="00E63475">
              <w:rPr>
                <w:rFonts w:ascii="inherit" w:eastAsia="Times New Roman" w:hAnsi="inherit" w:cs="Times New Roman"/>
                <w:b/>
                <w:color w:val="000000"/>
                <w:sz w:val="32"/>
                <w:szCs w:val="32"/>
                <w:bdr w:val="none" w:sz="0" w:space="0" w:color="auto" w:frame="1"/>
              </w:rPr>
              <w:t xml:space="preserve"> {{</w:t>
            </w:r>
            <w:proofErr w:type="spellStart"/>
            <w:r w:rsidRPr="00E63475">
              <w:rPr>
                <w:rFonts w:ascii="inherit" w:eastAsia="Times New Roman" w:hAnsi="inherit" w:cs="Times New Roman"/>
                <w:b/>
                <w:color w:val="000000"/>
                <w:sz w:val="32"/>
                <w:szCs w:val="32"/>
                <w:bdr w:val="none" w:sz="0" w:space="0" w:color="auto" w:frame="1"/>
              </w:rPr>
              <w:t>fname.value</w:t>
            </w:r>
            <w:proofErr w:type="spellEnd"/>
            <w:r w:rsidRPr="00E63475">
              <w:rPr>
                <w:rFonts w:ascii="inherit" w:eastAsia="Times New Roman" w:hAnsi="inherit" w:cs="Times New Roman"/>
                <w:b/>
                <w:color w:val="000000"/>
                <w:sz w:val="32"/>
                <w:szCs w:val="32"/>
                <w:bdr w:val="none" w:sz="0" w:space="0" w:color="auto" w:frame="1"/>
              </w:rPr>
              <w:t>}} &lt;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pre&gt;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&lt;pre&gt;valid  </w:t>
            </w:r>
            <w:proofErr w:type="gramStart"/>
            <w:r w:rsidRPr="00E63475">
              <w:rPr>
                <w:rFonts w:ascii="inherit" w:eastAsia="Times New Roman" w:hAnsi="inherit" w:cs="Times New Roman"/>
                <w:b/>
                <w:color w:val="000000"/>
                <w:sz w:val="32"/>
                <w:szCs w:val="32"/>
                <w:bdr w:val="none" w:sz="0" w:space="0" w:color="auto" w:frame="1"/>
              </w:rPr>
              <w:t>  :</w:t>
            </w:r>
            <w:proofErr w:type="gramEnd"/>
            <w:r w:rsidRPr="00E63475">
              <w:rPr>
                <w:rFonts w:ascii="inherit" w:eastAsia="Times New Roman" w:hAnsi="inherit" w:cs="Times New Roman"/>
                <w:b/>
                <w:color w:val="000000"/>
                <w:sz w:val="32"/>
                <w:szCs w:val="32"/>
                <w:bdr w:val="none" w:sz="0" w:space="0" w:color="auto" w:frame="1"/>
              </w:rPr>
              <w:t xml:space="preserve"> {{</w:t>
            </w:r>
            <w:proofErr w:type="spellStart"/>
            <w:r w:rsidRPr="00E63475">
              <w:rPr>
                <w:rFonts w:ascii="inherit" w:eastAsia="Times New Roman" w:hAnsi="inherit" w:cs="Times New Roman"/>
                <w:b/>
                <w:color w:val="000000"/>
                <w:sz w:val="32"/>
                <w:szCs w:val="32"/>
                <w:bdr w:val="none" w:sz="0" w:space="0" w:color="auto" w:frame="1"/>
              </w:rPr>
              <w:t>fname.valid</w:t>
            </w:r>
            <w:proofErr w:type="spellEnd"/>
            <w:r w:rsidRPr="00E63475">
              <w:rPr>
                <w:rFonts w:ascii="inherit" w:eastAsia="Times New Roman" w:hAnsi="inherit" w:cs="Times New Roman"/>
                <w:b/>
                <w:color w:val="000000"/>
                <w:sz w:val="32"/>
                <w:szCs w:val="32"/>
                <w:bdr w:val="none" w:sz="0" w:space="0" w:color="auto" w:frame="1"/>
              </w:rPr>
              <w:t>}} &lt;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pre&gt;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&lt;pre&gt;</w:t>
            </w:r>
            <w:proofErr w:type="gramStart"/>
            <w:r w:rsidRPr="00E63475">
              <w:rPr>
                <w:rFonts w:ascii="inherit" w:eastAsia="Times New Roman" w:hAnsi="inherit" w:cs="Times New Roman"/>
                <w:b/>
                <w:color w:val="000000"/>
                <w:sz w:val="32"/>
                <w:szCs w:val="32"/>
                <w:bdr w:val="none" w:sz="0" w:space="0" w:color="auto" w:frame="1"/>
              </w:rPr>
              <w:t>invalid  :</w:t>
            </w:r>
            <w:proofErr w:type="gramEnd"/>
            <w:r w:rsidRPr="00E63475">
              <w:rPr>
                <w:rFonts w:ascii="inherit" w:eastAsia="Times New Roman" w:hAnsi="inherit" w:cs="Times New Roman"/>
                <w:b/>
                <w:color w:val="000000"/>
                <w:sz w:val="32"/>
                <w:szCs w:val="32"/>
                <w:bdr w:val="none" w:sz="0" w:space="0" w:color="auto" w:frame="1"/>
              </w:rPr>
              <w:t xml:space="preserve"> {{</w:t>
            </w:r>
            <w:proofErr w:type="spellStart"/>
            <w:r w:rsidRPr="00E63475">
              <w:rPr>
                <w:rFonts w:ascii="inherit" w:eastAsia="Times New Roman" w:hAnsi="inherit" w:cs="Times New Roman"/>
                <w:b/>
                <w:color w:val="000000"/>
                <w:sz w:val="32"/>
                <w:szCs w:val="32"/>
                <w:bdr w:val="none" w:sz="0" w:space="0" w:color="auto" w:frame="1"/>
              </w:rPr>
              <w:t>fname.invalid</w:t>
            </w:r>
            <w:proofErr w:type="spellEnd"/>
            <w:r w:rsidRPr="00E63475">
              <w:rPr>
                <w:rFonts w:ascii="inherit" w:eastAsia="Times New Roman" w:hAnsi="inherit" w:cs="Times New Roman"/>
                <w:b/>
                <w:color w:val="000000"/>
                <w:sz w:val="32"/>
                <w:szCs w:val="32"/>
                <w:bdr w:val="none" w:sz="0" w:space="0" w:color="auto" w:frame="1"/>
              </w:rPr>
              <w:t>}} &lt;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pre&gt;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&lt;pre&gt;</w:t>
            </w:r>
            <w:proofErr w:type="gramStart"/>
            <w:r w:rsidRPr="00E63475">
              <w:rPr>
                <w:rFonts w:ascii="inherit" w:eastAsia="Times New Roman" w:hAnsi="inherit" w:cs="Times New Roman"/>
                <w:b/>
                <w:color w:val="000000"/>
                <w:sz w:val="32"/>
                <w:szCs w:val="32"/>
                <w:bdr w:val="none" w:sz="0" w:space="0" w:color="auto" w:frame="1"/>
              </w:rPr>
              <w:t>touched  :</w:t>
            </w:r>
            <w:proofErr w:type="gramEnd"/>
            <w:r w:rsidRPr="00E63475">
              <w:rPr>
                <w:rFonts w:ascii="inherit" w:eastAsia="Times New Roman" w:hAnsi="inherit" w:cs="Times New Roman"/>
                <w:b/>
                <w:color w:val="000000"/>
                <w:sz w:val="32"/>
                <w:szCs w:val="32"/>
                <w:bdr w:val="none" w:sz="0" w:space="0" w:color="auto" w:frame="1"/>
              </w:rPr>
              <w:t xml:space="preserve"> {{</w:t>
            </w:r>
            <w:proofErr w:type="spellStart"/>
            <w:r w:rsidRPr="00E63475">
              <w:rPr>
                <w:rFonts w:ascii="inherit" w:eastAsia="Times New Roman" w:hAnsi="inherit" w:cs="Times New Roman"/>
                <w:b/>
                <w:color w:val="000000"/>
                <w:sz w:val="32"/>
                <w:szCs w:val="32"/>
                <w:bdr w:val="none" w:sz="0" w:space="0" w:color="auto" w:frame="1"/>
              </w:rPr>
              <w:t>fname.touched</w:t>
            </w:r>
            <w:proofErr w:type="spellEnd"/>
            <w:r w:rsidRPr="00E63475">
              <w:rPr>
                <w:rFonts w:ascii="inherit" w:eastAsia="Times New Roman" w:hAnsi="inherit" w:cs="Times New Roman"/>
                <w:b/>
                <w:color w:val="000000"/>
                <w:sz w:val="32"/>
                <w:szCs w:val="32"/>
                <w:bdr w:val="none" w:sz="0" w:space="0" w:color="auto" w:frame="1"/>
              </w:rPr>
              <w:t>}} &lt;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pre</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tc>
      </w:tr>
    </w:tbl>
    <w:p w:rsidR="002857AA" w:rsidRPr="00E63475" w:rsidRDefault="002857AA" w:rsidP="002857AA">
      <w:p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bdr w:val="none" w:sz="0" w:space="0" w:color="auto" w:frame="1"/>
          <w:shd w:val="clear" w:color="auto" w:fill="F2F2F2"/>
        </w:rPr>
        <w:t>value</w:t>
      </w:r>
      <w:r w:rsidRPr="00E63475">
        <w:rPr>
          <w:rFonts w:ascii="Segoe UI" w:eastAsia="Times New Roman" w:hAnsi="Segoe UI" w:cs="Segoe UI"/>
          <w:b/>
          <w:color w:val="000000"/>
          <w:sz w:val="32"/>
          <w:szCs w:val="32"/>
        </w:rPr>
        <w:t>: Returns the current value of the control</w:t>
      </w:r>
      <w:r w:rsidRPr="00E63475">
        <w:rPr>
          <w:rFonts w:ascii="Segoe UI" w:eastAsia="Times New Roman" w:hAnsi="Segoe UI" w:cs="Segoe UI"/>
          <w:b/>
          <w:color w:val="000000"/>
          <w:sz w:val="32"/>
          <w:szCs w:val="32"/>
        </w:rPr>
        <w:br/>
      </w:r>
      <w:r w:rsidRPr="00E63475">
        <w:rPr>
          <w:rFonts w:ascii="Segoe UI" w:eastAsia="Times New Roman" w:hAnsi="Segoe UI" w:cs="Segoe UI"/>
          <w:b/>
          <w:color w:val="000000"/>
          <w:sz w:val="32"/>
          <w:szCs w:val="32"/>
          <w:bdr w:val="none" w:sz="0" w:space="0" w:color="auto" w:frame="1"/>
          <w:shd w:val="clear" w:color="auto" w:fill="F2F2F2"/>
        </w:rPr>
        <w:t>valid</w:t>
      </w:r>
      <w:r w:rsidRPr="00E63475">
        <w:rPr>
          <w:rFonts w:ascii="Segoe UI" w:eastAsia="Times New Roman" w:hAnsi="Segoe UI" w:cs="Segoe UI"/>
          <w:b/>
          <w:color w:val="000000"/>
          <w:sz w:val="32"/>
          <w:szCs w:val="32"/>
        </w:rPr>
        <w:t>: Returns true if the value is Valid else false</w:t>
      </w:r>
      <w:r w:rsidRPr="00E63475">
        <w:rPr>
          <w:rFonts w:ascii="Segoe UI" w:eastAsia="Times New Roman" w:hAnsi="Segoe UI" w:cs="Segoe UI"/>
          <w:b/>
          <w:color w:val="000000"/>
          <w:sz w:val="32"/>
          <w:szCs w:val="32"/>
        </w:rPr>
        <w:br/>
      </w:r>
      <w:r w:rsidRPr="00E63475">
        <w:rPr>
          <w:rFonts w:ascii="Segoe UI" w:eastAsia="Times New Roman" w:hAnsi="Segoe UI" w:cs="Segoe UI"/>
          <w:b/>
          <w:color w:val="000000"/>
          <w:sz w:val="32"/>
          <w:szCs w:val="32"/>
          <w:bdr w:val="none" w:sz="0" w:space="0" w:color="auto" w:frame="1"/>
          <w:shd w:val="clear" w:color="auto" w:fill="F2F2F2"/>
        </w:rPr>
        <w:t>invalid</w:t>
      </w:r>
      <w:r w:rsidRPr="00E63475">
        <w:rPr>
          <w:rFonts w:ascii="Segoe UI" w:eastAsia="Times New Roman" w:hAnsi="Segoe UI" w:cs="Segoe UI"/>
          <w:b/>
          <w:color w:val="000000"/>
          <w:sz w:val="32"/>
          <w:szCs w:val="32"/>
        </w:rPr>
        <w:t>: True if the value is invalid else false</w:t>
      </w:r>
      <w:r w:rsidRPr="00E63475">
        <w:rPr>
          <w:rFonts w:ascii="Segoe UI" w:eastAsia="Times New Roman" w:hAnsi="Segoe UI" w:cs="Segoe UI"/>
          <w:b/>
          <w:color w:val="000000"/>
          <w:sz w:val="32"/>
          <w:szCs w:val="32"/>
        </w:rPr>
        <w:br/>
      </w:r>
      <w:r w:rsidRPr="00E63475">
        <w:rPr>
          <w:rFonts w:ascii="Segoe UI" w:eastAsia="Times New Roman" w:hAnsi="Segoe UI" w:cs="Segoe UI"/>
          <w:b/>
          <w:color w:val="000000"/>
          <w:sz w:val="32"/>
          <w:szCs w:val="32"/>
          <w:bdr w:val="none" w:sz="0" w:space="0" w:color="auto" w:frame="1"/>
          <w:shd w:val="clear" w:color="auto" w:fill="F2F2F2"/>
        </w:rPr>
        <w:t>touched</w:t>
      </w:r>
      <w:r w:rsidRPr="00E63475">
        <w:rPr>
          <w:rFonts w:ascii="Segoe UI" w:eastAsia="Times New Roman" w:hAnsi="Segoe UI" w:cs="Segoe UI"/>
          <w:b/>
          <w:color w:val="000000"/>
          <w:sz w:val="32"/>
          <w:szCs w:val="32"/>
        </w:rPr>
        <w:t>: Returns true if the value is entered in the element</w:t>
      </w:r>
    </w:p>
    <w:p w:rsidR="002857AA" w:rsidRPr="00E63475" w:rsidRDefault="002857AA" w:rsidP="002857AA">
      <w:pPr>
        <w:shd w:val="clear" w:color="auto" w:fill="FFFFFF"/>
        <w:spacing w:after="0" w:line="240" w:lineRule="auto"/>
        <w:textAlignment w:val="baseline"/>
        <w:outlineLvl w:val="1"/>
        <w:rPr>
          <w:rFonts w:ascii="Segoe UI" w:eastAsia="Times New Roman" w:hAnsi="Segoe UI" w:cs="Segoe UI"/>
          <w:b/>
          <w:bCs/>
          <w:color w:val="000000"/>
          <w:sz w:val="32"/>
          <w:szCs w:val="32"/>
        </w:rPr>
      </w:pPr>
      <w:r w:rsidRPr="00E63475">
        <w:rPr>
          <w:rFonts w:ascii="Segoe UI" w:eastAsia="Times New Roman" w:hAnsi="Segoe UI" w:cs="Segoe UI"/>
          <w:b/>
          <w:bCs/>
          <w:color w:val="000000"/>
          <w:sz w:val="32"/>
          <w:szCs w:val="32"/>
          <w:bdr w:val="none" w:sz="0" w:space="0" w:color="auto" w:frame="1"/>
        </w:rPr>
        <w:t xml:space="preserve">Nested </w:t>
      </w:r>
      <w:proofErr w:type="spellStart"/>
      <w:r w:rsidRPr="00E63475">
        <w:rPr>
          <w:rFonts w:ascii="Segoe UI" w:eastAsia="Times New Roman" w:hAnsi="Segoe UI" w:cs="Segoe UI"/>
          <w:b/>
          <w:bCs/>
          <w:color w:val="000000"/>
          <w:sz w:val="32"/>
          <w:szCs w:val="32"/>
          <w:bdr w:val="none" w:sz="0" w:space="0" w:color="auto" w:frame="1"/>
        </w:rPr>
        <w:t>FormGroup</w:t>
      </w:r>
      <w:proofErr w:type="spellEnd"/>
    </w:p>
    <w:p w:rsidR="002857AA" w:rsidRPr="00E63475" w:rsidRDefault="002857AA" w:rsidP="002857AA">
      <w:p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The </w:t>
      </w:r>
      <w:proofErr w:type="spellStart"/>
      <w:r w:rsidRPr="00E63475">
        <w:rPr>
          <w:rFonts w:ascii="Segoe UI" w:eastAsia="Times New Roman" w:hAnsi="Segoe UI" w:cs="Segoe UI"/>
          <w:b/>
          <w:color w:val="000000"/>
          <w:sz w:val="32"/>
          <w:szCs w:val="32"/>
          <w:bdr w:val="none" w:sz="0" w:space="0" w:color="auto" w:frame="1"/>
          <w:shd w:val="clear" w:color="auto" w:fill="F2F2F2"/>
        </w:rPr>
        <w:t>FormGroup</w:t>
      </w:r>
      <w:proofErr w:type="spellEnd"/>
      <w:r w:rsidRPr="00E63475">
        <w:rPr>
          <w:rFonts w:ascii="Segoe UI" w:eastAsia="Times New Roman" w:hAnsi="Segoe UI" w:cs="Segoe UI"/>
          <w:b/>
          <w:color w:val="000000"/>
          <w:sz w:val="32"/>
          <w:szCs w:val="32"/>
        </w:rPr>
        <w:t> is a collection of </w:t>
      </w:r>
      <w:proofErr w:type="spellStart"/>
      <w:r w:rsidRPr="00E63475">
        <w:rPr>
          <w:rFonts w:ascii="Segoe UI" w:eastAsia="Times New Roman" w:hAnsi="Segoe UI" w:cs="Segoe UI"/>
          <w:b/>
          <w:color w:val="000000"/>
          <w:sz w:val="32"/>
          <w:szCs w:val="32"/>
          <w:bdr w:val="none" w:sz="0" w:space="0" w:color="auto" w:frame="1"/>
          <w:shd w:val="clear" w:color="auto" w:fill="F2F2F2"/>
        </w:rPr>
        <w:t>FormControl</w:t>
      </w:r>
      <w:proofErr w:type="spellEnd"/>
      <w:r w:rsidRPr="00E63475">
        <w:rPr>
          <w:rFonts w:ascii="Segoe UI" w:eastAsia="Times New Roman" w:hAnsi="Segoe UI" w:cs="Segoe UI"/>
          <w:b/>
          <w:color w:val="000000"/>
          <w:sz w:val="32"/>
          <w:szCs w:val="32"/>
        </w:rPr>
        <w:t>. It can also contain other </w:t>
      </w:r>
      <w:proofErr w:type="spellStart"/>
      <w:r w:rsidRPr="00E63475">
        <w:rPr>
          <w:rFonts w:ascii="Segoe UI" w:eastAsia="Times New Roman" w:hAnsi="Segoe UI" w:cs="Segoe UI"/>
          <w:b/>
          <w:color w:val="000000"/>
          <w:sz w:val="32"/>
          <w:szCs w:val="32"/>
          <w:bdr w:val="none" w:sz="0" w:space="0" w:color="auto" w:frame="1"/>
          <w:shd w:val="clear" w:color="auto" w:fill="F2F2F2"/>
        </w:rPr>
        <w:t>FormGroup's</w:t>
      </w:r>
      <w:proofErr w:type="spellEnd"/>
      <w:r w:rsidRPr="00E63475">
        <w:rPr>
          <w:rFonts w:ascii="Segoe UI" w:eastAsia="Times New Roman" w:hAnsi="Segoe UI" w:cs="Segoe UI"/>
          <w:b/>
          <w:color w:val="000000"/>
          <w:sz w:val="32"/>
          <w:szCs w:val="32"/>
        </w:rPr>
        <w:t>.</w:t>
      </w:r>
    </w:p>
    <w:p w:rsidR="002857AA" w:rsidRPr="00E63475" w:rsidRDefault="002857AA" w:rsidP="002857AA">
      <w:p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The </w:t>
      </w:r>
      <w:proofErr w:type="spellStart"/>
      <w:r w:rsidRPr="00E63475">
        <w:rPr>
          <w:rFonts w:ascii="Segoe UI" w:eastAsia="Times New Roman" w:hAnsi="Segoe UI" w:cs="Segoe UI"/>
          <w:b/>
          <w:color w:val="000000"/>
          <w:sz w:val="32"/>
          <w:szCs w:val="32"/>
          <w:bdr w:val="none" w:sz="0" w:space="0" w:color="auto" w:frame="1"/>
          <w:shd w:val="clear" w:color="auto" w:fill="F2F2F2"/>
        </w:rPr>
        <w:t>ngForm</w:t>
      </w:r>
      <w:proofErr w:type="spellEnd"/>
      <w:r w:rsidRPr="00E63475">
        <w:rPr>
          <w:rFonts w:ascii="Segoe UI" w:eastAsia="Times New Roman" w:hAnsi="Segoe UI" w:cs="Segoe UI"/>
          <w:b/>
          <w:color w:val="000000"/>
          <w:sz w:val="32"/>
          <w:szCs w:val="32"/>
        </w:rPr>
        <w:t> directive creates the top Level </w:t>
      </w:r>
      <w:proofErr w:type="spellStart"/>
      <w:r w:rsidRPr="00E63475">
        <w:rPr>
          <w:rFonts w:ascii="Segoe UI" w:eastAsia="Times New Roman" w:hAnsi="Segoe UI" w:cs="Segoe UI"/>
          <w:b/>
          <w:color w:val="000000"/>
          <w:sz w:val="32"/>
          <w:szCs w:val="32"/>
          <w:bdr w:val="none" w:sz="0" w:space="0" w:color="auto" w:frame="1"/>
          <w:shd w:val="clear" w:color="auto" w:fill="F2F2F2"/>
        </w:rPr>
        <w:t>FormGroup</w:t>
      </w:r>
      <w:proofErr w:type="spellEnd"/>
      <w:r w:rsidRPr="00E63475">
        <w:rPr>
          <w:rFonts w:ascii="Segoe UI" w:eastAsia="Times New Roman" w:hAnsi="Segoe UI" w:cs="Segoe UI"/>
          <w:b/>
          <w:color w:val="000000"/>
          <w:sz w:val="32"/>
          <w:szCs w:val="32"/>
        </w:rPr>
        <w:t> behind the scene, when we use the </w:t>
      </w:r>
      <w:r w:rsidRPr="00E63475">
        <w:rPr>
          <w:rFonts w:ascii="Segoe UI" w:eastAsia="Times New Roman" w:hAnsi="Segoe UI" w:cs="Segoe UI"/>
          <w:b/>
          <w:color w:val="000000"/>
          <w:sz w:val="32"/>
          <w:szCs w:val="32"/>
          <w:bdr w:val="none" w:sz="0" w:space="0" w:color="auto" w:frame="1"/>
          <w:shd w:val="clear" w:color="auto" w:fill="F2F2F2"/>
        </w:rPr>
        <w:t>&lt;Form&gt;</w:t>
      </w:r>
      <w:r w:rsidRPr="00E63475">
        <w:rPr>
          <w:rFonts w:ascii="Segoe UI" w:eastAsia="Times New Roman" w:hAnsi="Segoe UI" w:cs="Segoe UI"/>
          <w:b/>
          <w:color w:val="000000"/>
          <w:sz w:val="32"/>
          <w:szCs w:val="32"/>
        </w:rPr>
        <w:t> directive.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
        <w:gridCol w:w="9125"/>
      </w:tblGrid>
      <w:tr w:rsidR="002857AA" w:rsidRPr="00E63475" w:rsidTr="002857AA">
        <w:trPr>
          <w:tblCellSpacing w:w="15" w:type="dxa"/>
        </w:trPr>
        <w:tc>
          <w:tcPr>
            <w:tcW w:w="0" w:type="auto"/>
            <w:tcBorders>
              <w:top w:val="nil"/>
              <w:left w:val="nil"/>
              <w:bottom w:val="nil"/>
              <w:right w:val="nil"/>
            </w:tcBorders>
            <w:vAlign w:val="center"/>
            <w:hideMark/>
          </w:tcPr>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1</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2</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3</w:t>
            </w:r>
          </w:p>
        </w:tc>
        <w:tc>
          <w:tcPr>
            <w:tcW w:w="9949" w:type="dxa"/>
            <w:tcBorders>
              <w:top w:val="nil"/>
              <w:left w:val="nil"/>
              <w:bottom w:val="nil"/>
              <w:right w:val="nil"/>
            </w:tcBorders>
            <w:vAlign w:val="center"/>
            <w:hideMark/>
          </w:tcPr>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&lt;form #</w:t>
            </w:r>
            <w:proofErr w:type="spellStart"/>
            <w:r w:rsidRPr="00E63475">
              <w:rPr>
                <w:rFonts w:ascii="inherit" w:eastAsia="Times New Roman" w:hAnsi="inherit" w:cs="Times New Roman"/>
                <w:b/>
                <w:color w:val="000000"/>
                <w:sz w:val="32"/>
                <w:szCs w:val="32"/>
                <w:bdr w:val="none" w:sz="0" w:space="0" w:color="auto" w:frame="1"/>
              </w:rPr>
              <w:t>contactForm</w:t>
            </w:r>
            <w:proofErr w:type="spellEnd"/>
            <w:r w:rsidRPr="00E63475">
              <w:rPr>
                <w:rFonts w:ascii="inherit" w:eastAsia="Times New Roman" w:hAnsi="inherit" w:cs="Times New Roman"/>
                <w:b/>
                <w:color w:val="000000"/>
                <w:sz w:val="32"/>
                <w:szCs w:val="32"/>
                <w:bdr w:val="none" w:sz="0" w:space="0" w:color="auto" w:frame="1"/>
              </w:rPr>
              <w:t>="</w:t>
            </w:r>
            <w:proofErr w:type="spellStart"/>
            <w:r w:rsidRPr="00E63475">
              <w:rPr>
                <w:rFonts w:ascii="inherit" w:eastAsia="Times New Roman" w:hAnsi="inherit" w:cs="Times New Roman"/>
                <w:b/>
                <w:color w:val="000000"/>
                <w:sz w:val="32"/>
                <w:szCs w:val="32"/>
                <w:bdr w:val="none" w:sz="0" w:space="0" w:color="auto" w:frame="1"/>
              </w:rPr>
              <w:t>ngForm</w:t>
            </w:r>
            <w:proofErr w:type="spellEnd"/>
            <w:r w:rsidRPr="00E63475">
              <w:rPr>
                <w:rFonts w:ascii="inherit" w:eastAsia="Times New Roman" w:hAnsi="inherit" w:cs="Times New Roman"/>
                <w:b/>
                <w:color w:val="000000"/>
                <w:sz w:val="32"/>
                <w:szCs w:val="32"/>
                <w:bdr w:val="none" w:sz="0" w:space="0" w:color="auto" w:frame="1"/>
              </w:rPr>
              <w:t>" (</w:t>
            </w:r>
            <w:proofErr w:type="spellStart"/>
            <w:r w:rsidRPr="00E63475">
              <w:rPr>
                <w:rFonts w:ascii="inherit" w:eastAsia="Times New Roman" w:hAnsi="inherit" w:cs="Times New Roman"/>
                <w:b/>
                <w:color w:val="000000"/>
                <w:sz w:val="32"/>
                <w:szCs w:val="32"/>
                <w:bdr w:val="none" w:sz="0" w:space="0" w:color="auto" w:frame="1"/>
              </w:rPr>
              <w:t>ngSubmit</w:t>
            </w:r>
            <w:proofErr w:type="spellEnd"/>
            <w:r w:rsidRPr="00E63475">
              <w:rPr>
                <w:rFonts w:ascii="inherit" w:eastAsia="Times New Roman" w:hAnsi="inherit" w:cs="Times New Roman"/>
                <w:b/>
                <w:color w:val="000000"/>
                <w:sz w:val="32"/>
                <w:szCs w:val="32"/>
                <w:bdr w:val="none" w:sz="0" w:space="0" w:color="auto" w:frame="1"/>
              </w:rPr>
              <w:t>)="</w:t>
            </w:r>
            <w:proofErr w:type="spellStart"/>
            <w:r w:rsidRPr="00E63475">
              <w:rPr>
                <w:rFonts w:ascii="inherit" w:eastAsia="Times New Roman" w:hAnsi="inherit" w:cs="Times New Roman"/>
                <w:b/>
                <w:color w:val="000000"/>
                <w:sz w:val="32"/>
                <w:szCs w:val="32"/>
                <w:bdr w:val="none" w:sz="0" w:space="0" w:color="auto" w:frame="1"/>
              </w:rPr>
              <w:t>onSubmit</w:t>
            </w:r>
            <w:proofErr w:type="spellEnd"/>
            <w:r w:rsidRPr="00E63475">
              <w:rPr>
                <w:rFonts w:ascii="inherit" w:eastAsia="Times New Roman" w:hAnsi="inherit" w:cs="Times New Roman"/>
                <w:b/>
                <w:color w:val="000000"/>
                <w:sz w:val="32"/>
                <w:szCs w:val="32"/>
                <w:bdr w:val="none" w:sz="0" w:space="0" w:color="auto" w:frame="1"/>
              </w:rPr>
              <w:t>(</w:t>
            </w:r>
            <w:proofErr w:type="spellStart"/>
            <w:r w:rsidRPr="00E63475">
              <w:rPr>
                <w:rFonts w:ascii="inherit" w:eastAsia="Times New Roman" w:hAnsi="inherit" w:cs="Times New Roman"/>
                <w:b/>
                <w:color w:val="000000"/>
                <w:sz w:val="32"/>
                <w:szCs w:val="32"/>
                <w:bdr w:val="none" w:sz="0" w:space="0" w:color="auto" w:frame="1"/>
              </w:rPr>
              <w:t>contactForm</w:t>
            </w:r>
            <w:proofErr w:type="spellEnd"/>
            <w:r w:rsidRPr="00E63475">
              <w:rPr>
                <w:rFonts w:ascii="inherit" w:eastAsia="Times New Roman" w:hAnsi="inherit" w:cs="Times New Roman"/>
                <w:b/>
                <w:color w:val="000000"/>
                <w:sz w:val="32"/>
                <w:szCs w:val="32"/>
                <w:bdr w:val="none" w:sz="0" w:space="0" w:color="auto" w:frame="1"/>
              </w:rPr>
              <w:t>)"&gt;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tc>
      </w:tr>
    </w:tbl>
    <w:p w:rsidR="002857AA" w:rsidRPr="00E63475" w:rsidRDefault="002857AA" w:rsidP="002857AA">
      <w:p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We can add new </w:t>
      </w:r>
      <w:proofErr w:type="spellStart"/>
      <w:r w:rsidRPr="00E63475">
        <w:rPr>
          <w:rFonts w:ascii="Segoe UI" w:eastAsia="Times New Roman" w:hAnsi="Segoe UI" w:cs="Segoe UI"/>
          <w:b/>
          <w:color w:val="000000"/>
          <w:sz w:val="32"/>
          <w:szCs w:val="32"/>
        </w:rPr>
        <w:fldChar w:fldCharType="begin"/>
      </w:r>
      <w:r w:rsidRPr="00E63475">
        <w:rPr>
          <w:rFonts w:ascii="Segoe UI" w:eastAsia="Times New Roman" w:hAnsi="Segoe UI" w:cs="Segoe UI"/>
          <w:b/>
          <w:color w:val="000000"/>
          <w:sz w:val="32"/>
          <w:szCs w:val="32"/>
        </w:rPr>
        <w:instrText xml:space="preserve"> HYPERLINK "https://www.tektutorialshub.com/angular/formgroup-in-angular/" </w:instrText>
      </w:r>
      <w:r w:rsidRPr="00E63475">
        <w:rPr>
          <w:rFonts w:ascii="Segoe UI" w:eastAsia="Times New Roman" w:hAnsi="Segoe UI" w:cs="Segoe UI"/>
          <w:b/>
          <w:color w:val="000000"/>
          <w:sz w:val="32"/>
          <w:szCs w:val="32"/>
        </w:rPr>
        <w:fldChar w:fldCharType="separate"/>
      </w:r>
      <w:r w:rsidRPr="00E63475">
        <w:rPr>
          <w:rFonts w:ascii="Segoe UI" w:eastAsia="Times New Roman" w:hAnsi="Segoe UI" w:cs="Segoe UI"/>
          <w:b/>
          <w:color w:val="000000"/>
          <w:sz w:val="32"/>
          <w:szCs w:val="32"/>
          <w:u w:val="single"/>
          <w:bdr w:val="none" w:sz="0" w:space="0" w:color="auto" w:frame="1"/>
          <w:shd w:val="clear" w:color="auto" w:fill="F2F2F2"/>
        </w:rPr>
        <w:t>FormGroup</w:t>
      </w:r>
      <w:proofErr w:type="spellEnd"/>
      <w:r w:rsidRPr="00E63475">
        <w:rPr>
          <w:rFonts w:ascii="Segoe UI" w:eastAsia="Times New Roman" w:hAnsi="Segoe UI" w:cs="Segoe UI"/>
          <w:b/>
          <w:color w:val="000000"/>
          <w:sz w:val="32"/>
          <w:szCs w:val="32"/>
        </w:rPr>
        <w:fldChar w:fldCharType="end"/>
      </w:r>
      <w:r w:rsidRPr="00E63475">
        <w:rPr>
          <w:rFonts w:ascii="Segoe UI" w:eastAsia="Times New Roman" w:hAnsi="Segoe UI" w:cs="Segoe UI"/>
          <w:b/>
          <w:color w:val="000000"/>
          <w:sz w:val="32"/>
          <w:szCs w:val="32"/>
        </w:rPr>
        <w:t> using the </w:t>
      </w:r>
      <w:proofErr w:type="spellStart"/>
      <w:r w:rsidRPr="00E63475">
        <w:rPr>
          <w:rFonts w:ascii="Segoe UI" w:eastAsia="Times New Roman" w:hAnsi="Segoe UI" w:cs="Segoe UI"/>
          <w:b/>
          <w:color w:val="000000"/>
          <w:sz w:val="32"/>
          <w:szCs w:val="32"/>
          <w:bdr w:val="none" w:sz="0" w:space="0" w:color="auto" w:frame="1"/>
          <w:shd w:val="clear" w:color="auto" w:fill="F2F2F2"/>
        </w:rPr>
        <w:t>ngModelGroup</w:t>
      </w:r>
      <w:proofErr w:type="spellEnd"/>
      <w:r w:rsidRPr="00E63475">
        <w:rPr>
          <w:rFonts w:ascii="Segoe UI" w:eastAsia="Times New Roman" w:hAnsi="Segoe UI" w:cs="Segoe UI"/>
          <w:b/>
          <w:color w:val="000000"/>
          <w:sz w:val="32"/>
          <w:szCs w:val="32"/>
        </w:rPr>
        <w:t xml:space="preserve"> directive. Let us add street, city &amp; </w:t>
      </w:r>
      <w:proofErr w:type="spellStart"/>
      <w:r w:rsidRPr="00E63475">
        <w:rPr>
          <w:rFonts w:ascii="Segoe UI" w:eastAsia="Times New Roman" w:hAnsi="Segoe UI" w:cs="Segoe UI"/>
          <w:b/>
          <w:color w:val="000000"/>
          <w:sz w:val="32"/>
          <w:szCs w:val="32"/>
        </w:rPr>
        <w:t>Pincode</w:t>
      </w:r>
      <w:proofErr w:type="spellEnd"/>
      <w:r w:rsidRPr="00E63475">
        <w:rPr>
          <w:rFonts w:ascii="Segoe UI" w:eastAsia="Times New Roman" w:hAnsi="Segoe UI" w:cs="Segoe UI"/>
          <w:b/>
          <w:color w:val="000000"/>
          <w:sz w:val="32"/>
          <w:szCs w:val="32"/>
        </w:rPr>
        <w:t xml:space="preserve"> form controls and group them under the address </w:t>
      </w:r>
      <w:proofErr w:type="spellStart"/>
      <w:r w:rsidRPr="00E63475">
        <w:rPr>
          <w:rFonts w:ascii="Segoe UI" w:eastAsia="Times New Roman" w:hAnsi="Segoe UI" w:cs="Segoe UI"/>
          <w:b/>
          <w:color w:val="000000"/>
          <w:sz w:val="32"/>
          <w:szCs w:val="32"/>
          <w:bdr w:val="none" w:sz="0" w:space="0" w:color="auto" w:frame="1"/>
          <w:shd w:val="clear" w:color="auto" w:fill="F2F2F2"/>
        </w:rPr>
        <w:t>FormGroup</w:t>
      </w:r>
      <w:proofErr w:type="spellEnd"/>
    </w:p>
    <w:p w:rsidR="002857AA" w:rsidRPr="00E63475" w:rsidRDefault="002857AA" w:rsidP="002857AA">
      <w:p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lastRenderedPageBreak/>
        <w:t>All you need to do is to enclose the fields inside a </w:t>
      </w:r>
      <w:r w:rsidRPr="00E63475">
        <w:rPr>
          <w:rFonts w:ascii="Segoe UI" w:eastAsia="Times New Roman" w:hAnsi="Segoe UI" w:cs="Segoe UI"/>
          <w:b/>
          <w:color w:val="000000"/>
          <w:sz w:val="32"/>
          <w:szCs w:val="32"/>
          <w:bdr w:val="none" w:sz="0" w:space="0" w:color="auto" w:frame="1"/>
          <w:shd w:val="clear" w:color="auto" w:fill="F2F2F2"/>
        </w:rPr>
        <w:t>div</w:t>
      </w:r>
      <w:r w:rsidRPr="00E63475">
        <w:rPr>
          <w:rFonts w:ascii="Segoe UI" w:eastAsia="Times New Roman" w:hAnsi="Segoe UI" w:cs="Segoe UI"/>
          <w:b/>
          <w:color w:val="000000"/>
          <w:sz w:val="32"/>
          <w:szCs w:val="32"/>
        </w:rPr>
        <w:t> element with </w:t>
      </w:r>
      <w:proofErr w:type="spellStart"/>
      <w:r w:rsidRPr="00E63475">
        <w:rPr>
          <w:rFonts w:ascii="Segoe UI" w:eastAsia="Times New Roman" w:hAnsi="Segoe UI" w:cs="Segoe UI"/>
          <w:b/>
          <w:color w:val="000000"/>
          <w:sz w:val="32"/>
          <w:szCs w:val="32"/>
          <w:bdr w:val="none" w:sz="0" w:space="0" w:color="auto" w:frame="1"/>
          <w:shd w:val="clear" w:color="auto" w:fill="F2F2F2"/>
        </w:rPr>
        <w:t>ngModelGroup</w:t>
      </w:r>
      <w:proofErr w:type="spellEnd"/>
      <w:r w:rsidRPr="00E63475">
        <w:rPr>
          <w:rFonts w:ascii="Segoe UI" w:eastAsia="Times New Roman" w:hAnsi="Segoe UI" w:cs="Segoe UI"/>
          <w:b/>
          <w:color w:val="000000"/>
          <w:sz w:val="32"/>
          <w:szCs w:val="32"/>
        </w:rPr>
        <w:t> directive applied on it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
        <w:gridCol w:w="8965"/>
      </w:tblGrid>
      <w:tr w:rsidR="002857AA" w:rsidRPr="00E63475" w:rsidTr="002857AA">
        <w:trPr>
          <w:tblCellSpacing w:w="15" w:type="dxa"/>
        </w:trPr>
        <w:tc>
          <w:tcPr>
            <w:tcW w:w="0" w:type="auto"/>
            <w:tcBorders>
              <w:top w:val="nil"/>
              <w:left w:val="nil"/>
              <w:bottom w:val="nil"/>
              <w:right w:val="nil"/>
            </w:tcBorders>
            <w:vAlign w:val="center"/>
            <w:hideMark/>
          </w:tcPr>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1</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2</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3</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4</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5</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6</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7</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8</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9</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10</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11</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12</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13</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14</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15</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16</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17</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18</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19</w:t>
            </w:r>
          </w:p>
        </w:tc>
        <w:tc>
          <w:tcPr>
            <w:tcW w:w="9834" w:type="dxa"/>
            <w:tcBorders>
              <w:top w:val="nil"/>
              <w:left w:val="nil"/>
              <w:bottom w:val="nil"/>
              <w:right w:val="nil"/>
            </w:tcBorders>
            <w:vAlign w:val="center"/>
            <w:hideMark/>
          </w:tcPr>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xml:space="preserve">&lt;div </w:t>
            </w:r>
            <w:proofErr w:type="spellStart"/>
            <w:r w:rsidRPr="00E63475">
              <w:rPr>
                <w:rFonts w:ascii="inherit" w:eastAsia="Times New Roman" w:hAnsi="inherit" w:cs="Times New Roman"/>
                <w:b/>
                <w:color w:val="000000"/>
                <w:sz w:val="32"/>
                <w:szCs w:val="32"/>
                <w:bdr w:val="none" w:sz="0" w:space="0" w:color="auto" w:frame="1"/>
              </w:rPr>
              <w:t>ngModelGroup</w:t>
            </w:r>
            <w:proofErr w:type="spellEnd"/>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"address"&gt;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&lt;p&gt;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&lt;label for</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"city"&gt;City&lt;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label&gt;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&lt;input type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"text" name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 xml:space="preserve">"city" </w:t>
            </w:r>
            <w:proofErr w:type="spellStart"/>
            <w:r w:rsidRPr="00E63475">
              <w:rPr>
                <w:rFonts w:ascii="inherit" w:eastAsia="Times New Roman" w:hAnsi="inherit" w:cs="Times New Roman"/>
                <w:b/>
                <w:color w:val="000000"/>
                <w:sz w:val="32"/>
                <w:szCs w:val="32"/>
                <w:bdr w:val="none" w:sz="0" w:space="0" w:color="auto" w:frame="1"/>
              </w:rPr>
              <w:t>ngModel</w:t>
            </w:r>
            <w:proofErr w:type="spellEnd"/>
            <w:r w:rsidRPr="00E63475">
              <w:rPr>
                <w:rFonts w:ascii="inherit" w:eastAsia="Times New Roman" w:hAnsi="inherit" w:cs="Times New Roman"/>
                <w:b/>
                <w:color w:val="000000"/>
                <w:sz w:val="32"/>
                <w:szCs w:val="32"/>
                <w:bdr w:val="none" w:sz="0" w:space="0" w:color="auto" w:frame="1"/>
              </w:rPr>
              <w:t>&gt;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p&gt;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&lt;p&gt;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&lt;label for</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"street"&gt;Street&lt;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label&gt;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&lt;input type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"text" name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 xml:space="preserve">"street" </w:t>
            </w:r>
            <w:proofErr w:type="spellStart"/>
            <w:r w:rsidRPr="00E63475">
              <w:rPr>
                <w:rFonts w:ascii="inherit" w:eastAsia="Times New Roman" w:hAnsi="inherit" w:cs="Times New Roman"/>
                <w:b/>
                <w:color w:val="000000"/>
                <w:sz w:val="32"/>
                <w:szCs w:val="32"/>
                <w:bdr w:val="none" w:sz="0" w:space="0" w:color="auto" w:frame="1"/>
              </w:rPr>
              <w:t>ngModel</w:t>
            </w:r>
            <w:proofErr w:type="spellEnd"/>
            <w:r w:rsidRPr="00E63475">
              <w:rPr>
                <w:rFonts w:ascii="inherit" w:eastAsia="Times New Roman" w:hAnsi="inherit" w:cs="Times New Roman"/>
                <w:b/>
                <w:color w:val="000000"/>
                <w:sz w:val="32"/>
                <w:szCs w:val="32"/>
                <w:bdr w:val="none" w:sz="0" w:space="0" w:color="auto" w:frame="1"/>
              </w:rPr>
              <w:t>&gt;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p&gt;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&lt;p&gt;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&lt;label for</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w:t>
            </w:r>
            <w:proofErr w:type="spellStart"/>
            <w:r w:rsidRPr="00E63475">
              <w:rPr>
                <w:rFonts w:ascii="inherit" w:eastAsia="Times New Roman" w:hAnsi="inherit" w:cs="Times New Roman"/>
                <w:b/>
                <w:color w:val="000000"/>
                <w:sz w:val="32"/>
                <w:szCs w:val="32"/>
                <w:bdr w:val="none" w:sz="0" w:space="0" w:color="auto" w:frame="1"/>
              </w:rPr>
              <w:t>pincode</w:t>
            </w:r>
            <w:proofErr w:type="spellEnd"/>
            <w:r w:rsidRPr="00E63475">
              <w:rPr>
                <w:rFonts w:ascii="inherit" w:eastAsia="Times New Roman" w:hAnsi="inherit" w:cs="Times New Roman"/>
                <w:b/>
                <w:color w:val="000000"/>
                <w:sz w:val="32"/>
                <w:szCs w:val="32"/>
                <w:bdr w:val="none" w:sz="0" w:space="0" w:color="auto" w:frame="1"/>
              </w:rPr>
              <w:t>"&gt;Pin Code&lt;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label&gt;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&lt;input type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"text" name</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w:t>
            </w:r>
            <w:proofErr w:type="spellStart"/>
            <w:r w:rsidRPr="00E63475">
              <w:rPr>
                <w:rFonts w:ascii="inherit" w:eastAsia="Times New Roman" w:hAnsi="inherit" w:cs="Times New Roman"/>
                <w:b/>
                <w:color w:val="000000"/>
                <w:sz w:val="32"/>
                <w:szCs w:val="32"/>
                <w:bdr w:val="none" w:sz="0" w:space="0" w:color="auto" w:frame="1"/>
              </w:rPr>
              <w:t>pincode</w:t>
            </w:r>
            <w:proofErr w:type="spellEnd"/>
            <w:r w:rsidRPr="00E63475">
              <w:rPr>
                <w:rFonts w:ascii="inherit" w:eastAsia="Times New Roman" w:hAnsi="inherit" w:cs="Times New Roman"/>
                <w:b/>
                <w:color w:val="000000"/>
                <w:sz w:val="32"/>
                <w:szCs w:val="32"/>
                <w:bdr w:val="none" w:sz="0" w:space="0" w:color="auto" w:frame="1"/>
              </w:rPr>
              <w:t xml:space="preserve">" </w:t>
            </w:r>
            <w:proofErr w:type="spellStart"/>
            <w:r w:rsidRPr="00E63475">
              <w:rPr>
                <w:rFonts w:ascii="inherit" w:eastAsia="Times New Roman" w:hAnsi="inherit" w:cs="Times New Roman"/>
                <w:b/>
                <w:color w:val="000000"/>
                <w:sz w:val="32"/>
                <w:szCs w:val="32"/>
                <w:bdr w:val="none" w:sz="0" w:space="0" w:color="auto" w:frame="1"/>
              </w:rPr>
              <w:t>ngModel</w:t>
            </w:r>
            <w:proofErr w:type="spellEnd"/>
            <w:r w:rsidRPr="00E63475">
              <w:rPr>
                <w:rFonts w:ascii="inherit" w:eastAsia="Times New Roman" w:hAnsi="inherit" w:cs="Times New Roman"/>
                <w:b/>
                <w:color w:val="000000"/>
                <w:sz w:val="32"/>
                <w:szCs w:val="32"/>
                <w:bdr w:val="none" w:sz="0" w:space="0" w:color="auto" w:frame="1"/>
              </w:rPr>
              <w:t>&gt;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p&gt;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&lt;</w:t>
            </w:r>
            <w:r w:rsidRPr="00E63475">
              <w:rPr>
                <w:rFonts w:ascii="inherit" w:eastAsia="Times New Roman" w:hAnsi="inherit" w:cs="Times New Roman"/>
                <w:b/>
                <w:color w:val="000000"/>
                <w:sz w:val="32"/>
                <w:szCs w:val="32"/>
              </w:rPr>
              <w:t>/</w:t>
            </w:r>
            <w:r w:rsidRPr="00E63475">
              <w:rPr>
                <w:rFonts w:ascii="inherit" w:eastAsia="Times New Roman" w:hAnsi="inherit" w:cs="Times New Roman"/>
                <w:b/>
                <w:color w:val="000000"/>
                <w:sz w:val="32"/>
                <w:szCs w:val="32"/>
                <w:bdr w:val="none" w:sz="0" w:space="0" w:color="auto" w:frame="1"/>
              </w:rPr>
              <w:t>div&gt;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tc>
      </w:tr>
    </w:tbl>
    <w:p w:rsidR="002857AA" w:rsidRPr="00E63475" w:rsidRDefault="002857AA" w:rsidP="002857AA">
      <w:pPr>
        <w:shd w:val="clear" w:color="auto" w:fill="FFFFFF"/>
        <w:spacing w:after="36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Run the App and submit. The resultant object is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
        <w:gridCol w:w="8965"/>
      </w:tblGrid>
      <w:tr w:rsidR="002857AA" w:rsidRPr="00E63475" w:rsidTr="002857AA">
        <w:trPr>
          <w:tblCellSpacing w:w="15" w:type="dxa"/>
        </w:trPr>
        <w:tc>
          <w:tcPr>
            <w:tcW w:w="0" w:type="auto"/>
            <w:tcBorders>
              <w:top w:val="nil"/>
              <w:left w:val="nil"/>
              <w:bottom w:val="nil"/>
              <w:right w:val="nil"/>
            </w:tcBorders>
            <w:vAlign w:val="center"/>
            <w:hideMark/>
          </w:tcPr>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1</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2</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3</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4</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5</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6</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7</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8</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9</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10</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lastRenderedPageBreak/>
              <w:t>11</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12</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13</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14</w:t>
            </w:r>
          </w:p>
          <w:p w:rsidR="002857AA" w:rsidRPr="00E63475" w:rsidRDefault="002857AA" w:rsidP="002857AA">
            <w:pPr>
              <w:spacing w:after="0" w:line="240" w:lineRule="auto"/>
              <w:textAlignment w:val="baseline"/>
              <w:rPr>
                <w:rFonts w:ascii="inherit" w:eastAsia="Times New Roman" w:hAnsi="inherit" w:cs="Times New Roman"/>
                <w:b/>
                <w:sz w:val="32"/>
                <w:szCs w:val="32"/>
              </w:rPr>
            </w:pPr>
            <w:r w:rsidRPr="00E63475">
              <w:rPr>
                <w:rFonts w:ascii="inherit" w:eastAsia="Times New Roman" w:hAnsi="inherit" w:cs="Times New Roman"/>
                <w:b/>
                <w:sz w:val="32"/>
                <w:szCs w:val="32"/>
              </w:rPr>
              <w:t>15</w:t>
            </w:r>
          </w:p>
        </w:tc>
        <w:tc>
          <w:tcPr>
            <w:tcW w:w="9834" w:type="dxa"/>
            <w:tcBorders>
              <w:top w:val="nil"/>
              <w:left w:val="nil"/>
              <w:bottom w:val="nil"/>
              <w:right w:val="nil"/>
            </w:tcBorders>
            <w:vAlign w:val="center"/>
            <w:hideMark/>
          </w:tcPr>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lastRenderedPageBreak/>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proofErr w:type="gramStart"/>
            <w:r w:rsidRPr="00E63475">
              <w:rPr>
                <w:rFonts w:ascii="inherit" w:eastAsia="Times New Roman" w:hAnsi="inherit" w:cs="Times New Roman"/>
                <w:b/>
                <w:color w:val="000000"/>
                <w:sz w:val="32"/>
                <w:szCs w:val="32"/>
                <w:bdr w:val="none" w:sz="0" w:space="0" w:color="auto" w:frame="1"/>
              </w:rPr>
              <w:t>Value :</w:t>
            </w:r>
            <w:proofErr w:type="gramEnd"/>
            <w:r w:rsidRPr="00E63475">
              <w:rPr>
                <w:rFonts w:ascii="inherit" w:eastAsia="Times New Roman" w:hAnsi="inherit" w:cs="Times New Roman"/>
                <w:b/>
                <w:color w:val="000000"/>
                <w:sz w:val="32"/>
                <w:szCs w:val="32"/>
                <w:bdr w:val="none" w:sz="0" w:space="0" w:color="auto" w:frame="1"/>
              </w:rPr>
              <w:t xml:space="preserve">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w:t>
            </w:r>
            <w:proofErr w:type="spellStart"/>
            <w:r w:rsidRPr="00E63475">
              <w:rPr>
                <w:rFonts w:ascii="inherit" w:eastAsia="Times New Roman" w:hAnsi="inherit" w:cs="Times New Roman"/>
                <w:b/>
                <w:color w:val="000000"/>
                <w:sz w:val="32"/>
                <w:szCs w:val="32"/>
                <w:bdr w:val="none" w:sz="0" w:space="0" w:color="auto" w:frame="1"/>
              </w:rPr>
              <w:t>firstname</w:t>
            </w:r>
            <w:proofErr w:type="spellEnd"/>
            <w:r w:rsidRPr="00E63475">
              <w:rPr>
                <w:rFonts w:ascii="inherit" w:eastAsia="Times New Roman" w:hAnsi="inherit" w:cs="Times New Roman"/>
                <w:b/>
                <w:color w:val="000000"/>
                <w:sz w:val="32"/>
                <w:szCs w:val="32"/>
                <w:bdr w:val="none" w:sz="0" w:space="0" w:color="auto" w:frame="1"/>
              </w:rPr>
              <w:t>": "</w:t>
            </w:r>
            <w:proofErr w:type="spellStart"/>
            <w:r w:rsidRPr="00E63475">
              <w:rPr>
                <w:rFonts w:ascii="inherit" w:eastAsia="Times New Roman" w:hAnsi="inherit" w:cs="Times New Roman"/>
                <w:b/>
                <w:color w:val="000000"/>
                <w:sz w:val="32"/>
                <w:szCs w:val="32"/>
                <w:bdr w:val="none" w:sz="0" w:space="0" w:color="auto" w:frame="1"/>
              </w:rPr>
              <w:t>Sachin</w:t>
            </w:r>
            <w:proofErr w:type="spellEnd"/>
            <w:r w:rsidRPr="00E63475">
              <w:rPr>
                <w:rFonts w:ascii="inherit" w:eastAsia="Times New Roman" w:hAnsi="inherit" w:cs="Times New Roman"/>
                <w:b/>
                <w:color w:val="000000"/>
                <w:sz w:val="32"/>
                <w:szCs w:val="32"/>
                <w:bdr w:val="none" w:sz="0" w:space="0" w:color="auto" w:frame="1"/>
              </w:rPr>
              <w: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w:t>
            </w:r>
            <w:proofErr w:type="spellStart"/>
            <w:r w:rsidRPr="00E63475">
              <w:rPr>
                <w:rFonts w:ascii="inherit" w:eastAsia="Times New Roman" w:hAnsi="inherit" w:cs="Times New Roman"/>
                <w:b/>
                <w:color w:val="000000"/>
                <w:sz w:val="32"/>
                <w:szCs w:val="32"/>
                <w:bdr w:val="none" w:sz="0" w:space="0" w:color="auto" w:frame="1"/>
              </w:rPr>
              <w:t>lastname</w:t>
            </w:r>
            <w:proofErr w:type="spellEnd"/>
            <w:r w:rsidRPr="00E63475">
              <w:rPr>
                <w:rFonts w:ascii="inherit" w:eastAsia="Times New Roman" w:hAnsi="inherit" w:cs="Times New Roman"/>
                <w:b/>
                <w:color w:val="000000"/>
                <w:sz w:val="32"/>
                <w:szCs w:val="32"/>
                <w:bdr w:val="none" w:sz="0" w:space="0" w:color="auto" w:frame="1"/>
              </w:rPr>
              <w:t>": "Tendulkar",</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"email":"sachin@gmail.com"</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"gender": "male",</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w:t>
            </w:r>
            <w:proofErr w:type="spellStart"/>
            <w:r w:rsidRPr="00E63475">
              <w:rPr>
                <w:rFonts w:ascii="inherit" w:eastAsia="Times New Roman" w:hAnsi="inherit" w:cs="Times New Roman"/>
                <w:b/>
                <w:color w:val="000000"/>
                <w:sz w:val="32"/>
                <w:szCs w:val="32"/>
                <w:bdr w:val="none" w:sz="0" w:space="0" w:color="auto" w:frame="1"/>
              </w:rPr>
              <w:t>isMarried</w:t>
            </w:r>
            <w:proofErr w:type="spellEnd"/>
            <w:r w:rsidRPr="00E63475">
              <w:rPr>
                <w:rFonts w:ascii="inherit" w:eastAsia="Times New Roman" w:hAnsi="inherit" w:cs="Times New Roman"/>
                <w:b/>
                <w:color w:val="000000"/>
                <w:sz w:val="32"/>
                <w:szCs w:val="32"/>
                <w:bdr w:val="none" w:sz="0" w:space="0" w:color="auto" w:frame="1"/>
              </w:rPr>
              <w:t>": true,</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"country": "1",</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"address":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"city": "Mumbai",</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lastRenderedPageBreak/>
              <w:t>    "street": "</w:t>
            </w:r>
            <w:proofErr w:type="spellStart"/>
            <w:r w:rsidRPr="00E63475">
              <w:rPr>
                <w:rFonts w:ascii="inherit" w:eastAsia="Times New Roman" w:hAnsi="inherit" w:cs="Times New Roman"/>
                <w:b/>
                <w:color w:val="000000"/>
                <w:sz w:val="32"/>
                <w:szCs w:val="32"/>
                <w:bdr w:val="none" w:sz="0" w:space="0" w:color="auto" w:frame="1"/>
              </w:rPr>
              <w:t>Fashin</w:t>
            </w:r>
            <w:proofErr w:type="spellEnd"/>
            <w:r w:rsidRPr="00E63475">
              <w:rPr>
                <w:rFonts w:ascii="inherit" w:eastAsia="Times New Roman" w:hAnsi="inherit" w:cs="Times New Roman"/>
                <w:b/>
                <w:color w:val="000000"/>
                <w:sz w:val="32"/>
                <w:szCs w:val="32"/>
                <w:bdr w:val="none" w:sz="0" w:space="0" w:color="auto" w:frame="1"/>
              </w:rPr>
              <w:t xml:space="preserve"> Street",</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w:t>
            </w:r>
            <w:proofErr w:type="spellStart"/>
            <w:r w:rsidRPr="00E63475">
              <w:rPr>
                <w:rFonts w:ascii="inherit" w:eastAsia="Times New Roman" w:hAnsi="inherit" w:cs="Times New Roman"/>
                <w:b/>
                <w:color w:val="000000"/>
                <w:sz w:val="32"/>
                <w:szCs w:val="32"/>
                <w:bdr w:val="none" w:sz="0" w:space="0" w:color="auto" w:frame="1"/>
              </w:rPr>
              <w:t>pincode</w:t>
            </w:r>
            <w:proofErr w:type="spellEnd"/>
            <w:r w:rsidRPr="00E63475">
              <w:rPr>
                <w:rFonts w:ascii="inherit" w:eastAsia="Times New Roman" w:hAnsi="inherit" w:cs="Times New Roman"/>
                <w:b/>
                <w:color w:val="000000"/>
                <w:sz w:val="32"/>
                <w:szCs w:val="32"/>
                <w:bdr w:val="none" w:sz="0" w:space="0" w:color="auto" w:frame="1"/>
              </w:rPr>
              <w:t>": "400600"</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bdr w:val="none" w:sz="0" w:space="0" w:color="auto" w:frame="1"/>
              </w:rPr>
              <w:t xml:space="preserve">} </w:t>
            </w:r>
          </w:p>
          <w:p w:rsidR="002857AA" w:rsidRPr="00E63475" w:rsidRDefault="002857AA" w:rsidP="002857AA">
            <w:pPr>
              <w:spacing w:after="0" w:line="240" w:lineRule="auto"/>
              <w:textAlignment w:val="baseline"/>
              <w:rPr>
                <w:rFonts w:ascii="inherit" w:eastAsia="Times New Roman" w:hAnsi="inherit" w:cs="Times New Roman"/>
                <w:b/>
                <w:color w:val="000000"/>
                <w:sz w:val="32"/>
                <w:szCs w:val="32"/>
              </w:rPr>
            </w:pPr>
            <w:r w:rsidRPr="00E63475">
              <w:rPr>
                <w:rFonts w:ascii="inherit" w:eastAsia="Times New Roman" w:hAnsi="inherit" w:cs="Times New Roman"/>
                <w:b/>
                <w:color w:val="000000"/>
                <w:sz w:val="32"/>
                <w:szCs w:val="32"/>
              </w:rPr>
              <w:t> </w:t>
            </w:r>
          </w:p>
        </w:tc>
      </w:tr>
    </w:tbl>
    <w:p w:rsidR="002857AA" w:rsidRPr="00E63475" w:rsidRDefault="002857AA" w:rsidP="002857AA">
      <w:pPr>
        <w:shd w:val="clear" w:color="auto" w:fill="FFFFFF"/>
        <w:spacing w:after="0" w:line="240" w:lineRule="auto"/>
        <w:textAlignment w:val="baseline"/>
        <w:outlineLvl w:val="1"/>
        <w:rPr>
          <w:rFonts w:ascii="Segoe UI" w:eastAsia="Times New Roman" w:hAnsi="Segoe UI" w:cs="Segoe UI"/>
          <w:b/>
          <w:bCs/>
          <w:color w:val="000000"/>
          <w:sz w:val="32"/>
          <w:szCs w:val="32"/>
        </w:rPr>
      </w:pPr>
      <w:r w:rsidRPr="00E63475">
        <w:rPr>
          <w:rFonts w:ascii="Segoe UI" w:eastAsia="Times New Roman" w:hAnsi="Segoe UI" w:cs="Segoe UI"/>
          <w:b/>
          <w:bCs/>
          <w:color w:val="000000"/>
          <w:sz w:val="32"/>
          <w:szCs w:val="32"/>
          <w:bdr w:val="none" w:sz="0" w:space="0" w:color="auto" w:frame="1"/>
        </w:rPr>
        <w:lastRenderedPageBreak/>
        <w:t>Setting the Initial Value</w:t>
      </w:r>
    </w:p>
    <w:p w:rsidR="002857AA" w:rsidRPr="00E63475" w:rsidRDefault="002857AA" w:rsidP="002857AA">
      <w:p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 xml:space="preserve">The form is usually pre-filled with some default data. In the case of editing, we have to show the user the current </w:t>
      </w:r>
      <w:proofErr w:type="gramStart"/>
      <w:r w:rsidRPr="00E63475">
        <w:rPr>
          <w:rFonts w:ascii="Segoe UI" w:eastAsia="Times New Roman" w:hAnsi="Segoe UI" w:cs="Segoe UI"/>
          <w:b/>
          <w:color w:val="000000"/>
          <w:sz w:val="32"/>
          <w:szCs w:val="32"/>
        </w:rPr>
        <w:t>data..</w:t>
      </w:r>
      <w:proofErr w:type="gramEnd"/>
    </w:p>
    <w:p w:rsidR="002857AA" w:rsidRPr="00E63475" w:rsidRDefault="002857AA" w:rsidP="002857AA">
      <w:pPr>
        <w:shd w:val="clear" w:color="auto" w:fill="FFFFFF"/>
        <w:spacing w:after="0" w:line="240" w:lineRule="auto"/>
        <w:textAlignment w:val="baseline"/>
        <w:outlineLvl w:val="1"/>
        <w:rPr>
          <w:rFonts w:ascii="Segoe UI" w:eastAsia="Times New Roman" w:hAnsi="Segoe UI" w:cs="Segoe UI"/>
          <w:b/>
          <w:bCs/>
          <w:color w:val="000000"/>
          <w:sz w:val="32"/>
          <w:szCs w:val="32"/>
        </w:rPr>
      </w:pPr>
      <w:r w:rsidRPr="00E63475">
        <w:rPr>
          <w:rFonts w:ascii="Segoe UI" w:eastAsia="Times New Roman" w:hAnsi="Segoe UI" w:cs="Segoe UI"/>
          <w:b/>
          <w:bCs/>
          <w:color w:val="000000"/>
          <w:sz w:val="32"/>
          <w:szCs w:val="32"/>
          <w:bdr w:val="none" w:sz="0" w:space="0" w:color="auto" w:frame="1"/>
        </w:rPr>
        <w:t>Validating the Form</w:t>
      </w:r>
    </w:p>
    <w:p w:rsidR="002857AA" w:rsidRPr="00E63475" w:rsidRDefault="002857AA" w:rsidP="002857AA">
      <w:pPr>
        <w:shd w:val="clear" w:color="auto" w:fill="FFFFFF"/>
        <w:spacing w:after="36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color w:val="000000"/>
          <w:sz w:val="32"/>
          <w:szCs w:val="32"/>
        </w:rPr>
        <w:t>Validating the form is another important task. We have covered it in Validation in template-driven form tutorial.</w:t>
      </w:r>
    </w:p>
    <w:p w:rsidR="002857AA" w:rsidRPr="00E63475" w:rsidRDefault="002857AA" w:rsidP="002857AA">
      <w:pPr>
        <w:shd w:val="clear" w:color="auto" w:fill="FFFFFF"/>
        <w:spacing w:after="0" w:line="240" w:lineRule="auto"/>
        <w:textAlignment w:val="baseline"/>
        <w:outlineLvl w:val="1"/>
        <w:rPr>
          <w:rFonts w:ascii="Segoe UI" w:eastAsia="Times New Roman" w:hAnsi="Segoe UI" w:cs="Segoe UI"/>
          <w:b/>
          <w:bCs/>
          <w:color w:val="000000"/>
          <w:sz w:val="32"/>
          <w:szCs w:val="32"/>
        </w:rPr>
      </w:pPr>
      <w:r w:rsidRPr="00E63475">
        <w:rPr>
          <w:rFonts w:ascii="Segoe UI" w:eastAsia="Times New Roman" w:hAnsi="Segoe UI" w:cs="Segoe UI"/>
          <w:b/>
          <w:bCs/>
          <w:color w:val="000000"/>
          <w:sz w:val="32"/>
          <w:szCs w:val="32"/>
          <w:bdr w:val="none" w:sz="0" w:space="0" w:color="auto" w:frame="1"/>
        </w:rPr>
        <w:t>Summary</w:t>
      </w:r>
    </w:p>
    <w:p w:rsidR="00A3145F" w:rsidRDefault="002857AA" w:rsidP="002857AA">
      <w:pPr>
        <w:shd w:val="clear" w:color="auto" w:fill="FFFFFF"/>
        <w:spacing w:after="0" w:line="240" w:lineRule="auto"/>
        <w:textAlignment w:val="baseline"/>
        <w:rPr>
          <w:rFonts w:ascii="Segoe UI" w:eastAsia="Times New Roman" w:hAnsi="Segoe UI" w:cs="Segoe UI"/>
          <w:b/>
          <w:color w:val="000000"/>
          <w:sz w:val="32"/>
          <w:szCs w:val="32"/>
        </w:rPr>
      </w:pPr>
      <w:r w:rsidRPr="00E63475">
        <w:rPr>
          <w:rFonts w:ascii="Segoe UI" w:eastAsia="Times New Roman" w:hAnsi="Segoe UI" w:cs="Segoe UI"/>
          <w:b/>
          <w:bCs/>
          <w:color w:val="000000"/>
          <w:sz w:val="32"/>
          <w:szCs w:val="32"/>
          <w:bdr w:val="none" w:sz="0" w:space="0" w:color="auto" w:frame="1"/>
        </w:rPr>
        <w:t>Angular Template-driven Forms</w:t>
      </w:r>
      <w:r w:rsidRPr="00E63475">
        <w:rPr>
          <w:rFonts w:ascii="Segoe UI" w:eastAsia="Times New Roman" w:hAnsi="Segoe UI" w:cs="Segoe UI"/>
          <w:b/>
          <w:color w:val="000000"/>
          <w:sz w:val="32"/>
          <w:szCs w:val="32"/>
        </w:rPr>
        <w:t xml:space="preserve"> is simpler compared to the reactive forms. The </w:t>
      </w:r>
      <w:proofErr w:type="spellStart"/>
      <w:r w:rsidRPr="00E63475">
        <w:rPr>
          <w:rFonts w:ascii="Segoe UI" w:eastAsia="Times New Roman" w:hAnsi="Segoe UI" w:cs="Segoe UI"/>
          <w:b/>
          <w:color w:val="000000"/>
          <w:sz w:val="32"/>
          <w:szCs w:val="32"/>
        </w:rPr>
        <w:t>FormsModule</w:t>
      </w:r>
      <w:proofErr w:type="spellEnd"/>
      <w:r w:rsidRPr="00E63475">
        <w:rPr>
          <w:rFonts w:ascii="Segoe UI" w:eastAsia="Times New Roman" w:hAnsi="Segoe UI" w:cs="Segoe UI"/>
          <w:b/>
          <w:color w:val="000000"/>
          <w:sz w:val="32"/>
          <w:szCs w:val="32"/>
        </w:rPr>
        <w:t xml:space="preserve"> is imported first. Then we create the HTML form. The Angular detects the &lt;form&gt; tag and converts the form to the Angular Form. </w:t>
      </w:r>
      <w:proofErr w:type="spellStart"/>
      <w:r w:rsidRPr="00E63475">
        <w:rPr>
          <w:rFonts w:ascii="Segoe UI" w:eastAsia="Times New Roman" w:hAnsi="Segoe UI" w:cs="Segoe UI"/>
          <w:b/>
          <w:color w:val="000000"/>
          <w:sz w:val="32"/>
          <w:szCs w:val="32"/>
        </w:rPr>
        <w:t>ngModel</w:t>
      </w:r>
      <w:proofErr w:type="spellEnd"/>
      <w:r w:rsidRPr="00E63475">
        <w:rPr>
          <w:rFonts w:ascii="Segoe UI" w:eastAsia="Times New Roman" w:hAnsi="Segoe UI" w:cs="Segoe UI"/>
          <w:b/>
          <w:color w:val="000000"/>
          <w:sz w:val="32"/>
          <w:szCs w:val="32"/>
        </w:rPr>
        <w:t xml:space="preserve"> directive added to each form element, which converts them to </w:t>
      </w:r>
      <w:proofErr w:type="spellStart"/>
      <w:r w:rsidRPr="00E63475">
        <w:rPr>
          <w:rFonts w:ascii="Segoe UI" w:eastAsia="Times New Roman" w:hAnsi="Segoe UI" w:cs="Segoe UI"/>
          <w:b/>
          <w:color w:val="000000"/>
          <w:sz w:val="32"/>
          <w:szCs w:val="32"/>
        </w:rPr>
        <w:t>FormControl</w:t>
      </w:r>
      <w:proofErr w:type="spellEnd"/>
      <w:r w:rsidRPr="00E63475">
        <w:rPr>
          <w:rFonts w:ascii="Segoe UI" w:eastAsia="Times New Roman" w:hAnsi="Segoe UI" w:cs="Segoe UI"/>
          <w:b/>
          <w:color w:val="000000"/>
          <w:sz w:val="32"/>
          <w:szCs w:val="32"/>
        </w:rPr>
        <w:t>. Finally, submit event is subscribed via event binding.</w:t>
      </w:r>
    </w:p>
    <w:p w:rsidR="00A3145F" w:rsidRDefault="00A3145F" w:rsidP="002857AA">
      <w:pPr>
        <w:shd w:val="clear" w:color="auto" w:fill="FFFFFF"/>
        <w:spacing w:after="0" w:line="240" w:lineRule="auto"/>
        <w:textAlignment w:val="baseline"/>
        <w:rPr>
          <w:rFonts w:ascii="Segoe UI" w:eastAsia="Times New Roman" w:hAnsi="Segoe UI" w:cs="Segoe UI"/>
          <w:b/>
          <w:color w:val="000000"/>
          <w:sz w:val="32"/>
          <w:szCs w:val="32"/>
        </w:rPr>
      </w:pPr>
    </w:p>
    <w:p w:rsidR="00A3145F" w:rsidRPr="00E63475" w:rsidRDefault="00A3145F" w:rsidP="002857AA">
      <w:pPr>
        <w:shd w:val="clear" w:color="auto" w:fill="FFFFFF"/>
        <w:spacing w:after="0" w:line="240" w:lineRule="auto"/>
        <w:textAlignment w:val="baseline"/>
        <w:rPr>
          <w:rFonts w:ascii="Segoe UI" w:eastAsia="Times New Roman" w:hAnsi="Segoe UI" w:cs="Segoe UI"/>
          <w:b/>
          <w:color w:val="000000"/>
          <w:sz w:val="32"/>
          <w:szCs w:val="32"/>
        </w:rPr>
      </w:pPr>
    </w:p>
    <w:p w:rsidR="00E63475" w:rsidRDefault="00E63475" w:rsidP="00E63475">
      <w:pPr>
        <w:pStyle w:val="Heading2"/>
        <w:shd w:val="clear" w:color="auto" w:fill="FFFFFF"/>
        <w:spacing w:before="0" w:beforeAutospacing="0" w:after="0" w:afterAutospacing="0"/>
        <w:textAlignment w:val="baseline"/>
        <w:rPr>
          <w:rFonts w:ascii="Segoe UI" w:hAnsi="Segoe UI" w:cs="Segoe UI"/>
          <w:color w:val="000000"/>
          <w:sz w:val="32"/>
          <w:szCs w:val="32"/>
          <w:bdr w:val="none" w:sz="0" w:space="0" w:color="auto" w:frame="1"/>
        </w:rPr>
      </w:pPr>
      <w:r w:rsidRPr="00E63475">
        <w:rPr>
          <w:rFonts w:ascii="Segoe UI" w:hAnsi="Segoe UI" w:cs="Segoe UI"/>
          <w:color w:val="000000"/>
          <w:sz w:val="32"/>
          <w:szCs w:val="32"/>
          <w:bdr w:val="none" w:sz="0" w:space="0" w:color="auto" w:frame="1"/>
        </w:rPr>
        <w:t>Template-driven Form Validation</w:t>
      </w:r>
    </w:p>
    <w:p w:rsidR="00607180" w:rsidRPr="00607180" w:rsidRDefault="00607180" w:rsidP="00607180">
      <w:pPr>
        <w:shd w:val="clear" w:color="auto" w:fill="FFFFFF"/>
        <w:spacing w:after="360" w:line="240" w:lineRule="auto"/>
        <w:textAlignment w:val="baseline"/>
        <w:rPr>
          <w:rFonts w:ascii="Roboto" w:eastAsia="Times New Roman" w:hAnsi="Roboto" w:cs="Times New Roman"/>
          <w:sz w:val="30"/>
          <w:szCs w:val="30"/>
        </w:rPr>
      </w:pPr>
      <w:r w:rsidRPr="00607180">
        <w:rPr>
          <w:rFonts w:ascii="Roboto" w:eastAsia="Times New Roman" w:hAnsi="Roboto" w:cs="Times New Roman"/>
          <w:sz w:val="30"/>
          <w:szCs w:val="30"/>
        </w:rPr>
        <w:t>Angular is actually tracking three separate form field states for us and applying the following CSS classes to both the form and its controls:</w:t>
      </w:r>
    </w:p>
    <w:p w:rsidR="00607180" w:rsidRPr="00607180" w:rsidRDefault="00607180" w:rsidP="00607180">
      <w:pPr>
        <w:numPr>
          <w:ilvl w:val="0"/>
          <w:numId w:val="7"/>
        </w:numPr>
        <w:shd w:val="clear" w:color="auto" w:fill="FFFFFF"/>
        <w:spacing w:after="120" w:line="384" w:lineRule="atLeast"/>
        <w:ind w:left="0"/>
        <w:textAlignment w:val="baseline"/>
        <w:rPr>
          <w:rFonts w:ascii="inherit" w:eastAsia="Times New Roman" w:hAnsi="inherit" w:cs="Times New Roman"/>
          <w:sz w:val="30"/>
          <w:szCs w:val="30"/>
        </w:rPr>
      </w:pPr>
      <w:r w:rsidRPr="00607180">
        <w:rPr>
          <w:rFonts w:ascii="inherit" w:eastAsia="Times New Roman" w:hAnsi="inherit" w:cs="Times New Roman"/>
          <w:sz w:val="30"/>
          <w:szCs w:val="30"/>
        </w:rPr>
        <w:t>ng-touched or ng-untouched</w:t>
      </w:r>
    </w:p>
    <w:p w:rsidR="00607180" w:rsidRPr="00607180" w:rsidRDefault="00607180" w:rsidP="00607180">
      <w:pPr>
        <w:numPr>
          <w:ilvl w:val="0"/>
          <w:numId w:val="7"/>
        </w:numPr>
        <w:shd w:val="clear" w:color="auto" w:fill="FFFFFF"/>
        <w:spacing w:before="120" w:after="120" w:line="384" w:lineRule="atLeast"/>
        <w:ind w:left="0"/>
        <w:textAlignment w:val="baseline"/>
        <w:rPr>
          <w:rFonts w:ascii="inherit" w:eastAsia="Times New Roman" w:hAnsi="inherit" w:cs="Times New Roman"/>
          <w:sz w:val="30"/>
          <w:szCs w:val="30"/>
        </w:rPr>
      </w:pPr>
      <w:r w:rsidRPr="00607180">
        <w:rPr>
          <w:rFonts w:ascii="inherit" w:eastAsia="Times New Roman" w:hAnsi="inherit" w:cs="Times New Roman"/>
          <w:sz w:val="30"/>
          <w:szCs w:val="30"/>
        </w:rPr>
        <w:t>ng-valid or ng-invalid</w:t>
      </w:r>
    </w:p>
    <w:p w:rsidR="00607180" w:rsidRPr="00607180" w:rsidRDefault="00607180" w:rsidP="00607180">
      <w:pPr>
        <w:numPr>
          <w:ilvl w:val="0"/>
          <w:numId w:val="7"/>
        </w:numPr>
        <w:shd w:val="clear" w:color="auto" w:fill="FFFFFF"/>
        <w:spacing w:before="120" w:after="120" w:line="384" w:lineRule="atLeast"/>
        <w:ind w:left="0"/>
        <w:textAlignment w:val="baseline"/>
        <w:rPr>
          <w:rFonts w:ascii="inherit" w:eastAsia="Times New Roman" w:hAnsi="inherit" w:cs="Times New Roman"/>
          <w:sz w:val="30"/>
          <w:szCs w:val="30"/>
        </w:rPr>
      </w:pPr>
      <w:r w:rsidRPr="00607180">
        <w:rPr>
          <w:rFonts w:ascii="inherit" w:eastAsia="Times New Roman" w:hAnsi="inherit" w:cs="Times New Roman"/>
          <w:sz w:val="30"/>
          <w:szCs w:val="30"/>
        </w:rPr>
        <w:t>ng-pristine or ng-dirty</w:t>
      </w:r>
    </w:p>
    <w:p w:rsidR="00607180" w:rsidRPr="00607180" w:rsidRDefault="00607180" w:rsidP="00607180">
      <w:pPr>
        <w:shd w:val="clear" w:color="auto" w:fill="FFFFFF"/>
        <w:spacing w:after="360" w:line="240" w:lineRule="auto"/>
        <w:textAlignment w:val="baseline"/>
        <w:rPr>
          <w:rFonts w:ascii="Roboto" w:eastAsia="Times New Roman" w:hAnsi="Roboto" w:cs="Times New Roman"/>
          <w:sz w:val="30"/>
          <w:szCs w:val="30"/>
        </w:rPr>
      </w:pPr>
      <w:r w:rsidRPr="00607180">
        <w:rPr>
          <w:rFonts w:ascii="Roboto" w:eastAsia="Times New Roman" w:hAnsi="Roboto" w:cs="Times New Roman"/>
          <w:sz w:val="30"/>
          <w:szCs w:val="30"/>
        </w:rPr>
        <w:lastRenderedPageBreak/>
        <w:t>All of these CSS class pairs are mutually exclusive, and they are very useful for styling form error states, both at the individual form control level but also at the level of the whole form.</w:t>
      </w:r>
    </w:p>
    <w:p w:rsidR="00607180" w:rsidRPr="00E63475" w:rsidRDefault="00607180" w:rsidP="00E63475">
      <w:pPr>
        <w:pStyle w:val="Heading2"/>
        <w:shd w:val="clear" w:color="auto" w:fill="FFFFFF"/>
        <w:spacing w:before="0" w:beforeAutospacing="0" w:after="0" w:afterAutospacing="0"/>
        <w:textAlignment w:val="baseline"/>
        <w:rPr>
          <w:rFonts w:ascii="Segoe UI" w:hAnsi="Segoe UI" w:cs="Segoe UI"/>
          <w:color w:val="000000"/>
          <w:sz w:val="32"/>
          <w:szCs w:val="32"/>
        </w:rPr>
      </w:pPr>
    </w:p>
    <w:p w:rsidR="004F515A" w:rsidRDefault="00E63475" w:rsidP="00E63475">
      <w:pPr>
        <w:pStyle w:val="NormalWeb"/>
        <w:shd w:val="clear" w:color="auto" w:fill="FFFFFF"/>
        <w:spacing w:before="0" w:beforeAutospacing="0" w:after="0" w:afterAutospacing="0"/>
        <w:textAlignment w:val="baseline"/>
        <w:rPr>
          <w:rFonts w:ascii="Segoe UI" w:hAnsi="Segoe UI" w:cs="Segoe UI"/>
          <w:color w:val="000000"/>
          <w:sz w:val="32"/>
          <w:szCs w:val="32"/>
        </w:rPr>
      </w:pPr>
      <w:r w:rsidRPr="00E63475">
        <w:rPr>
          <w:rFonts w:ascii="Segoe UI" w:hAnsi="Segoe UI" w:cs="Segoe UI"/>
          <w:color w:val="000000"/>
          <w:sz w:val="32"/>
          <w:szCs w:val="32"/>
        </w:rPr>
        <w:t>Validations in </w:t>
      </w:r>
      <w:hyperlink r:id="rId28" w:history="1">
        <w:r w:rsidRPr="00E63475">
          <w:rPr>
            <w:rStyle w:val="Hyperlink"/>
            <w:rFonts w:ascii="Segoe UI" w:hAnsi="Segoe UI" w:cs="Segoe UI"/>
            <w:color w:val="0170B9"/>
            <w:sz w:val="32"/>
            <w:szCs w:val="32"/>
            <w:bdr w:val="none" w:sz="0" w:space="0" w:color="auto" w:frame="1"/>
          </w:rPr>
          <w:t>Template-driven forms</w:t>
        </w:r>
      </w:hyperlink>
      <w:r w:rsidRPr="00E63475">
        <w:rPr>
          <w:rFonts w:ascii="Segoe UI" w:hAnsi="Segoe UI" w:cs="Segoe UI"/>
          <w:color w:val="000000"/>
          <w:sz w:val="32"/>
          <w:szCs w:val="32"/>
        </w:rPr>
        <w:t> are provided by the Validation directives.</w:t>
      </w:r>
    </w:p>
    <w:p w:rsidR="00E63475" w:rsidRPr="00E63475" w:rsidRDefault="00E63475" w:rsidP="00E63475">
      <w:pPr>
        <w:pStyle w:val="NormalWeb"/>
        <w:shd w:val="clear" w:color="auto" w:fill="FFFFFF"/>
        <w:spacing w:before="0" w:beforeAutospacing="0" w:after="0" w:afterAutospacing="0"/>
        <w:textAlignment w:val="baseline"/>
        <w:rPr>
          <w:rFonts w:ascii="Segoe UI" w:hAnsi="Segoe UI" w:cs="Segoe UI"/>
          <w:color w:val="000000"/>
          <w:sz w:val="32"/>
          <w:szCs w:val="32"/>
        </w:rPr>
      </w:pPr>
      <w:r w:rsidRPr="00E63475">
        <w:rPr>
          <w:rFonts w:ascii="Segoe UI" w:hAnsi="Segoe UI" w:cs="Segoe UI"/>
          <w:color w:val="000000"/>
          <w:sz w:val="32"/>
          <w:szCs w:val="32"/>
        </w:rPr>
        <w:t xml:space="preserve"> The </w:t>
      </w:r>
      <w:hyperlink r:id="rId29" w:history="1">
        <w:r w:rsidRPr="00E63475">
          <w:rPr>
            <w:rStyle w:val="Hyperlink"/>
            <w:rFonts w:ascii="Segoe UI" w:hAnsi="Segoe UI" w:cs="Segoe UI"/>
            <w:color w:val="0170B9"/>
            <w:sz w:val="32"/>
            <w:szCs w:val="32"/>
            <w:bdr w:val="none" w:sz="0" w:space="0" w:color="auto" w:frame="1"/>
          </w:rPr>
          <w:t>Angular Forms Module</w:t>
        </w:r>
      </w:hyperlink>
      <w:r w:rsidRPr="00E63475">
        <w:rPr>
          <w:rFonts w:ascii="Segoe UI" w:hAnsi="Segoe UI" w:cs="Segoe UI"/>
          <w:color w:val="000000"/>
          <w:sz w:val="32"/>
          <w:szCs w:val="32"/>
        </w:rPr>
        <w:t> comes with several built-in validators. You can also create your own custom Validator.</w:t>
      </w:r>
    </w:p>
    <w:p w:rsidR="00E63475" w:rsidRPr="00E63475" w:rsidRDefault="00E63475" w:rsidP="00E63475">
      <w:pPr>
        <w:pStyle w:val="Heading2"/>
        <w:shd w:val="clear" w:color="auto" w:fill="FFFFFF"/>
        <w:spacing w:before="0" w:beforeAutospacing="0" w:after="0" w:afterAutospacing="0"/>
        <w:textAlignment w:val="baseline"/>
        <w:rPr>
          <w:rFonts w:ascii="Segoe UI" w:hAnsi="Segoe UI" w:cs="Segoe UI"/>
          <w:color w:val="000000"/>
          <w:sz w:val="32"/>
          <w:szCs w:val="32"/>
        </w:rPr>
      </w:pPr>
      <w:r w:rsidRPr="00E63475">
        <w:rPr>
          <w:rFonts w:ascii="Segoe UI" w:hAnsi="Segoe UI" w:cs="Segoe UI"/>
          <w:color w:val="000000"/>
          <w:sz w:val="32"/>
          <w:szCs w:val="32"/>
          <w:bdr w:val="none" w:sz="0" w:space="0" w:color="auto" w:frame="1"/>
        </w:rPr>
        <w:t>Template</w:t>
      </w:r>
    </w:p>
    <w:p w:rsidR="00E63475" w:rsidRPr="00E63475" w:rsidRDefault="00E63475" w:rsidP="00E63475">
      <w:pPr>
        <w:pStyle w:val="NormalWeb"/>
        <w:shd w:val="clear" w:color="auto" w:fill="FFFFFF"/>
        <w:spacing w:before="0" w:beforeAutospacing="0" w:after="0" w:afterAutospacing="0"/>
        <w:textAlignment w:val="baseline"/>
        <w:rPr>
          <w:rFonts w:ascii="Segoe UI" w:hAnsi="Segoe UI" w:cs="Segoe UI"/>
          <w:color w:val="000000"/>
          <w:sz w:val="32"/>
          <w:szCs w:val="32"/>
        </w:rPr>
      </w:pPr>
      <w:r w:rsidRPr="00E63475">
        <w:rPr>
          <w:rFonts w:ascii="Segoe UI" w:hAnsi="Segoe UI" w:cs="Segoe UI"/>
          <w:color w:val="000000"/>
          <w:sz w:val="32"/>
          <w:szCs w:val="32"/>
        </w:rPr>
        <w:t>Consider the following template-driven form. It has </w:t>
      </w:r>
      <w:proofErr w:type="spellStart"/>
      <w:r w:rsidRPr="00E63475">
        <w:rPr>
          <w:rStyle w:val="HTMLCode"/>
          <w:rFonts w:ascii="Segoe UI" w:hAnsi="Segoe UI" w:cs="Segoe UI"/>
          <w:color w:val="000000"/>
          <w:sz w:val="32"/>
          <w:szCs w:val="32"/>
          <w:bdr w:val="none" w:sz="0" w:space="0" w:color="auto" w:frame="1"/>
          <w:shd w:val="clear" w:color="auto" w:fill="F2F2F2"/>
        </w:rPr>
        <w:t>firstname</w:t>
      </w:r>
      <w:proofErr w:type="spellEnd"/>
      <w:r w:rsidRPr="00E63475">
        <w:rPr>
          <w:rFonts w:ascii="Segoe UI" w:hAnsi="Segoe UI" w:cs="Segoe UI"/>
          <w:color w:val="000000"/>
          <w:sz w:val="32"/>
          <w:szCs w:val="32"/>
        </w:rPr>
        <w:t>, </w:t>
      </w:r>
      <w:proofErr w:type="spellStart"/>
      <w:r w:rsidRPr="00E63475">
        <w:rPr>
          <w:rStyle w:val="HTMLCode"/>
          <w:rFonts w:ascii="Segoe UI" w:hAnsi="Segoe UI" w:cs="Segoe UI"/>
          <w:color w:val="000000"/>
          <w:sz w:val="32"/>
          <w:szCs w:val="32"/>
          <w:bdr w:val="none" w:sz="0" w:space="0" w:color="auto" w:frame="1"/>
          <w:shd w:val="clear" w:color="auto" w:fill="F2F2F2"/>
        </w:rPr>
        <w:t>lastname</w:t>
      </w:r>
      <w:proofErr w:type="spellEnd"/>
      <w:r w:rsidRPr="00E63475">
        <w:rPr>
          <w:rFonts w:ascii="Segoe UI" w:hAnsi="Segoe UI" w:cs="Segoe UI"/>
          <w:color w:val="000000"/>
          <w:sz w:val="32"/>
          <w:szCs w:val="32"/>
        </w:rPr>
        <w:t>, </w:t>
      </w:r>
      <w:r w:rsidRPr="00E63475">
        <w:rPr>
          <w:rStyle w:val="HTMLCode"/>
          <w:rFonts w:ascii="Segoe UI" w:hAnsi="Segoe UI" w:cs="Segoe UI"/>
          <w:color w:val="000000"/>
          <w:sz w:val="32"/>
          <w:szCs w:val="32"/>
          <w:bdr w:val="none" w:sz="0" w:space="0" w:color="auto" w:frame="1"/>
          <w:shd w:val="clear" w:color="auto" w:fill="F2F2F2"/>
        </w:rPr>
        <w:t>email</w:t>
      </w:r>
      <w:r w:rsidRPr="00E63475">
        <w:rPr>
          <w:rFonts w:ascii="Segoe UI" w:hAnsi="Segoe UI" w:cs="Segoe UI"/>
          <w:color w:val="000000"/>
          <w:sz w:val="32"/>
          <w:szCs w:val="32"/>
        </w:rPr>
        <w:t>, </w:t>
      </w:r>
      <w:r w:rsidRPr="00E63475">
        <w:rPr>
          <w:rStyle w:val="HTMLCode"/>
          <w:rFonts w:ascii="Segoe UI" w:hAnsi="Segoe UI" w:cs="Segoe UI"/>
          <w:color w:val="000000"/>
          <w:sz w:val="32"/>
          <w:szCs w:val="32"/>
          <w:bdr w:val="none" w:sz="0" w:space="0" w:color="auto" w:frame="1"/>
          <w:shd w:val="clear" w:color="auto" w:fill="F2F2F2"/>
        </w:rPr>
        <w:t>gender</w:t>
      </w:r>
      <w:r w:rsidRPr="00E63475">
        <w:rPr>
          <w:rFonts w:ascii="Segoe UI" w:hAnsi="Segoe UI" w:cs="Segoe UI"/>
          <w:color w:val="000000"/>
          <w:sz w:val="32"/>
          <w:szCs w:val="32"/>
        </w:rPr>
        <w:t> &amp; </w:t>
      </w:r>
      <w:proofErr w:type="spellStart"/>
      <w:r w:rsidRPr="00E63475">
        <w:rPr>
          <w:rStyle w:val="HTMLCode"/>
          <w:rFonts w:ascii="Segoe UI" w:hAnsi="Segoe UI" w:cs="Segoe UI"/>
          <w:color w:val="000000"/>
          <w:sz w:val="32"/>
          <w:szCs w:val="32"/>
          <w:bdr w:val="none" w:sz="0" w:space="0" w:color="auto" w:frame="1"/>
          <w:shd w:val="clear" w:color="auto" w:fill="F2F2F2"/>
        </w:rPr>
        <w:t>istoc</w:t>
      </w:r>
      <w:proofErr w:type="spellEnd"/>
      <w:r w:rsidRPr="00E63475">
        <w:rPr>
          <w:rFonts w:ascii="Segoe UI" w:hAnsi="Segoe UI" w:cs="Segoe UI"/>
          <w:color w:val="000000"/>
          <w:sz w:val="32"/>
          <w:szCs w:val="32"/>
        </w:rPr>
        <w:t> form 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9265"/>
      </w:tblGrid>
      <w:tr w:rsidR="00E63475" w:rsidRPr="00E63475" w:rsidTr="00A3145F">
        <w:trPr>
          <w:tblCellSpacing w:w="15" w:type="dxa"/>
        </w:trPr>
        <w:tc>
          <w:tcPr>
            <w:tcW w:w="50" w:type="dxa"/>
            <w:tcBorders>
              <w:top w:val="nil"/>
              <w:left w:val="nil"/>
              <w:bottom w:val="nil"/>
              <w:right w:val="nil"/>
            </w:tcBorders>
            <w:vAlign w:val="center"/>
          </w:tcPr>
          <w:p w:rsidR="00E63475" w:rsidRPr="00E63475" w:rsidRDefault="00E63475" w:rsidP="00E63475">
            <w:pPr>
              <w:textAlignment w:val="baseline"/>
              <w:rPr>
                <w:rFonts w:ascii="inherit" w:hAnsi="inherit"/>
                <w:sz w:val="32"/>
                <w:szCs w:val="32"/>
              </w:rPr>
            </w:pPr>
          </w:p>
        </w:tc>
        <w:tc>
          <w:tcPr>
            <w:tcW w:w="9220" w:type="dxa"/>
            <w:tcBorders>
              <w:top w:val="nil"/>
              <w:left w:val="nil"/>
              <w:bottom w:val="nil"/>
              <w:right w:val="nil"/>
            </w:tcBorders>
            <w:vAlign w:val="center"/>
            <w:hideMark/>
          </w:tcPr>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&lt;</w:t>
            </w:r>
            <w:r w:rsidRPr="00E63475">
              <w:rPr>
                <w:rStyle w:val="crayon-i"/>
                <w:rFonts w:ascii="inherit" w:hAnsi="inherit"/>
                <w:color w:val="000000"/>
                <w:sz w:val="32"/>
                <w:szCs w:val="32"/>
                <w:bdr w:val="none" w:sz="0" w:space="0" w:color="auto" w:frame="1"/>
              </w:rPr>
              <w:t>form</w:t>
            </w:r>
            <w:r w:rsidRPr="00E63475">
              <w:rPr>
                <w:rStyle w:val="crayon-h"/>
                <w:rFonts w:ascii="inherit" w:hAnsi="inherit"/>
                <w:color w:val="000000"/>
                <w:sz w:val="32"/>
                <w:szCs w:val="32"/>
                <w:bdr w:val="none" w:sz="0" w:space="0" w:color="auto" w:frame="1"/>
              </w:rPr>
              <w:t xml:space="preserve"> </w:t>
            </w:r>
            <w:r w:rsidRPr="00E63475">
              <w:rPr>
                <w:rStyle w:val="crayon-p"/>
                <w:rFonts w:ascii="inherit" w:hAnsi="inherit"/>
                <w:color w:val="000000"/>
                <w:sz w:val="32"/>
                <w:szCs w:val="32"/>
                <w:bdr w:val="none" w:sz="0" w:space="0" w:color="auto" w:frame="1"/>
              </w:rPr>
              <w:t>#</w:t>
            </w:r>
            <w:proofErr w:type="spellStart"/>
            <w:r w:rsidRPr="00E63475">
              <w:rPr>
                <w:rStyle w:val="crayon-p"/>
                <w:rFonts w:ascii="inherit" w:hAnsi="inherit"/>
                <w:color w:val="000000"/>
                <w:sz w:val="32"/>
                <w:szCs w:val="32"/>
                <w:bdr w:val="none" w:sz="0" w:space="0" w:color="auto" w:frame="1"/>
              </w:rPr>
              <w:t>contactForm</w:t>
            </w:r>
            <w:proofErr w:type="spellEnd"/>
            <w:r w:rsidRPr="00E63475">
              <w:rPr>
                <w:rStyle w:val="crayon-p"/>
                <w:rFonts w:ascii="inherit" w:hAnsi="inherit"/>
                <w:color w:val="000000"/>
                <w:sz w:val="32"/>
                <w:szCs w:val="32"/>
                <w:bdr w:val="none" w:sz="0" w:space="0" w:color="auto" w:frame="1"/>
              </w:rPr>
              <w:t>="</w:t>
            </w:r>
            <w:proofErr w:type="spellStart"/>
            <w:r w:rsidRPr="00E63475">
              <w:rPr>
                <w:rStyle w:val="crayon-p"/>
                <w:rFonts w:ascii="inherit" w:hAnsi="inherit"/>
                <w:color w:val="000000"/>
                <w:sz w:val="32"/>
                <w:szCs w:val="32"/>
                <w:bdr w:val="none" w:sz="0" w:space="0" w:color="auto" w:frame="1"/>
              </w:rPr>
              <w:t>ngForm</w:t>
            </w:r>
            <w:proofErr w:type="spellEnd"/>
            <w:r w:rsidRPr="00E63475">
              <w:rPr>
                <w:rStyle w:val="crayon-p"/>
                <w:rFonts w:ascii="inherit" w:hAnsi="inherit"/>
                <w:color w:val="000000"/>
                <w:sz w:val="32"/>
                <w:szCs w:val="32"/>
                <w:bdr w:val="none" w:sz="0" w:space="0" w:color="auto" w:frame="1"/>
              </w:rPr>
              <w:t>" (</w:t>
            </w:r>
            <w:proofErr w:type="spellStart"/>
            <w:r w:rsidRPr="00E63475">
              <w:rPr>
                <w:rStyle w:val="crayon-p"/>
                <w:rFonts w:ascii="inherit" w:hAnsi="inherit"/>
                <w:color w:val="000000"/>
                <w:sz w:val="32"/>
                <w:szCs w:val="32"/>
                <w:bdr w:val="none" w:sz="0" w:space="0" w:color="auto" w:frame="1"/>
              </w:rPr>
              <w:t>ngSubmit</w:t>
            </w:r>
            <w:proofErr w:type="spellEnd"/>
            <w:r w:rsidRPr="00E63475">
              <w:rPr>
                <w:rStyle w:val="crayon-p"/>
                <w:rFonts w:ascii="inherit" w:hAnsi="inherit"/>
                <w:color w:val="000000"/>
                <w:sz w:val="32"/>
                <w:szCs w:val="32"/>
                <w:bdr w:val="none" w:sz="0" w:space="0" w:color="auto" w:frame="1"/>
              </w:rPr>
              <w:t>)="</w:t>
            </w:r>
            <w:proofErr w:type="spellStart"/>
            <w:r w:rsidRPr="00E63475">
              <w:rPr>
                <w:rStyle w:val="crayon-p"/>
                <w:rFonts w:ascii="inherit" w:hAnsi="inherit"/>
                <w:color w:val="000000"/>
                <w:sz w:val="32"/>
                <w:szCs w:val="32"/>
                <w:bdr w:val="none" w:sz="0" w:space="0" w:color="auto" w:frame="1"/>
              </w:rPr>
              <w:t>onSubmit</w:t>
            </w:r>
            <w:proofErr w:type="spellEnd"/>
            <w:r w:rsidRPr="00E63475">
              <w:rPr>
                <w:rStyle w:val="crayon-p"/>
                <w:rFonts w:ascii="inherit" w:hAnsi="inherit"/>
                <w:color w:val="000000"/>
                <w:sz w:val="32"/>
                <w:szCs w:val="32"/>
                <w:bdr w:val="none" w:sz="0" w:space="0" w:color="auto" w:frame="1"/>
              </w:rPr>
              <w:t>(</w:t>
            </w:r>
            <w:proofErr w:type="spellStart"/>
            <w:r w:rsidRPr="00E63475">
              <w:rPr>
                <w:rStyle w:val="crayon-p"/>
                <w:rFonts w:ascii="inherit" w:hAnsi="inherit"/>
                <w:color w:val="000000"/>
                <w:sz w:val="32"/>
                <w:szCs w:val="32"/>
                <w:bdr w:val="none" w:sz="0" w:space="0" w:color="auto" w:frame="1"/>
              </w:rPr>
              <w:t>contactForm</w:t>
            </w:r>
            <w:proofErr w:type="spellEnd"/>
            <w:r w:rsidRPr="00E63475">
              <w:rPr>
                <w:rStyle w:val="crayon-p"/>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i"/>
                <w:rFonts w:ascii="inherit" w:hAnsi="inherit"/>
                <w:color w:val="000000"/>
                <w:sz w:val="32"/>
                <w:szCs w:val="32"/>
                <w:bdr w:val="none" w:sz="0" w:space="0" w:color="auto" w:frame="1"/>
              </w:rPr>
              <w:t>p</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e"/>
                <w:rFonts w:ascii="inherit" w:hAnsi="inherit"/>
                <w:color w:val="000000"/>
                <w:sz w:val="32"/>
                <w:szCs w:val="32"/>
                <w:bdr w:val="none" w:sz="0" w:space="0" w:color="auto" w:frame="1"/>
              </w:rPr>
              <w:t xml:space="preserve">label </w:t>
            </w:r>
            <w:r w:rsidRPr="00E63475">
              <w:rPr>
                <w:rStyle w:val="crayon-st"/>
                <w:rFonts w:ascii="inherit" w:hAnsi="inherit"/>
                <w:color w:val="000000"/>
                <w:sz w:val="32"/>
                <w:szCs w:val="32"/>
                <w:bdr w:val="none" w:sz="0" w:space="0" w:color="auto" w:frame="1"/>
              </w:rPr>
              <w:t>for</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firstname</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&gt;</w:t>
            </w:r>
            <w:r w:rsidRPr="00E63475">
              <w:rPr>
                <w:rStyle w:val="crayon-e"/>
                <w:rFonts w:ascii="inherit" w:hAnsi="inherit"/>
                <w:color w:val="000000"/>
                <w:sz w:val="32"/>
                <w:szCs w:val="32"/>
                <w:bdr w:val="none" w:sz="0" w:space="0" w:color="auto" w:frame="1"/>
              </w:rPr>
              <w:t xml:space="preserve">First </w:t>
            </w:r>
            <w:r w:rsidRPr="00E63475">
              <w:rPr>
                <w:rStyle w:val="crayon-i"/>
                <w:rFonts w:ascii="inherit" w:hAnsi="inherit"/>
                <w:color w:val="000000"/>
                <w:sz w:val="32"/>
                <w:szCs w:val="32"/>
                <w:bdr w:val="none" w:sz="0" w:space="0" w:color="auto" w:frame="1"/>
              </w:rPr>
              <w:t>Name</w:t>
            </w:r>
            <w:r w:rsidRPr="00E63475">
              <w:rPr>
                <w:rStyle w:val="crayon-h"/>
                <w:rFonts w:ascii="inherit" w:hAnsi="inherit"/>
                <w:color w:val="000000"/>
                <w:sz w:val="32"/>
                <w:szCs w:val="32"/>
                <w:bdr w:val="none" w:sz="0" w:space="0" w:color="auto" w:frame="1"/>
              </w:rPr>
              <w:t xml:space="preserve"> &lt;</w:t>
            </w:r>
            <w:r w:rsidRPr="00E63475">
              <w:rPr>
                <w:rFonts w:ascii="inherit" w:hAnsi="inherit"/>
                <w:color w:val="000000"/>
                <w:sz w:val="32"/>
                <w:szCs w:val="32"/>
              </w:rPr>
              <w:t>/</w:t>
            </w:r>
            <w:r w:rsidRPr="00E63475">
              <w:rPr>
                <w:rStyle w:val="crayon-i"/>
                <w:rFonts w:ascii="inherit" w:hAnsi="inherit"/>
                <w:color w:val="000000"/>
                <w:sz w:val="32"/>
                <w:szCs w:val="32"/>
                <w:bdr w:val="none" w:sz="0" w:space="0" w:color="auto" w:frame="1"/>
              </w:rPr>
              <w:t>label</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e"/>
                <w:rFonts w:ascii="inherit" w:hAnsi="inherit"/>
                <w:color w:val="000000"/>
                <w:sz w:val="32"/>
                <w:szCs w:val="32"/>
                <w:bdr w:val="none" w:sz="0" w:space="0" w:color="auto" w:frame="1"/>
              </w:rPr>
              <w:t xml:space="preserve">input </w:t>
            </w:r>
            <w:r w:rsidRPr="00E63475">
              <w:rPr>
                <w:rStyle w:val="crayon-i"/>
                <w:rFonts w:ascii="inherit" w:hAnsi="inherit"/>
                <w:color w:val="000000"/>
                <w:sz w:val="32"/>
                <w:szCs w:val="32"/>
                <w:bdr w:val="none" w:sz="0" w:space="0" w:color="auto" w:frame="1"/>
              </w:rPr>
              <w:t>type</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"text"</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id</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firstname</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name</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firstname</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 xml:space="preserve"> </w:t>
            </w:r>
            <w:r w:rsidRPr="00E63475">
              <w:rPr>
                <w:rStyle w:val="crayon-sy"/>
                <w:rFonts w:ascii="inherit" w:hAnsi="inherit"/>
                <w:color w:val="000000"/>
                <w:sz w:val="32"/>
                <w:szCs w:val="32"/>
                <w:bdr w:val="none" w:sz="0" w:space="0" w:color="auto" w:frame="1"/>
              </w:rPr>
              <w:t>[(</w:t>
            </w:r>
            <w:proofErr w:type="spellStart"/>
            <w:r w:rsidRPr="00E63475">
              <w:rPr>
                <w:rStyle w:val="crayon-i"/>
                <w:rFonts w:ascii="inherit" w:hAnsi="inherit"/>
                <w:color w:val="000000"/>
                <w:sz w:val="32"/>
                <w:szCs w:val="32"/>
                <w:bdr w:val="none" w:sz="0" w:space="0" w:color="auto" w:frame="1"/>
              </w:rPr>
              <w:t>ngModel</w:t>
            </w:r>
            <w:proofErr w:type="spellEnd"/>
            <w:proofErr w:type="gramStart"/>
            <w:r w:rsidRPr="00E63475">
              <w:rPr>
                <w:rStyle w:val="crayon-sy"/>
                <w:rFonts w:ascii="inherit" w:hAnsi="inherit"/>
                <w:color w:val="000000"/>
                <w:sz w:val="32"/>
                <w:szCs w:val="32"/>
                <w:bdr w:val="none" w:sz="0" w:space="0" w:color="auto" w:frame="1"/>
              </w:rPr>
              <w:t>)]</w:t>
            </w:r>
            <w:r w:rsidRPr="00E63475">
              <w:rPr>
                <w:rFonts w:ascii="inherit" w:hAnsi="inherit"/>
                <w:color w:val="000000"/>
                <w:sz w:val="32"/>
                <w:szCs w:val="32"/>
              </w:rPr>
              <w:t>=</w:t>
            </w:r>
            <w:proofErr w:type="gramEnd"/>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contact.firstname</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Fonts w:ascii="inherit" w:hAnsi="inherit"/>
                <w:color w:val="000000"/>
                <w:sz w:val="32"/>
                <w:szCs w:val="32"/>
              </w:rPr>
              <w:t>/</w:t>
            </w:r>
            <w:r w:rsidRPr="00E63475">
              <w:rPr>
                <w:rStyle w:val="crayon-i"/>
                <w:rFonts w:ascii="inherit" w:hAnsi="inherit"/>
                <w:color w:val="000000"/>
                <w:sz w:val="32"/>
                <w:szCs w:val="32"/>
                <w:bdr w:val="none" w:sz="0" w:space="0" w:color="auto" w:frame="1"/>
              </w:rPr>
              <w:t>p</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i"/>
                <w:rFonts w:ascii="inherit" w:hAnsi="inherit"/>
                <w:color w:val="000000"/>
                <w:sz w:val="32"/>
                <w:szCs w:val="32"/>
                <w:bdr w:val="none" w:sz="0" w:space="0" w:color="auto" w:frame="1"/>
              </w:rPr>
              <w:t>p</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e"/>
                <w:rFonts w:ascii="inherit" w:hAnsi="inherit"/>
                <w:color w:val="000000"/>
                <w:sz w:val="32"/>
                <w:szCs w:val="32"/>
                <w:bdr w:val="none" w:sz="0" w:space="0" w:color="auto" w:frame="1"/>
              </w:rPr>
              <w:t xml:space="preserve">label </w:t>
            </w:r>
            <w:r w:rsidRPr="00E63475">
              <w:rPr>
                <w:rStyle w:val="crayon-st"/>
                <w:rFonts w:ascii="inherit" w:hAnsi="inherit"/>
                <w:color w:val="000000"/>
                <w:sz w:val="32"/>
                <w:szCs w:val="32"/>
                <w:bdr w:val="none" w:sz="0" w:space="0" w:color="auto" w:frame="1"/>
              </w:rPr>
              <w:t>for</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lastname</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&gt;</w:t>
            </w:r>
            <w:r w:rsidRPr="00E63475">
              <w:rPr>
                <w:rStyle w:val="crayon-e"/>
                <w:rFonts w:ascii="inherit" w:hAnsi="inherit"/>
                <w:color w:val="000000"/>
                <w:sz w:val="32"/>
                <w:szCs w:val="32"/>
                <w:bdr w:val="none" w:sz="0" w:space="0" w:color="auto" w:frame="1"/>
              </w:rPr>
              <w:t xml:space="preserve">Last </w:t>
            </w:r>
            <w:r w:rsidRPr="00E63475">
              <w:rPr>
                <w:rStyle w:val="crayon-i"/>
                <w:rFonts w:ascii="inherit" w:hAnsi="inherit"/>
                <w:color w:val="000000"/>
                <w:sz w:val="32"/>
                <w:szCs w:val="32"/>
                <w:bdr w:val="none" w:sz="0" w:space="0" w:color="auto" w:frame="1"/>
              </w:rPr>
              <w:t>Name</w:t>
            </w:r>
            <w:r w:rsidRPr="00E63475">
              <w:rPr>
                <w:rStyle w:val="crayon-h"/>
                <w:rFonts w:ascii="inherit" w:hAnsi="inherit"/>
                <w:color w:val="000000"/>
                <w:sz w:val="32"/>
                <w:szCs w:val="32"/>
                <w:bdr w:val="none" w:sz="0" w:space="0" w:color="auto" w:frame="1"/>
              </w:rPr>
              <w:t xml:space="preserve"> &lt;</w:t>
            </w:r>
            <w:r w:rsidRPr="00E63475">
              <w:rPr>
                <w:rFonts w:ascii="inherit" w:hAnsi="inherit"/>
                <w:color w:val="000000"/>
                <w:sz w:val="32"/>
                <w:szCs w:val="32"/>
              </w:rPr>
              <w:t>/</w:t>
            </w:r>
            <w:r w:rsidRPr="00E63475">
              <w:rPr>
                <w:rStyle w:val="crayon-i"/>
                <w:rFonts w:ascii="inherit" w:hAnsi="inherit"/>
                <w:color w:val="000000"/>
                <w:sz w:val="32"/>
                <w:szCs w:val="32"/>
                <w:bdr w:val="none" w:sz="0" w:space="0" w:color="auto" w:frame="1"/>
              </w:rPr>
              <w:t>label</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e"/>
                <w:rFonts w:ascii="inherit" w:hAnsi="inherit"/>
                <w:color w:val="000000"/>
                <w:sz w:val="32"/>
                <w:szCs w:val="32"/>
                <w:bdr w:val="none" w:sz="0" w:space="0" w:color="auto" w:frame="1"/>
              </w:rPr>
              <w:t xml:space="preserve">input </w:t>
            </w:r>
            <w:r w:rsidRPr="00E63475">
              <w:rPr>
                <w:rStyle w:val="crayon-i"/>
                <w:rFonts w:ascii="inherit" w:hAnsi="inherit"/>
                <w:color w:val="000000"/>
                <w:sz w:val="32"/>
                <w:szCs w:val="32"/>
                <w:bdr w:val="none" w:sz="0" w:space="0" w:color="auto" w:frame="1"/>
              </w:rPr>
              <w:t>type</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"text"</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id</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lastname</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name</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lastname</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 xml:space="preserve"> </w:t>
            </w:r>
            <w:r w:rsidRPr="00E63475">
              <w:rPr>
                <w:rStyle w:val="crayon-sy"/>
                <w:rFonts w:ascii="inherit" w:hAnsi="inherit"/>
                <w:color w:val="000000"/>
                <w:sz w:val="32"/>
                <w:szCs w:val="32"/>
                <w:bdr w:val="none" w:sz="0" w:space="0" w:color="auto" w:frame="1"/>
              </w:rPr>
              <w:t>[(</w:t>
            </w:r>
            <w:proofErr w:type="spellStart"/>
            <w:r w:rsidRPr="00E63475">
              <w:rPr>
                <w:rStyle w:val="crayon-i"/>
                <w:rFonts w:ascii="inherit" w:hAnsi="inherit"/>
                <w:color w:val="000000"/>
                <w:sz w:val="32"/>
                <w:szCs w:val="32"/>
                <w:bdr w:val="none" w:sz="0" w:space="0" w:color="auto" w:frame="1"/>
              </w:rPr>
              <w:t>ngModel</w:t>
            </w:r>
            <w:proofErr w:type="spellEnd"/>
            <w:proofErr w:type="gramStart"/>
            <w:r w:rsidRPr="00E63475">
              <w:rPr>
                <w:rStyle w:val="crayon-sy"/>
                <w:rFonts w:ascii="inherit" w:hAnsi="inherit"/>
                <w:color w:val="000000"/>
                <w:sz w:val="32"/>
                <w:szCs w:val="32"/>
                <w:bdr w:val="none" w:sz="0" w:space="0" w:color="auto" w:frame="1"/>
              </w:rPr>
              <w:t>)]</w:t>
            </w:r>
            <w:r w:rsidRPr="00E63475">
              <w:rPr>
                <w:rFonts w:ascii="inherit" w:hAnsi="inherit"/>
                <w:color w:val="000000"/>
                <w:sz w:val="32"/>
                <w:szCs w:val="32"/>
              </w:rPr>
              <w:t>=</w:t>
            </w:r>
            <w:proofErr w:type="gramEnd"/>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contact.lastname</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Fonts w:ascii="inherit" w:hAnsi="inherit"/>
                <w:color w:val="000000"/>
                <w:sz w:val="32"/>
                <w:szCs w:val="32"/>
              </w:rPr>
              <w:t>/</w:t>
            </w:r>
            <w:r w:rsidRPr="00E63475">
              <w:rPr>
                <w:rStyle w:val="crayon-i"/>
                <w:rFonts w:ascii="inherit" w:hAnsi="inherit"/>
                <w:color w:val="000000"/>
                <w:sz w:val="32"/>
                <w:szCs w:val="32"/>
                <w:bdr w:val="none" w:sz="0" w:space="0" w:color="auto" w:frame="1"/>
              </w:rPr>
              <w:t>p</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lastRenderedPageBreak/>
              <w:t> </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i"/>
                <w:rFonts w:ascii="inherit" w:hAnsi="inherit"/>
                <w:color w:val="000000"/>
                <w:sz w:val="32"/>
                <w:szCs w:val="32"/>
                <w:bdr w:val="none" w:sz="0" w:space="0" w:color="auto" w:frame="1"/>
              </w:rPr>
              <w:t>p</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e"/>
                <w:rFonts w:ascii="inherit" w:hAnsi="inherit"/>
                <w:color w:val="000000"/>
                <w:sz w:val="32"/>
                <w:szCs w:val="32"/>
                <w:bdr w:val="none" w:sz="0" w:space="0" w:color="auto" w:frame="1"/>
              </w:rPr>
              <w:t xml:space="preserve">label </w:t>
            </w:r>
            <w:r w:rsidRPr="00E63475">
              <w:rPr>
                <w:rStyle w:val="crayon-st"/>
                <w:rFonts w:ascii="inherit" w:hAnsi="inherit"/>
                <w:color w:val="000000"/>
                <w:sz w:val="32"/>
                <w:szCs w:val="32"/>
                <w:bdr w:val="none" w:sz="0" w:space="0" w:color="auto" w:frame="1"/>
              </w:rPr>
              <w:t>for</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"email"</w:t>
            </w:r>
            <w:r w:rsidRPr="00E63475">
              <w:rPr>
                <w:rStyle w:val="crayon-h"/>
                <w:rFonts w:ascii="inherit" w:hAnsi="inherit"/>
                <w:color w:val="000000"/>
                <w:sz w:val="32"/>
                <w:szCs w:val="32"/>
                <w:bdr w:val="none" w:sz="0" w:space="0" w:color="auto" w:frame="1"/>
              </w:rPr>
              <w:t>&gt;</w:t>
            </w:r>
            <w:r w:rsidRPr="00E63475">
              <w:rPr>
                <w:rStyle w:val="crayon-i"/>
                <w:rFonts w:ascii="inherit" w:hAnsi="inherit"/>
                <w:color w:val="000000"/>
                <w:sz w:val="32"/>
                <w:szCs w:val="32"/>
                <w:bdr w:val="none" w:sz="0" w:space="0" w:color="auto" w:frame="1"/>
              </w:rPr>
              <w:t>email</w:t>
            </w:r>
            <w:r w:rsidRPr="00E63475">
              <w:rPr>
                <w:rStyle w:val="crayon-h"/>
                <w:rFonts w:ascii="inherit" w:hAnsi="inherit"/>
                <w:color w:val="000000"/>
                <w:sz w:val="32"/>
                <w:szCs w:val="32"/>
                <w:bdr w:val="none" w:sz="0" w:space="0" w:color="auto" w:frame="1"/>
              </w:rPr>
              <w:t xml:space="preserve"> &lt;</w:t>
            </w:r>
            <w:r w:rsidRPr="00E63475">
              <w:rPr>
                <w:rFonts w:ascii="inherit" w:hAnsi="inherit"/>
                <w:color w:val="000000"/>
                <w:sz w:val="32"/>
                <w:szCs w:val="32"/>
              </w:rPr>
              <w:t>/</w:t>
            </w:r>
            <w:r w:rsidRPr="00E63475">
              <w:rPr>
                <w:rStyle w:val="crayon-i"/>
                <w:rFonts w:ascii="inherit" w:hAnsi="inherit"/>
                <w:color w:val="000000"/>
                <w:sz w:val="32"/>
                <w:szCs w:val="32"/>
                <w:bdr w:val="none" w:sz="0" w:space="0" w:color="auto" w:frame="1"/>
              </w:rPr>
              <w:t>label</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e"/>
                <w:rFonts w:ascii="inherit" w:hAnsi="inherit"/>
                <w:color w:val="000000"/>
                <w:sz w:val="32"/>
                <w:szCs w:val="32"/>
                <w:bdr w:val="none" w:sz="0" w:space="0" w:color="auto" w:frame="1"/>
              </w:rPr>
              <w:t xml:space="preserve">input </w:t>
            </w:r>
            <w:r w:rsidRPr="00E63475">
              <w:rPr>
                <w:rStyle w:val="crayon-i"/>
                <w:rFonts w:ascii="inherit" w:hAnsi="inherit"/>
                <w:color w:val="000000"/>
                <w:sz w:val="32"/>
                <w:szCs w:val="32"/>
                <w:bdr w:val="none" w:sz="0" w:space="0" w:color="auto" w:frame="1"/>
              </w:rPr>
              <w:t>type</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"text"</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id</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"email"</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name</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"email"</w:t>
            </w:r>
            <w:r w:rsidRPr="00E63475">
              <w:rPr>
                <w:rStyle w:val="crayon-h"/>
                <w:rFonts w:ascii="inherit" w:hAnsi="inherit"/>
                <w:color w:val="000000"/>
                <w:sz w:val="32"/>
                <w:szCs w:val="32"/>
                <w:bdr w:val="none" w:sz="0" w:space="0" w:color="auto" w:frame="1"/>
              </w:rPr>
              <w:t xml:space="preserve"> </w:t>
            </w:r>
            <w:r w:rsidRPr="00E63475">
              <w:rPr>
                <w:rStyle w:val="crayon-sy"/>
                <w:rFonts w:ascii="inherit" w:hAnsi="inherit"/>
                <w:color w:val="000000"/>
                <w:sz w:val="32"/>
                <w:szCs w:val="32"/>
                <w:bdr w:val="none" w:sz="0" w:space="0" w:color="auto" w:frame="1"/>
              </w:rPr>
              <w:t>[(</w:t>
            </w:r>
            <w:proofErr w:type="spellStart"/>
            <w:r w:rsidRPr="00E63475">
              <w:rPr>
                <w:rStyle w:val="crayon-i"/>
                <w:rFonts w:ascii="inherit" w:hAnsi="inherit"/>
                <w:color w:val="000000"/>
                <w:sz w:val="32"/>
                <w:szCs w:val="32"/>
                <w:bdr w:val="none" w:sz="0" w:space="0" w:color="auto" w:frame="1"/>
              </w:rPr>
              <w:t>ngModel</w:t>
            </w:r>
            <w:proofErr w:type="spellEnd"/>
            <w:proofErr w:type="gramStart"/>
            <w:r w:rsidRPr="00E63475">
              <w:rPr>
                <w:rStyle w:val="crayon-sy"/>
                <w:rFonts w:ascii="inherit" w:hAnsi="inherit"/>
                <w:color w:val="000000"/>
                <w:sz w:val="32"/>
                <w:szCs w:val="32"/>
                <w:bdr w:val="none" w:sz="0" w:space="0" w:color="auto" w:frame="1"/>
              </w:rPr>
              <w:t>)]</w:t>
            </w:r>
            <w:r w:rsidRPr="00E63475">
              <w:rPr>
                <w:rFonts w:ascii="inherit" w:hAnsi="inherit"/>
                <w:color w:val="000000"/>
                <w:sz w:val="32"/>
                <w:szCs w:val="32"/>
              </w:rPr>
              <w:t>=</w:t>
            </w:r>
            <w:proofErr w:type="gramEnd"/>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contact.email</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Fonts w:ascii="inherit" w:hAnsi="inherit"/>
                <w:color w:val="000000"/>
                <w:sz w:val="32"/>
                <w:szCs w:val="32"/>
              </w:rPr>
              <w:t>/</w:t>
            </w:r>
            <w:r w:rsidRPr="00E63475">
              <w:rPr>
                <w:rStyle w:val="crayon-i"/>
                <w:rFonts w:ascii="inherit" w:hAnsi="inherit"/>
                <w:color w:val="000000"/>
                <w:sz w:val="32"/>
                <w:szCs w:val="32"/>
                <w:bdr w:val="none" w:sz="0" w:space="0" w:color="auto" w:frame="1"/>
              </w:rPr>
              <w:t>p</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i"/>
                <w:rFonts w:ascii="inherit" w:hAnsi="inherit"/>
                <w:color w:val="000000"/>
                <w:sz w:val="32"/>
                <w:szCs w:val="32"/>
                <w:bdr w:val="none" w:sz="0" w:space="0" w:color="auto" w:frame="1"/>
              </w:rPr>
              <w:t>p</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e"/>
                <w:rFonts w:ascii="inherit" w:hAnsi="inherit"/>
                <w:color w:val="000000"/>
                <w:sz w:val="32"/>
                <w:szCs w:val="32"/>
                <w:bdr w:val="none" w:sz="0" w:space="0" w:color="auto" w:frame="1"/>
              </w:rPr>
              <w:t xml:space="preserve">label </w:t>
            </w:r>
            <w:r w:rsidRPr="00E63475">
              <w:rPr>
                <w:rStyle w:val="crayon-st"/>
                <w:rFonts w:ascii="inherit" w:hAnsi="inherit"/>
                <w:color w:val="000000"/>
                <w:sz w:val="32"/>
                <w:szCs w:val="32"/>
                <w:bdr w:val="none" w:sz="0" w:space="0" w:color="auto" w:frame="1"/>
              </w:rPr>
              <w:t>for</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"gender"</w:t>
            </w:r>
            <w:r w:rsidRPr="00E63475">
              <w:rPr>
                <w:rStyle w:val="crayon-h"/>
                <w:rFonts w:ascii="inherit" w:hAnsi="inherit"/>
                <w:color w:val="000000"/>
                <w:sz w:val="32"/>
                <w:szCs w:val="32"/>
                <w:bdr w:val="none" w:sz="0" w:space="0" w:color="auto" w:frame="1"/>
              </w:rPr>
              <w:t>&gt;</w:t>
            </w:r>
            <w:proofErr w:type="spellStart"/>
            <w:r w:rsidRPr="00E63475">
              <w:rPr>
                <w:rStyle w:val="crayon-i"/>
                <w:rFonts w:ascii="inherit" w:hAnsi="inherit"/>
                <w:color w:val="000000"/>
                <w:sz w:val="32"/>
                <w:szCs w:val="32"/>
                <w:bdr w:val="none" w:sz="0" w:space="0" w:color="auto" w:frame="1"/>
              </w:rPr>
              <w:t>Geneder</w:t>
            </w:r>
            <w:proofErr w:type="spellEnd"/>
            <w:r w:rsidRPr="00E63475">
              <w:rPr>
                <w:rStyle w:val="crayon-h"/>
                <w:rFonts w:ascii="inherit" w:hAnsi="inherit"/>
                <w:color w:val="000000"/>
                <w:sz w:val="32"/>
                <w:szCs w:val="32"/>
                <w:bdr w:val="none" w:sz="0" w:space="0" w:color="auto" w:frame="1"/>
              </w:rPr>
              <w:t xml:space="preserve"> &lt;</w:t>
            </w:r>
            <w:r w:rsidRPr="00E63475">
              <w:rPr>
                <w:rFonts w:ascii="inherit" w:hAnsi="inherit"/>
                <w:color w:val="000000"/>
                <w:sz w:val="32"/>
                <w:szCs w:val="32"/>
              </w:rPr>
              <w:t>/</w:t>
            </w:r>
            <w:r w:rsidRPr="00E63475">
              <w:rPr>
                <w:rStyle w:val="crayon-i"/>
                <w:rFonts w:ascii="inherit" w:hAnsi="inherit"/>
                <w:color w:val="000000"/>
                <w:sz w:val="32"/>
                <w:szCs w:val="32"/>
                <w:bdr w:val="none" w:sz="0" w:space="0" w:color="auto" w:frame="1"/>
              </w:rPr>
              <w:t>label</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e"/>
                <w:rFonts w:ascii="inherit" w:hAnsi="inherit"/>
                <w:color w:val="000000"/>
                <w:sz w:val="32"/>
                <w:szCs w:val="32"/>
                <w:bdr w:val="none" w:sz="0" w:space="0" w:color="auto" w:frame="1"/>
              </w:rPr>
              <w:t xml:space="preserve">input </w:t>
            </w:r>
            <w:r w:rsidRPr="00E63475">
              <w:rPr>
                <w:rStyle w:val="crayon-i"/>
                <w:rFonts w:ascii="inherit" w:hAnsi="inherit"/>
                <w:color w:val="000000"/>
                <w:sz w:val="32"/>
                <w:szCs w:val="32"/>
                <w:bdr w:val="none" w:sz="0" w:space="0" w:color="auto" w:frame="1"/>
              </w:rPr>
              <w:t>type</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"radio"</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value</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"male"</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id</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"gender"</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name</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"gender"</w:t>
            </w:r>
            <w:r w:rsidRPr="00E63475">
              <w:rPr>
                <w:rStyle w:val="crayon-h"/>
                <w:rFonts w:ascii="inherit" w:hAnsi="inherit"/>
                <w:color w:val="000000"/>
                <w:sz w:val="32"/>
                <w:szCs w:val="32"/>
                <w:bdr w:val="none" w:sz="0" w:space="0" w:color="auto" w:frame="1"/>
              </w:rPr>
              <w:t xml:space="preserve"> </w:t>
            </w:r>
            <w:r w:rsidRPr="00E63475">
              <w:rPr>
                <w:rStyle w:val="crayon-sy"/>
                <w:rFonts w:ascii="inherit" w:hAnsi="inherit"/>
                <w:color w:val="000000"/>
                <w:sz w:val="32"/>
                <w:szCs w:val="32"/>
                <w:bdr w:val="none" w:sz="0" w:space="0" w:color="auto" w:frame="1"/>
              </w:rPr>
              <w:t>[(</w:t>
            </w:r>
            <w:proofErr w:type="spellStart"/>
            <w:r w:rsidRPr="00E63475">
              <w:rPr>
                <w:rStyle w:val="crayon-i"/>
                <w:rFonts w:ascii="inherit" w:hAnsi="inherit"/>
                <w:color w:val="000000"/>
                <w:sz w:val="32"/>
                <w:szCs w:val="32"/>
                <w:bdr w:val="none" w:sz="0" w:space="0" w:color="auto" w:frame="1"/>
              </w:rPr>
              <w:t>ngModel</w:t>
            </w:r>
            <w:proofErr w:type="spellEnd"/>
            <w:proofErr w:type="gramStart"/>
            <w:r w:rsidRPr="00E63475">
              <w:rPr>
                <w:rStyle w:val="crayon-sy"/>
                <w:rFonts w:ascii="inherit" w:hAnsi="inherit"/>
                <w:color w:val="000000"/>
                <w:sz w:val="32"/>
                <w:szCs w:val="32"/>
                <w:bdr w:val="none" w:sz="0" w:space="0" w:color="auto" w:frame="1"/>
              </w:rPr>
              <w:t>)]</w:t>
            </w:r>
            <w:r w:rsidRPr="00E63475">
              <w:rPr>
                <w:rFonts w:ascii="inherit" w:hAnsi="inherit"/>
                <w:color w:val="000000"/>
                <w:sz w:val="32"/>
                <w:szCs w:val="32"/>
              </w:rPr>
              <w:t>=</w:t>
            </w:r>
            <w:proofErr w:type="gramEnd"/>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contact.gender</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 xml:space="preserve">&gt; </w:t>
            </w:r>
            <w:r w:rsidRPr="00E63475">
              <w:rPr>
                <w:rStyle w:val="crayon-i"/>
                <w:rFonts w:ascii="inherit" w:hAnsi="inherit"/>
                <w:color w:val="000000"/>
                <w:sz w:val="32"/>
                <w:szCs w:val="32"/>
                <w:bdr w:val="none" w:sz="0" w:space="0" w:color="auto" w:frame="1"/>
              </w:rPr>
              <w:t>Male</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e"/>
                <w:rFonts w:ascii="inherit" w:hAnsi="inherit"/>
                <w:color w:val="000000"/>
                <w:sz w:val="32"/>
                <w:szCs w:val="32"/>
                <w:bdr w:val="none" w:sz="0" w:space="0" w:color="auto" w:frame="1"/>
              </w:rPr>
              <w:t xml:space="preserve">input </w:t>
            </w:r>
            <w:r w:rsidRPr="00E63475">
              <w:rPr>
                <w:rStyle w:val="crayon-i"/>
                <w:rFonts w:ascii="inherit" w:hAnsi="inherit"/>
                <w:color w:val="000000"/>
                <w:sz w:val="32"/>
                <w:szCs w:val="32"/>
                <w:bdr w:val="none" w:sz="0" w:space="0" w:color="auto" w:frame="1"/>
              </w:rPr>
              <w:t>type</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"radio"</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value</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"female"</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id</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"gender"</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name</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"gender"</w:t>
            </w:r>
            <w:r w:rsidRPr="00E63475">
              <w:rPr>
                <w:rStyle w:val="crayon-h"/>
                <w:rFonts w:ascii="inherit" w:hAnsi="inherit"/>
                <w:color w:val="000000"/>
                <w:sz w:val="32"/>
                <w:szCs w:val="32"/>
                <w:bdr w:val="none" w:sz="0" w:space="0" w:color="auto" w:frame="1"/>
              </w:rPr>
              <w:t xml:space="preserve"> </w:t>
            </w:r>
            <w:r w:rsidRPr="00E63475">
              <w:rPr>
                <w:rStyle w:val="crayon-sy"/>
                <w:rFonts w:ascii="inherit" w:hAnsi="inherit"/>
                <w:color w:val="000000"/>
                <w:sz w:val="32"/>
                <w:szCs w:val="32"/>
                <w:bdr w:val="none" w:sz="0" w:space="0" w:color="auto" w:frame="1"/>
              </w:rPr>
              <w:t>[(</w:t>
            </w:r>
            <w:proofErr w:type="spellStart"/>
            <w:r w:rsidRPr="00E63475">
              <w:rPr>
                <w:rStyle w:val="crayon-i"/>
                <w:rFonts w:ascii="inherit" w:hAnsi="inherit"/>
                <w:color w:val="000000"/>
                <w:sz w:val="32"/>
                <w:szCs w:val="32"/>
                <w:bdr w:val="none" w:sz="0" w:space="0" w:color="auto" w:frame="1"/>
              </w:rPr>
              <w:t>ngModel</w:t>
            </w:r>
            <w:proofErr w:type="spellEnd"/>
            <w:proofErr w:type="gramStart"/>
            <w:r w:rsidRPr="00E63475">
              <w:rPr>
                <w:rStyle w:val="crayon-sy"/>
                <w:rFonts w:ascii="inherit" w:hAnsi="inherit"/>
                <w:color w:val="000000"/>
                <w:sz w:val="32"/>
                <w:szCs w:val="32"/>
                <w:bdr w:val="none" w:sz="0" w:space="0" w:color="auto" w:frame="1"/>
              </w:rPr>
              <w:t>)]</w:t>
            </w:r>
            <w:r w:rsidRPr="00E63475">
              <w:rPr>
                <w:rFonts w:ascii="inherit" w:hAnsi="inherit"/>
                <w:color w:val="000000"/>
                <w:sz w:val="32"/>
                <w:szCs w:val="32"/>
              </w:rPr>
              <w:t>=</w:t>
            </w:r>
            <w:proofErr w:type="gramEnd"/>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contact.gender</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 xml:space="preserve">&gt; </w:t>
            </w:r>
            <w:r w:rsidRPr="00E63475">
              <w:rPr>
                <w:rStyle w:val="crayon-i"/>
                <w:rFonts w:ascii="inherit" w:hAnsi="inherit"/>
                <w:color w:val="000000"/>
                <w:sz w:val="32"/>
                <w:szCs w:val="32"/>
                <w:bdr w:val="none" w:sz="0" w:space="0" w:color="auto" w:frame="1"/>
              </w:rPr>
              <w:t>Female</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Fonts w:ascii="inherit" w:hAnsi="inherit"/>
                <w:color w:val="000000"/>
                <w:sz w:val="32"/>
                <w:szCs w:val="32"/>
              </w:rPr>
              <w:t>/</w:t>
            </w:r>
            <w:r w:rsidRPr="00E63475">
              <w:rPr>
                <w:rStyle w:val="crayon-i"/>
                <w:rFonts w:ascii="inherit" w:hAnsi="inherit"/>
                <w:color w:val="000000"/>
                <w:sz w:val="32"/>
                <w:szCs w:val="32"/>
                <w:bdr w:val="none" w:sz="0" w:space="0" w:color="auto" w:frame="1"/>
              </w:rPr>
              <w:t>p</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i"/>
                <w:rFonts w:ascii="inherit" w:hAnsi="inherit"/>
                <w:color w:val="000000"/>
                <w:sz w:val="32"/>
                <w:szCs w:val="32"/>
                <w:bdr w:val="none" w:sz="0" w:space="0" w:color="auto" w:frame="1"/>
              </w:rPr>
              <w:t>p</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e"/>
                <w:rFonts w:ascii="inherit" w:hAnsi="inherit"/>
                <w:color w:val="000000"/>
                <w:sz w:val="32"/>
                <w:szCs w:val="32"/>
                <w:bdr w:val="none" w:sz="0" w:space="0" w:color="auto" w:frame="1"/>
              </w:rPr>
              <w:t xml:space="preserve">label </w:t>
            </w:r>
            <w:r w:rsidRPr="00E63475">
              <w:rPr>
                <w:rStyle w:val="crayon-st"/>
                <w:rFonts w:ascii="inherit" w:hAnsi="inherit"/>
                <w:color w:val="000000"/>
                <w:sz w:val="32"/>
                <w:szCs w:val="32"/>
                <w:bdr w:val="none" w:sz="0" w:space="0" w:color="auto" w:frame="1"/>
              </w:rPr>
              <w:t>for</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isToc</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&gt;</w:t>
            </w:r>
            <w:r w:rsidRPr="00E63475">
              <w:rPr>
                <w:rStyle w:val="crayon-e"/>
                <w:rFonts w:ascii="inherit" w:hAnsi="inherit"/>
                <w:color w:val="000000"/>
                <w:sz w:val="32"/>
                <w:szCs w:val="32"/>
                <w:bdr w:val="none" w:sz="0" w:space="0" w:color="auto" w:frame="1"/>
              </w:rPr>
              <w:t xml:space="preserve">Accept </w:t>
            </w:r>
            <w:r w:rsidRPr="00E63475">
              <w:rPr>
                <w:rStyle w:val="crayon-i"/>
                <w:rFonts w:ascii="inherit" w:hAnsi="inherit"/>
                <w:color w:val="000000"/>
                <w:sz w:val="32"/>
                <w:szCs w:val="32"/>
                <w:bdr w:val="none" w:sz="0" w:space="0" w:color="auto" w:frame="1"/>
              </w:rPr>
              <w:t>TOC</w:t>
            </w:r>
            <w:r w:rsidRPr="00E63475">
              <w:rPr>
                <w:rStyle w:val="crayon-h"/>
                <w:rFonts w:ascii="inherit" w:hAnsi="inherit"/>
                <w:color w:val="000000"/>
                <w:sz w:val="32"/>
                <w:szCs w:val="32"/>
                <w:bdr w:val="none" w:sz="0" w:space="0" w:color="auto" w:frame="1"/>
              </w:rPr>
              <w:t>&lt;</w:t>
            </w:r>
            <w:r w:rsidRPr="00E63475">
              <w:rPr>
                <w:rFonts w:ascii="inherit" w:hAnsi="inherit"/>
                <w:color w:val="000000"/>
                <w:sz w:val="32"/>
                <w:szCs w:val="32"/>
              </w:rPr>
              <w:t>/</w:t>
            </w:r>
            <w:r w:rsidRPr="00E63475">
              <w:rPr>
                <w:rStyle w:val="crayon-i"/>
                <w:rFonts w:ascii="inherit" w:hAnsi="inherit"/>
                <w:color w:val="000000"/>
                <w:sz w:val="32"/>
                <w:szCs w:val="32"/>
                <w:bdr w:val="none" w:sz="0" w:space="0" w:color="auto" w:frame="1"/>
              </w:rPr>
              <w:t>label</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e"/>
                <w:rFonts w:ascii="inherit" w:hAnsi="inherit"/>
                <w:color w:val="000000"/>
                <w:sz w:val="32"/>
                <w:szCs w:val="32"/>
                <w:bdr w:val="none" w:sz="0" w:space="0" w:color="auto" w:frame="1"/>
              </w:rPr>
              <w:t xml:space="preserve">input </w:t>
            </w:r>
            <w:r w:rsidRPr="00E63475">
              <w:rPr>
                <w:rStyle w:val="crayon-i"/>
                <w:rFonts w:ascii="inherit" w:hAnsi="inherit"/>
                <w:color w:val="000000"/>
                <w:sz w:val="32"/>
                <w:szCs w:val="32"/>
                <w:bdr w:val="none" w:sz="0" w:space="0" w:color="auto" w:frame="1"/>
              </w:rPr>
              <w:t>type</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"checkbox"</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id</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isToc</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name</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isToc</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 xml:space="preserve"> </w:t>
            </w:r>
            <w:r w:rsidRPr="00E63475">
              <w:rPr>
                <w:rStyle w:val="crayon-sy"/>
                <w:rFonts w:ascii="inherit" w:hAnsi="inherit"/>
                <w:color w:val="000000"/>
                <w:sz w:val="32"/>
                <w:szCs w:val="32"/>
                <w:bdr w:val="none" w:sz="0" w:space="0" w:color="auto" w:frame="1"/>
              </w:rPr>
              <w:t>[(</w:t>
            </w:r>
            <w:proofErr w:type="spellStart"/>
            <w:r w:rsidRPr="00E63475">
              <w:rPr>
                <w:rStyle w:val="crayon-i"/>
                <w:rFonts w:ascii="inherit" w:hAnsi="inherit"/>
                <w:color w:val="000000"/>
                <w:sz w:val="32"/>
                <w:szCs w:val="32"/>
                <w:bdr w:val="none" w:sz="0" w:space="0" w:color="auto" w:frame="1"/>
              </w:rPr>
              <w:t>ngModel</w:t>
            </w:r>
            <w:proofErr w:type="spellEnd"/>
            <w:proofErr w:type="gramStart"/>
            <w:r w:rsidRPr="00E63475">
              <w:rPr>
                <w:rStyle w:val="crayon-sy"/>
                <w:rFonts w:ascii="inherit" w:hAnsi="inherit"/>
                <w:color w:val="000000"/>
                <w:sz w:val="32"/>
                <w:szCs w:val="32"/>
                <w:bdr w:val="none" w:sz="0" w:space="0" w:color="auto" w:frame="1"/>
              </w:rPr>
              <w:t>)]</w:t>
            </w:r>
            <w:r w:rsidRPr="00E63475">
              <w:rPr>
                <w:rFonts w:ascii="inherit" w:hAnsi="inherit"/>
                <w:color w:val="000000"/>
                <w:sz w:val="32"/>
                <w:szCs w:val="32"/>
              </w:rPr>
              <w:t>=</w:t>
            </w:r>
            <w:proofErr w:type="gramEnd"/>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contact.isToc</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Fonts w:ascii="inherit" w:hAnsi="inherit"/>
                <w:color w:val="000000"/>
                <w:sz w:val="32"/>
                <w:szCs w:val="32"/>
              </w:rPr>
              <w:t>/</w:t>
            </w:r>
            <w:r w:rsidRPr="00E63475">
              <w:rPr>
                <w:rStyle w:val="crayon-i"/>
                <w:rFonts w:ascii="inherit" w:hAnsi="inherit"/>
                <w:color w:val="000000"/>
                <w:sz w:val="32"/>
                <w:szCs w:val="32"/>
                <w:bdr w:val="none" w:sz="0" w:space="0" w:color="auto" w:frame="1"/>
              </w:rPr>
              <w:t>p</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i"/>
                <w:rFonts w:ascii="inherit" w:hAnsi="inherit"/>
                <w:color w:val="000000"/>
                <w:sz w:val="32"/>
                <w:szCs w:val="32"/>
                <w:bdr w:val="none" w:sz="0" w:space="0" w:color="auto" w:frame="1"/>
              </w:rPr>
              <w:t>p</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e"/>
                <w:rFonts w:ascii="inherit" w:hAnsi="inherit"/>
                <w:color w:val="000000"/>
                <w:sz w:val="32"/>
                <w:szCs w:val="32"/>
                <w:bdr w:val="none" w:sz="0" w:space="0" w:color="auto" w:frame="1"/>
              </w:rPr>
              <w:t xml:space="preserve">button </w:t>
            </w:r>
            <w:r w:rsidRPr="00E63475">
              <w:rPr>
                <w:rStyle w:val="crayon-i"/>
                <w:rFonts w:ascii="inherit" w:hAnsi="inherit"/>
                <w:color w:val="000000"/>
                <w:sz w:val="32"/>
                <w:szCs w:val="32"/>
                <w:bdr w:val="none" w:sz="0" w:space="0" w:color="auto" w:frame="1"/>
              </w:rPr>
              <w:t>type</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"submit"</w:t>
            </w:r>
            <w:r w:rsidRPr="00E63475">
              <w:rPr>
                <w:rStyle w:val="crayon-h"/>
                <w:rFonts w:ascii="inherit" w:hAnsi="inherit"/>
                <w:color w:val="000000"/>
                <w:sz w:val="32"/>
                <w:szCs w:val="32"/>
                <w:bdr w:val="none" w:sz="0" w:space="0" w:color="auto" w:frame="1"/>
              </w:rPr>
              <w:t>&gt;</w:t>
            </w:r>
            <w:r w:rsidRPr="00E63475">
              <w:rPr>
                <w:rStyle w:val="crayon-i"/>
                <w:rFonts w:ascii="inherit" w:hAnsi="inherit"/>
                <w:color w:val="000000"/>
                <w:sz w:val="32"/>
                <w:szCs w:val="32"/>
                <w:bdr w:val="none" w:sz="0" w:space="0" w:color="auto" w:frame="1"/>
              </w:rPr>
              <w:t>Submit</w:t>
            </w:r>
            <w:r w:rsidRPr="00E63475">
              <w:rPr>
                <w:rStyle w:val="crayon-h"/>
                <w:rFonts w:ascii="inherit" w:hAnsi="inherit"/>
                <w:color w:val="000000"/>
                <w:sz w:val="32"/>
                <w:szCs w:val="32"/>
                <w:bdr w:val="none" w:sz="0" w:space="0" w:color="auto" w:frame="1"/>
              </w:rPr>
              <w:t>&lt;</w:t>
            </w:r>
            <w:r w:rsidRPr="00E63475">
              <w:rPr>
                <w:rFonts w:ascii="inherit" w:hAnsi="inherit"/>
                <w:color w:val="000000"/>
                <w:sz w:val="32"/>
                <w:szCs w:val="32"/>
              </w:rPr>
              <w:t>/</w:t>
            </w:r>
            <w:r w:rsidRPr="00E63475">
              <w:rPr>
                <w:rStyle w:val="crayon-i"/>
                <w:rFonts w:ascii="inherit" w:hAnsi="inherit"/>
                <w:color w:val="000000"/>
                <w:sz w:val="32"/>
                <w:szCs w:val="32"/>
                <w:bdr w:val="none" w:sz="0" w:space="0" w:color="auto" w:frame="1"/>
              </w:rPr>
              <w:t>button</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Fonts w:ascii="inherit" w:hAnsi="inherit"/>
                <w:color w:val="000000"/>
                <w:sz w:val="32"/>
                <w:szCs w:val="32"/>
              </w:rPr>
              <w:t>/</w:t>
            </w:r>
            <w:r w:rsidRPr="00E63475">
              <w:rPr>
                <w:rStyle w:val="crayon-i"/>
                <w:rFonts w:ascii="inherit" w:hAnsi="inherit"/>
                <w:color w:val="000000"/>
                <w:sz w:val="32"/>
                <w:szCs w:val="32"/>
                <w:bdr w:val="none" w:sz="0" w:space="0" w:color="auto" w:frame="1"/>
              </w:rPr>
              <w:t>p</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lastRenderedPageBreak/>
              <w:t> </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&lt;</w:t>
            </w:r>
            <w:r w:rsidRPr="00E63475">
              <w:rPr>
                <w:rFonts w:ascii="inherit" w:hAnsi="inherit"/>
                <w:color w:val="000000"/>
                <w:sz w:val="32"/>
                <w:szCs w:val="32"/>
              </w:rPr>
              <w:t>/</w:t>
            </w:r>
            <w:r w:rsidRPr="00E63475">
              <w:rPr>
                <w:rStyle w:val="crayon-i"/>
                <w:rFonts w:ascii="inherit" w:hAnsi="inherit"/>
                <w:color w:val="000000"/>
                <w:sz w:val="32"/>
                <w:szCs w:val="32"/>
                <w:bdr w:val="none" w:sz="0" w:space="0" w:color="auto" w:frame="1"/>
              </w:rPr>
              <w:t>form</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tc>
      </w:tr>
    </w:tbl>
    <w:p w:rsidR="00E63475" w:rsidRPr="00E63475" w:rsidRDefault="00E63475" w:rsidP="00E63475">
      <w:pPr>
        <w:pStyle w:val="Heading2"/>
        <w:shd w:val="clear" w:color="auto" w:fill="FFFFFF"/>
        <w:spacing w:before="0" w:beforeAutospacing="0" w:after="0" w:afterAutospacing="0"/>
        <w:textAlignment w:val="baseline"/>
        <w:rPr>
          <w:rFonts w:ascii="Segoe UI" w:hAnsi="Segoe UI" w:cs="Segoe UI"/>
          <w:color w:val="000000"/>
          <w:sz w:val="32"/>
          <w:szCs w:val="32"/>
        </w:rPr>
      </w:pPr>
      <w:r w:rsidRPr="00E63475">
        <w:rPr>
          <w:rStyle w:val="Strong"/>
          <w:rFonts w:ascii="Segoe UI" w:hAnsi="Segoe UI" w:cs="Segoe UI"/>
          <w:b/>
          <w:bCs/>
          <w:color w:val="000000"/>
          <w:sz w:val="32"/>
          <w:szCs w:val="32"/>
          <w:bdr w:val="none" w:sz="0" w:space="0" w:color="auto" w:frame="1"/>
        </w:rPr>
        <w:lastRenderedPageBreak/>
        <w:t>Component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
        <w:gridCol w:w="9090"/>
      </w:tblGrid>
      <w:tr w:rsidR="00E63475" w:rsidRPr="00E63475" w:rsidTr="00A3145F">
        <w:trPr>
          <w:tblCellSpacing w:w="15" w:type="dxa"/>
        </w:trPr>
        <w:tc>
          <w:tcPr>
            <w:tcW w:w="225" w:type="dxa"/>
            <w:tcBorders>
              <w:top w:val="nil"/>
              <w:left w:val="nil"/>
              <w:bottom w:val="nil"/>
              <w:right w:val="nil"/>
            </w:tcBorders>
            <w:vAlign w:val="center"/>
          </w:tcPr>
          <w:p w:rsidR="00E63475" w:rsidRPr="00E63475" w:rsidRDefault="00E63475" w:rsidP="00E63475">
            <w:pPr>
              <w:textAlignment w:val="baseline"/>
              <w:rPr>
                <w:rFonts w:ascii="inherit" w:hAnsi="inherit"/>
                <w:sz w:val="32"/>
                <w:szCs w:val="32"/>
              </w:rPr>
            </w:pPr>
          </w:p>
        </w:tc>
        <w:tc>
          <w:tcPr>
            <w:tcW w:w="9045" w:type="dxa"/>
            <w:tcBorders>
              <w:top w:val="nil"/>
              <w:left w:val="nil"/>
              <w:bottom w:val="nil"/>
              <w:right w:val="nil"/>
            </w:tcBorders>
            <w:vAlign w:val="center"/>
            <w:hideMark/>
          </w:tcPr>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p w:rsidR="00E63475" w:rsidRPr="00E63475" w:rsidRDefault="00E63475">
            <w:pPr>
              <w:textAlignment w:val="baseline"/>
              <w:rPr>
                <w:rFonts w:ascii="inherit" w:hAnsi="inherit"/>
                <w:color w:val="000000"/>
                <w:sz w:val="32"/>
                <w:szCs w:val="32"/>
              </w:rPr>
            </w:pPr>
            <w:r w:rsidRPr="00E63475">
              <w:rPr>
                <w:rStyle w:val="crayon-e"/>
                <w:rFonts w:ascii="inherit" w:hAnsi="inherit"/>
                <w:color w:val="000000"/>
                <w:sz w:val="32"/>
                <w:szCs w:val="32"/>
                <w:bdr w:val="none" w:sz="0" w:space="0" w:color="auto" w:frame="1"/>
              </w:rPr>
              <w:t>import</w:t>
            </w:r>
            <w:r w:rsidRPr="00E63475">
              <w:rPr>
                <w:rStyle w:val="crayon-h"/>
                <w:rFonts w:ascii="inherit" w:hAnsi="inherit"/>
                <w:color w:val="000000"/>
                <w:sz w:val="32"/>
                <w:szCs w:val="32"/>
                <w:bdr w:val="none" w:sz="0" w:space="0" w:color="auto" w:frame="1"/>
              </w:rPr>
              <w:t xml:space="preserve"> </w:t>
            </w:r>
            <w:proofErr w:type="gramStart"/>
            <w:r w:rsidRPr="00E63475">
              <w:rPr>
                <w:rStyle w:val="crayon-sy"/>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Component</w:t>
            </w:r>
            <w:proofErr w:type="gramEnd"/>
            <w:r w:rsidRPr="00E63475">
              <w:rPr>
                <w:rStyle w:val="crayon-sy"/>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 xml:space="preserve"> </w:t>
            </w:r>
            <w:proofErr w:type="spellStart"/>
            <w:r w:rsidRPr="00E63475">
              <w:rPr>
                <w:rStyle w:val="crayon-i"/>
                <w:rFonts w:ascii="inherit" w:hAnsi="inherit"/>
                <w:color w:val="000000"/>
                <w:sz w:val="32"/>
                <w:szCs w:val="32"/>
                <w:bdr w:val="none" w:sz="0" w:space="0" w:color="auto" w:frame="1"/>
              </w:rPr>
              <w:t>ViewChild</w:t>
            </w:r>
            <w:proofErr w:type="spellEnd"/>
            <w:r w:rsidRPr="00E63475">
              <w:rPr>
                <w:rStyle w:val="crayon-sy"/>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 xml:space="preserve"> </w:t>
            </w:r>
            <w:proofErr w:type="spellStart"/>
            <w:r w:rsidRPr="00E63475">
              <w:rPr>
                <w:rStyle w:val="crayon-i"/>
                <w:rFonts w:ascii="inherit" w:hAnsi="inherit"/>
                <w:color w:val="000000"/>
                <w:sz w:val="32"/>
                <w:szCs w:val="32"/>
                <w:bdr w:val="none" w:sz="0" w:space="0" w:color="auto" w:frame="1"/>
              </w:rPr>
              <w:t>ElementRef</w:t>
            </w:r>
            <w:proofErr w:type="spellEnd"/>
            <w:r w:rsidRPr="00E63475">
              <w:rPr>
                <w:rStyle w:val="crayon-sy"/>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 xml:space="preserve"> </w:t>
            </w:r>
            <w:proofErr w:type="spellStart"/>
            <w:r w:rsidRPr="00E63475">
              <w:rPr>
                <w:rStyle w:val="crayon-i"/>
                <w:rFonts w:ascii="inherit" w:hAnsi="inherit"/>
                <w:color w:val="000000"/>
                <w:sz w:val="32"/>
                <w:szCs w:val="32"/>
                <w:bdr w:val="none" w:sz="0" w:space="0" w:color="auto" w:frame="1"/>
              </w:rPr>
              <w:t>OnInit</w:t>
            </w:r>
            <w:proofErr w:type="spellEnd"/>
            <w:r w:rsidRPr="00E63475">
              <w:rPr>
                <w:rStyle w:val="crayon-h"/>
                <w:rFonts w:ascii="inherit" w:hAnsi="inherit"/>
                <w:color w:val="000000"/>
                <w:sz w:val="32"/>
                <w:szCs w:val="32"/>
                <w:bdr w:val="none" w:sz="0" w:space="0" w:color="auto" w:frame="1"/>
              </w:rPr>
              <w:t xml:space="preserve"> </w:t>
            </w:r>
            <w:r w:rsidRPr="00E63475">
              <w:rPr>
                <w:rStyle w:val="crayon-sy"/>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from</w:t>
            </w:r>
            <w:r w:rsidRPr="00E63475">
              <w:rPr>
                <w:rStyle w:val="crayon-h"/>
                <w:rFonts w:ascii="inherit" w:hAnsi="inherit"/>
                <w:color w:val="000000"/>
                <w:sz w:val="32"/>
                <w:szCs w:val="32"/>
                <w:bdr w:val="none" w:sz="0" w:space="0" w:color="auto" w:frame="1"/>
              </w:rPr>
              <w:t xml:space="preserve"> </w:t>
            </w:r>
            <w:r w:rsidRPr="00E63475">
              <w:rPr>
                <w:rStyle w:val="crayon-s"/>
                <w:rFonts w:ascii="inherit" w:hAnsi="inherit"/>
                <w:color w:val="000000"/>
                <w:sz w:val="32"/>
                <w:szCs w:val="32"/>
                <w:bdr w:val="none" w:sz="0" w:space="0" w:color="auto" w:frame="1"/>
              </w:rPr>
              <w:t>'@angular/core'</w:t>
            </w:r>
            <w:r w:rsidRPr="00E63475">
              <w:rPr>
                <w:rStyle w:val="crayon-sy"/>
                <w:rFonts w:ascii="inherit" w:hAnsi="inherit"/>
                <w:color w:val="000000"/>
                <w:sz w:val="32"/>
                <w:szCs w:val="32"/>
                <w:bdr w:val="none" w:sz="0" w:space="0" w:color="auto" w:frame="1"/>
              </w:rPr>
              <w:t>;</w:t>
            </w:r>
          </w:p>
          <w:p w:rsidR="00E63475" w:rsidRPr="00E63475" w:rsidRDefault="00E63475">
            <w:pPr>
              <w:textAlignment w:val="baseline"/>
              <w:rPr>
                <w:rFonts w:ascii="inherit" w:hAnsi="inherit"/>
                <w:color w:val="000000"/>
                <w:sz w:val="32"/>
                <w:szCs w:val="32"/>
              </w:rPr>
            </w:pPr>
            <w:r w:rsidRPr="00E63475">
              <w:rPr>
                <w:rStyle w:val="crayon-e"/>
                <w:rFonts w:ascii="inherit" w:hAnsi="inherit"/>
                <w:color w:val="000000"/>
                <w:sz w:val="32"/>
                <w:szCs w:val="32"/>
                <w:bdr w:val="none" w:sz="0" w:space="0" w:color="auto" w:frame="1"/>
              </w:rPr>
              <w:t>import</w:t>
            </w:r>
            <w:r w:rsidRPr="00E63475">
              <w:rPr>
                <w:rStyle w:val="crayon-h"/>
                <w:rFonts w:ascii="inherit" w:hAnsi="inherit"/>
                <w:color w:val="000000"/>
                <w:sz w:val="32"/>
                <w:szCs w:val="32"/>
                <w:bdr w:val="none" w:sz="0" w:space="0" w:color="auto" w:frame="1"/>
              </w:rPr>
              <w:t xml:space="preserve"> </w:t>
            </w:r>
            <w:proofErr w:type="gramStart"/>
            <w:r w:rsidRPr="00E63475">
              <w:rPr>
                <w:rStyle w:val="crayon-sy"/>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 xml:space="preserve"> </w:t>
            </w:r>
            <w:proofErr w:type="spellStart"/>
            <w:r w:rsidRPr="00E63475">
              <w:rPr>
                <w:rStyle w:val="crayon-i"/>
                <w:rFonts w:ascii="inherit" w:hAnsi="inherit"/>
                <w:color w:val="000000"/>
                <w:sz w:val="32"/>
                <w:szCs w:val="32"/>
                <w:bdr w:val="none" w:sz="0" w:space="0" w:color="auto" w:frame="1"/>
              </w:rPr>
              <w:t>NgForm</w:t>
            </w:r>
            <w:proofErr w:type="spellEnd"/>
            <w:proofErr w:type="gramEnd"/>
            <w:r w:rsidRPr="00E63475">
              <w:rPr>
                <w:rStyle w:val="crayon-h"/>
                <w:rFonts w:ascii="inherit" w:hAnsi="inherit"/>
                <w:color w:val="000000"/>
                <w:sz w:val="32"/>
                <w:szCs w:val="32"/>
                <w:bdr w:val="none" w:sz="0" w:space="0" w:color="auto" w:frame="1"/>
              </w:rPr>
              <w:t xml:space="preserve"> </w:t>
            </w:r>
            <w:r w:rsidRPr="00E63475">
              <w:rPr>
                <w:rStyle w:val="crayon-sy"/>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from</w:t>
            </w:r>
            <w:r w:rsidRPr="00E63475">
              <w:rPr>
                <w:rStyle w:val="crayon-h"/>
                <w:rFonts w:ascii="inherit" w:hAnsi="inherit"/>
                <w:color w:val="000000"/>
                <w:sz w:val="32"/>
                <w:szCs w:val="32"/>
                <w:bdr w:val="none" w:sz="0" w:space="0" w:color="auto" w:frame="1"/>
              </w:rPr>
              <w:t xml:space="preserve"> </w:t>
            </w:r>
            <w:r w:rsidRPr="00E63475">
              <w:rPr>
                <w:rStyle w:val="crayon-s"/>
                <w:rFonts w:ascii="inherit" w:hAnsi="inherit"/>
                <w:color w:val="000000"/>
                <w:sz w:val="32"/>
                <w:szCs w:val="32"/>
                <w:bdr w:val="none" w:sz="0" w:space="0" w:color="auto" w:frame="1"/>
              </w:rPr>
              <w:t>'@angular/forms'</w:t>
            </w:r>
            <w:r w:rsidRPr="00E63475">
              <w:rPr>
                <w:rStyle w:val="crayon-sy"/>
                <w:rFonts w:ascii="inherit" w:hAnsi="inherit"/>
                <w:color w:val="000000"/>
                <w:sz w:val="32"/>
                <w:szCs w:val="32"/>
                <w:bdr w:val="none" w:sz="0" w:space="0" w:color="auto" w:frame="1"/>
              </w:rPr>
              <w:t>;</w:t>
            </w:r>
          </w:p>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p w:rsidR="00E63475" w:rsidRPr="00E63475" w:rsidRDefault="00E63475">
            <w:pPr>
              <w:textAlignment w:val="baseline"/>
              <w:rPr>
                <w:rFonts w:ascii="inherit" w:hAnsi="inherit"/>
                <w:color w:val="000000"/>
                <w:sz w:val="32"/>
                <w:szCs w:val="32"/>
              </w:rPr>
            </w:pPr>
            <w:r w:rsidRPr="00E63475">
              <w:rPr>
                <w:rStyle w:val="crayon-sy"/>
                <w:rFonts w:ascii="inherit" w:hAnsi="inherit"/>
                <w:color w:val="000000"/>
                <w:sz w:val="32"/>
                <w:szCs w:val="32"/>
                <w:bdr w:val="none" w:sz="0" w:space="0" w:color="auto" w:frame="1"/>
              </w:rPr>
              <w:t>@</w:t>
            </w:r>
            <w:proofErr w:type="gramStart"/>
            <w:r w:rsidRPr="00E63475">
              <w:rPr>
                <w:rStyle w:val="crayon-e"/>
                <w:rFonts w:ascii="inherit" w:hAnsi="inherit"/>
                <w:color w:val="000000"/>
                <w:sz w:val="32"/>
                <w:szCs w:val="32"/>
                <w:bdr w:val="none" w:sz="0" w:space="0" w:color="auto" w:frame="1"/>
              </w:rPr>
              <w:t>Component</w:t>
            </w:r>
            <w:r w:rsidRPr="00E63475">
              <w:rPr>
                <w:rStyle w:val="crayon-sy"/>
                <w:rFonts w:ascii="inherit" w:hAnsi="inherit"/>
                <w:color w:val="000000"/>
                <w:sz w:val="32"/>
                <w:szCs w:val="32"/>
                <w:bdr w:val="none" w:sz="0" w:space="0" w:color="auto" w:frame="1"/>
              </w:rPr>
              <w:t>(</w:t>
            </w:r>
            <w:proofErr w:type="gramEnd"/>
            <w:r w:rsidRPr="00E63475">
              <w:rPr>
                <w:rStyle w:val="crayon-sy"/>
                <w:rFonts w:ascii="inherit" w:hAnsi="inherit"/>
                <w:color w:val="000000"/>
                <w:sz w:val="32"/>
                <w:szCs w:val="32"/>
                <w:bdr w:val="none" w:sz="0" w:space="0" w:color="auto" w:frame="1"/>
              </w:rPr>
              <w: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w:t>
            </w:r>
            <w:r w:rsidRPr="00E63475">
              <w:rPr>
                <w:rStyle w:val="crayon-i"/>
                <w:rFonts w:ascii="inherit" w:hAnsi="inherit"/>
                <w:color w:val="000000"/>
                <w:sz w:val="32"/>
                <w:szCs w:val="32"/>
                <w:bdr w:val="none" w:sz="0" w:space="0" w:color="auto" w:frame="1"/>
              </w:rPr>
              <w:t>selector</w:t>
            </w:r>
            <w:r w:rsidRPr="00E63475">
              <w:rPr>
                <w:rStyle w:val="crayon-sy"/>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 xml:space="preserve"> </w:t>
            </w:r>
            <w:r w:rsidRPr="00E63475">
              <w:rPr>
                <w:rStyle w:val="crayon-s"/>
                <w:rFonts w:ascii="inherit" w:hAnsi="inherit"/>
                <w:color w:val="000000"/>
                <w:sz w:val="32"/>
                <w:szCs w:val="32"/>
                <w:bdr w:val="none" w:sz="0" w:space="0" w:color="auto" w:frame="1"/>
              </w:rPr>
              <w:t>'app-root'</w:t>
            </w:r>
            <w:r w:rsidRPr="00E63475">
              <w:rPr>
                <w:rStyle w:val="crayon-sy"/>
                <w:rFonts w:ascii="inherit" w:hAnsi="inherit"/>
                <w:color w:val="000000"/>
                <w:sz w:val="32"/>
                <w:szCs w:val="32"/>
                <w:bdr w:val="none" w:sz="0" w:space="0" w:color="auto" w:frame="1"/>
              </w:rPr>
              <w: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w:t>
            </w:r>
            <w:proofErr w:type="spellStart"/>
            <w:r w:rsidRPr="00E63475">
              <w:rPr>
                <w:rStyle w:val="crayon-i"/>
                <w:rFonts w:ascii="inherit" w:hAnsi="inherit"/>
                <w:color w:val="000000"/>
                <w:sz w:val="32"/>
                <w:szCs w:val="32"/>
                <w:bdr w:val="none" w:sz="0" w:space="0" w:color="auto" w:frame="1"/>
              </w:rPr>
              <w:t>templateUrl</w:t>
            </w:r>
            <w:proofErr w:type="spellEnd"/>
            <w:r w:rsidRPr="00E63475">
              <w:rPr>
                <w:rStyle w:val="crayon-sy"/>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 xml:space="preserve"> </w:t>
            </w:r>
            <w:r w:rsidRPr="00E63475">
              <w:rPr>
                <w:rStyle w:val="crayon-s"/>
                <w:rFonts w:ascii="inherit" w:hAnsi="inherit"/>
                <w:color w:val="000000"/>
                <w:sz w:val="32"/>
                <w:szCs w:val="32"/>
                <w:bdr w:val="none" w:sz="0" w:space="0" w:color="auto" w:frame="1"/>
              </w:rPr>
              <w:t>'./app.component.html'</w:t>
            </w:r>
            <w:r w:rsidRPr="00E63475">
              <w:rPr>
                <w:rStyle w:val="crayon-sy"/>
                <w:rFonts w:ascii="inherit" w:hAnsi="inherit"/>
                <w:color w:val="000000"/>
                <w:sz w:val="32"/>
                <w:szCs w:val="32"/>
                <w:bdr w:val="none" w:sz="0" w:space="0" w:color="auto" w:frame="1"/>
              </w:rPr>
              <w: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w:t>
            </w:r>
            <w:proofErr w:type="spellStart"/>
            <w:r w:rsidRPr="00E63475">
              <w:rPr>
                <w:rStyle w:val="crayon-i"/>
                <w:rFonts w:ascii="inherit" w:hAnsi="inherit"/>
                <w:color w:val="000000"/>
                <w:sz w:val="32"/>
                <w:szCs w:val="32"/>
                <w:bdr w:val="none" w:sz="0" w:space="0" w:color="auto" w:frame="1"/>
              </w:rPr>
              <w:t>styleUrls</w:t>
            </w:r>
            <w:proofErr w:type="spellEnd"/>
            <w:r w:rsidRPr="00E63475">
              <w:rPr>
                <w:rStyle w:val="crayon-sy"/>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 xml:space="preserve"> </w:t>
            </w:r>
            <w:r w:rsidRPr="00E63475">
              <w:rPr>
                <w:rStyle w:val="crayon-sy"/>
                <w:rFonts w:ascii="inherit" w:hAnsi="inherit"/>
                <w:color w:val="000000"/>
                <w:sz w:val="32"/>
                <w:szCs w:val="32"/>
                <w:bdr w:val="none" w:sz="0" w:space="0" w:color="auto" w:frame="1"/>
              </w:rPr>
              <w:t>[</w:t>
            </w:r>
            <w:r w:rsidRPr="00E63475">
              <w:rPr>
                <w:rStyle w:val="crayon-s"/>
                <w:rFonts w:ascii="inherit" w:hAnsi="inherit"/>
                <w:color w:val="000000"/>
                <w:sz w:val="32"/>
                <w:szCs w:val="32"/>
                <w:bdr w:val="none" w:sz="0" w:space="0" w:color="auto" w:frame="1"/>
              </w:rPr>
              <w:t>'./app.component.css'</w:t>
            </w:r>
            <w:r w:rsidRPr="00E63475">
              <w:rPr>
                <w:rStyle w:val="crayon-sy"/>
                <w:rFonts w:ascii="inherit" w:hAnsi="inherit"/>
                <w:color w:val="000000"/>
                <w:sz w:val="32"/>
                <w:szCs w:val="32"/>
                <w:bdr w:val="none" w:sz="0" w:space="0" w:color="auto" w:frame="1"/>
              </w:rPr>
              <w:t>]</w:t>
            </w:r>
          </w:p>
          <w:p w:rsidR="00E63475" w:rsidRPr="00E63475" w:rsidRDefault="00E63475">
            <w:pPr>
              <w:textAlignment w:val="baseline"/>
              <w:rPr>
                <w:rFonts w:ascii="inherit" w:hAnsi="inherit"/>
                <w:color w:val="000000"/>
                <w:sz w:val="32"/>
                <w:szCs w:val="32"/>
              </w:rPr>
            </w:pPr>
            <w:r w:rsidRPr="00E63475">
              <w:rPr>
                <w:rStyle w:val="crayon-sy"/>
                <w:rFonts w:ascii="inherit" w:hAnsi="inherit"/>
                <w:color w:val="000000"/>
                <w:sz w:val="32"/>
                <w:szCs w:val="32"/>
                <w:bdr w:val="none" w:sz="0" w:space="0" w:color="auto" w:frame="1"/>
              </w:rPr>
              <w:t>})</w:t>
            </w:r>
          </w:p>
          <w:p w:rsidR="00E63475" w:rsidRPr="00E63475" w:rsidRDefault="00E63475">
            <w:pPr>
              <w:textAlignment w:val="baseline"/>
              <w:rPr>
                <w:rFonts w:ascii="inherit" w:hAnsi="inherit"/>
                <w:color w:val="000000"/>
                <w:sz w:val="32"/>
                <w:szCs w:val="32"/>
              </w:rPr>
            </w:pPr>
            <w:r w:rsidRPr="00E63475">
              <w:rPr>
                <w:rStyle w:val="crayon-e"/>
                <w:rFonts w:ascii="inherit" w:hAnsi="inherit"/>
                <w:color w:val="000000"/>
                <w:sz w:val="32"/>
                <w:szCs w:val="32"/>
                <w:bdr w:val="none" w:sz="0" w:space="0" w:color="auto" w:frame="1"/>
              </w:rPr>
              <w:t>export</w:t>
            </w:r>
            <w:r w:rsidRPr="00E63475">
              <w:rPr>
                <w:rStyle w:val="crayon-h"/>
                <w:rFonts w:ascii="inherit" w:hAnsi="inherit"/>
                <w:color w:val="000000"/>
                <w:sz w:val="32"/>
                <w:szCs w:val="32"/>
                <w:bdr w:val="none" w:sz="0" w:space="0" w:color="auto" w:frame="1"/>
              </w:rPr>
              <w:t xml:space="preserve"> </w:t>
            </w:r>
            <w:r w:rsidRPr="00E63475">
              <w:rPr>
                <w:rStyle w:val="crayon-t"/>
                <w:rFonts w:ascii="inherit" w:hAnsi="inherit"/>
                <w:color w:val="000000"/>
                <w:sz w:val="32"/>
                <w:szCs w:val="32"/>
                <w:bdr w:val="none" w:sz="0" w:space="0" w:color="auto" w:frame="1"/>
              </w:rPr>
              <w:t>class</w:t>
            </w:r>
            <w:r w:rsidRPr="00E63475">
              <w:rPr>
                <w:rStyle w:val="crayon-h"/>
                <w:rFonts w:ascii="inherit" w:hAnsi="inherit"/>
                <w:color w:val="000000"/>
                <w:sz w:val="32"/>
                <w:szCs w:val="32"/>
                <w:bdr w:val="none" w:sz="0" w:space="0" w:color="auto" w:frame="1"/>
              </w:rPr>
              <w:t xml:space="preserve"> </w:t>
            </w:r>
            <w:proofErr w:type="spellStart"/>
            <w:r w:rsidRPr="00E63475">
              <w:rPr>
                <w:rStyle w:val="crayon-e"/>
                <w:rFonts w:ascii="inherit" w:hAnsi="inherit"/>
                <w:color w:val="000000"/>
                <w:sz w:val="32"/>
                <w:szCs w:val="32"/>
                <w:bdr w:val="none" w:sz="0" w:space="0" w:color="auto" w:frame="1"/>
              </w:rPr>
              <w:t>AppComponent</w:t>
            </w:r>
            <w:proofErr w:type="spellEnd"/>
            <w:r w:rsidRPr="00E63475">
              <w:rPr>
                <w:rStyle w:val="crayon-h"/>
                <w:rFonts w:ascii="inherit" w:hAnsi="inherit"/>
                <w:color w:val="000000"/>
                <w:sz w:val="32"/>
                <w:szCs w:val="32"/>
                <w:bdr w:val="none" w:sz="0" w:space="0" w:color="auto" w:frame="1"/>
              </w:rPr>
              <w:t xml:space="preserve"> </w:t>
            </w:r>
            <w:r w:rsidRPr="00E63475">
              <w:rPr>
                <w:rStyle w:val="crayon-e"/>
                <w:rFonts w:ascii="inherit" w:hAnsi="inherit"/>
                <w:color w:val="000000"/>
                <w:sz w:val="32"/>
                <w:szCs w:val="32"/>
                <w:bdr w:val="none" w:sz="0" w:space="0" w:color="auto" w:frame="1"/>
              </w:rPr>
              <w:t>implements</w:t>
            </w:r>
            <w:r w:rsidRPr="00E63475">
              <w:rPr>
                <w:rStyle w:val="crayon-h"/>
                <w:rFonts w:ascii="inherit" w:hAnsi="inherit"/>
                <w:color w:val="000000"/>
                <w:sz w:val="32"/>
                <w:szCs w:val="32"/>
                <w:bdr w:val="none" w:sz="0" w:space="0" w:color="auto" w:frame="1"/>
              </w:rPr>
              <w:t xml:space="preserve"> </w:t>
            </w:r>
            <w:proofErr w:type="spellStart"/>
            <w:proofErr w:type="gramStart"/>
            <w:r w:rsidRPr="00E63475">
              <w:rPr>
                <w:rStyle w:val="crayon-e"/>
                <w:rFonts w:ascii="inherit" w:hAnsi="inherit"/>
                <w:color w:val="000000"/>
                <w:sz w:val="32"/>
                <w:szCs w:val="32"/>
                <w:bdr w:val="none" w:sz="0" w:space="0" w:color="auto" w:frame="1"/>
              </w:rPr>
              <w:t>OnInit</w:t>
            </w:r>
            <w:proofErr w:type="spellEnd"/>
            <w:r w:rsidRPr="00E63475">
              <w:rPr>
                <w:rStyle w:val="crayon-h"/>
                <w:rFonts w:ascii="inherit" w:hAnsi="inherit"/>
                <w:color w:val="000000"/>
                <w:sz w:val="32"/>
                <w:szCs w:val="32"/>
                <w:bdr w:val="none" w:sz="0" w:space="0" w:color="auto" w:frame="1"/>
              </w:rPr>
              <w:t>  </w:t>
            </w:r>
            <w:r w:rsidRPr="00E63475">
              <w:rPr>
                <w:rStyle w:val="crayon-sy"/>
                <w:rFonts w:ascii="inherit" w:hAnsi="inherit"/>
                <w:color w:val="000000"/>
                <w:sz w:val="32"/>
                <w:szCs w:val="32"/>
                <w:bdr w:val="none" w:sz="0" w:space="0" w:color="auto" w:frame="1"/>
              </w:rPr>
              <w:t>{</w:t>
            </w:r>
            <w:proofErr w:type="gramEnd"/>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w:t>
            </w:r>
            <w:r w:rsidRPr="00E63475">
              <w:rPr>
                <w:rStyle w:val="crayon-i"/>
                <w:rFonts w:ascii="inherit" w:hAnsi="inherit"/>
                <w:color w:val="000000"/>
                <w:sz w:val="32"/>
                <w:szCs w:val="32"/>
                <w:bdr w:val="none" w:sz="0" w:space="0" w:color="auto" w:frame="1"/>
              </w:rPr>
              <w:t>title</w:t>
            </w:r>
            <w:r w:rsidRPr="00E63475">
              <w:rPr>
                <w:rStyle w:val="crayon-h"/>
                <w:rFonts w:ascii="inherit" w:hAnsi="inherit"/>
                <w:color w:val="000000"/>
                <w:sz w:val="32"/>
                <w:szCs w:val="32"/>
                <w:bdr w:val="none" w:sz="0" w:space="0" w:color="auto" w:frame="1"/>
              </w:rPr>
              <w:t xml:space="preserve"> </w:t>
            </w:r>
            <w:r w:rsidRPr="00E63475">
              <w:rPr>
                <w:rFonts w:ascii="inherit" w:hAnsi="inherit"/>
                <w:color w:val="000000"/>
                <w:sz w:val="32"/>
                <w:szCs w:val="32"/>
              </w:rPr>
              <w:t>=</w:t>
            </w:r>
            <w:r w:rsidRPr="00E63475">
              <w:rPr>
                <w:rStyle w:val="crayon-h"/>
                <w:rFonts w:ascii="inherit" w:hAnsi="inherit"/>
                <w:color w:val="000000"/>
                <w:sz w:val="32"/>
                <w:szCs w:val="32"/>
                <w:bdr w:val="none" w:sz="0" w:space="0" w:color="auto" w:frame="1"/>
              </w:rPr>
              <w:t xml:space="preserve"> </w:t>
            </w:r>
            <w:r w:rsidRPr="00E63475">
              <w:rPr>
                <w:rStyle w:val="crayon-s"/>
                <w:rFonts w:ascii="inherit" w:hAnsi="inherit"/>
                <w:color w:val="000000"/>
                <w:sz w:val="32"/>
                <w:szCs w:val="32"/>
                <w:bdr w:val="none" w:sz="0" w:space="0" w:color="auto" w:frame="1"/>
              </w:rPr>
              <w:t>'Template driven forms'</w:t>
            </w:r>
            <w:r w:rsidRPr="00E63475">
              <w:rPr>
                <w:rStyle w:val="crayon-sy"/>
                <w:rFonts w:ascii="inherit" w:hAnsi="inherit"/>
                <w:color w:val="000000"/>
                <w:sz w:val="32"/>
                <w:szCs w:val="32"/>
                <w:bdr w:val="none" w:sz="0" w:space="0" w:color="auto" w:frame="1"/>
              </w:rPr>
              <w:t>;</w:t>
            </w:r>
          </w:p>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w:t>
            </w:r>
            <w:r w:rsidRPr="00E63475">
              <w:rPr>
                <w:rStyle w:val="crayon-sy"/>
                <w:rFonts w:ascii="inherit" w:hAnsi="inherit"/>
                <w:color w:val="000000"/>
                <w:sz w:val="32"/>
                <w:szCs w:val="32"/>
                <w:bdr w:val="none" w:sz="0" w:space="0" w:color="auto" w:frame="1"/>
              </w:rPr>
              <w:t>@</w:t>
            </w:r>
            <w:proofErr w:type="spellStart"/>
            <w:r w:rsidRPr="00E63475">
              <w:rPr>
                <w:rStyle w:val="crayon-e"/>
                <w:rFonts w:ascii="inherit" w:hAnsi="inherit"/>
                <w:color w:val="000000"/>
                <w:sz w:val="32"/>
                <w:szCs w:val="32"/>
                <w:bdr w:val="none" w:sz="0" w:space="0" w:color="auto" w:frame="1"/>
              </w:rPr>
              <w:t>ViewChild</w:t>
            </w:r>
            <w:proofErr w:type="spellEnd"/>
            <w:r w:rsidRPr="00E63475">
              <w:rPr>
                <w:rStyle w:val="crayon-sy"/>
                <w:rFonts w:ascii="inherit" w:hAnsi="inherit"/>
                <w:color w:val="000000"/>
                <w:sz w:val="32"/>
                <w:szCs w:val="32"/>
                <w:bdr w:val="none" w:sz="0" w:space="0" w:color="auto" w:frame="1"/>
              </w:rPr>
              <w:t>(</w:t>
            </w:r>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contactForm</w:t>
            </w:r>
            <w:proofErr w:type="spellEnd"/>
            <w:proofErr w:type="gramStart"/>
            <w:r w:rsidRPr="00E63475">
              <w:rPr>
                <w:rStyle w:val="crayon-s"/>
                <w:rFonts w:ascii="inherit" w:hAnsi="inherit"/>
                <w:color w:val="000000"/>
                <w:sz w:val="32"/>
                <w:szCs w:val="32"/>
                <w:bdr w:val="none" w:sz="0" w:space="0" w:color="auto" w:frame="1"/>
              </w:rPr>
              <w:t>'</w:t>
            </w:r>
            <w:r w:rsidRPr="00E63475">
              <w:rPr>
                <w:rStyle w:val="crayon-sy"/>
                <w:rFonts w:ascii="inherit" w:hAnsi="inherit"/>
                <w:color w:val="000000"/>
                <w:sz w:val="32"/>
                <w:szCs w:val="32"/>
                <w:bdr w:val="none" w:sz="0" w:space="0" w:color="auto" w:frame="1"/>
              </w:rPr>
              <w:t>,</w:t>
            </w:r>
            <w:r w:rsidRPr="00E63475">
              <w:rPr>
                <w:rStyle w:val="crayon-t"/>
                <w:rFonts w:ascii="inherit" w:hAnsi="inherit"/>
                <w:color w:val="000000"/>
                <w:sz w:val="32"/>
                <w:szCs w:val="32"/>
                <w:bdr w:val="none" w:sz="0" w:space="0" w:color="auto" w:frame="1"/>
              </w:rPr>
              <w:t>null</w:t>
            </w:r>
            <w:proofErr w:type="gramEnd"/>
            <w:r w:rsidRPr="00E63475">
              <w:rPr>
                <w:rStyle w:val="crayon-sy"/>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 xml:space="preserve"> </w:t>
            </w:r>
            <w:proofErr w:type="spellStart"/>
            <w:r w:rsidRPr="00E63475">
              <w:rPr>
                <w:rStyle w:val="crayon-i"/>
                <w:rFonts w:ascii="inherit" w:hAnsi="inherit"/>
                <w:color w:val="000000"/>
                <w:sz w:val="32"/>
                <w:szCs w:val="32"/>
                <w:bdr w:val="none" w:sz="0" w:space="0" w:color="auto" w:frame="1"/>
              </w:rPr>
              <w:t>contactForm</w:t>
            </w:r>
            <w:proofErr w:type="spellEnd"/>
            <w:r w:rsidRPr="00E63475">
              <w:rPr>
                <w:rStyle w:val="crayon-sy"/>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 xml:space="preserve"> </w:t>
            </w:r>
            <w:proofErr w:type="spellStart"/>
            <w:r w:rsidRPr="00E63475">
              <w:rPr>
                <w:rStyle w:val="crayon-i"/>
                <w:rFonts w:ascii="inherit" w:hAnsi="inherit"/>
                <w:color w:val="000000"/>
                <w:sz w:val="32"/>
                <w:szCs w:val="32"/>
                <w:bdr w:val="none" w:sz="0" w:space="0" w:color="auto" w:frame="1"/>
              </w:rPr>
              <w:t>NgForm</w:t>
            </w:r>
            <w:proofErr w:type="spellEnd"/>
            <w:r w:rsidRPr="00E63475">
              <w:rPr>
                <w:rStyle w:val="crayon-sy"/>
                <w:rFonts w:ascii="inherit" w:hAnsi="inherit"/>
                <w:color w:val="000000"/>
                <w:sz w:val="32"/>
                <w:szCs w:val="32"/>
                <w:bdr w:val="none" w:sz="0" w:space="0" w:color="auto" w:frame="1"/>
              </w:rPr>
              <w:t>;</w:t>
            </w:r>
          </w:p>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w:t>
            </w:r>
            <w:proofErr w:type="spellStart"/>
            <w:proofErr w:type="gramStart"/>
            <w:r w:rsidRPr="00E63475">
              <w:rPr>
                <w:rStyle w:val="crayon-i"/>
                <w:rFonts w:ascii="inherit" w:hAnsi="inherit"/>
                <w:color w:val="000000"/>
                <w:sz w:val="32"/>
                <w:szCs w:val="32"/>
                <w:bdr w:val="none" w:sz="0" w:space="0" w:color="auto" w:frame="1"/>
              </w:rPr>
              <w:t>contact</w:t>
            </w:r>
            <w:r w:rsidRPr="00E63475">
              <w:rPr>
                <w:rStyle w:val="crayon-sy"/>
                <w:rFonts w:ascii="inherit" w:hAnsi="inherit"/>
                <w:color w:val="000000"/>
                <w:sz w:val="32"/>
                <w:szCs w:val="32"/>
                <w:bdr w:val="none" w:sz="0" w:space="0" w:color="auto" w:frame="1"/>
              </w:rPr>
              <w:t>:</w:t>
            </w:r>
            <w:r w:rsidRPr="00E63475">
              <w:rPr>
                <w:rStyle w:val="crayon-i"/>
                <w:rFonts w:ascii="inherit" w:hAnsi="inherit"/>
                <w:color w:val="000000"/>
                <w:sz w:val="32"/>
                <w:szCs w:val="32"/>
                <w:bdr w:val="none" w:sz="0" w:space="0" w:color="auto" w:frame="1"/>
              </w:rPr>
              <w:t>contact</w:t>
            </w:r>
            <w:proofErr w:type="spellEnd"/>
            <w:proofErr w:type="gramEnd"/>
            <w:r w:rsidRPr="00E63475">
              <w:rPr>
                <w:rStyle w:val="crayon-sy"/>
                <w:rFonts w:ascii="inherit" w:hAnsi="inherit"/>
                <w:color w:val="000000"/>
                <w:sz w:val="32"/>
                <w:szCs w:val="32"/>
                <w:bdr w:val="none" w:sz="0" w:space="0" w:color="auto" w:frame="1"/>
              </w:rPr>
              <w:t>;</w:t>
            </w:r>
          </w:p>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w:t>
            </w:r>
            <w:proofErr w:type="spellStart"/>
            <w:proofErr w:type="gramStart"/>
            <w:r w:rsidRPr="00E63475">
              <w:rPr>
                <w:rStyle w:val="crayon-e"/>
                <w:rFonts w:ascii="inherit" w:hAnsi="inherit"/>
                <w:color w:val="000000"/>
                <w:sz w:val="32"/>
                <w:szCs w:val="32"/>
                <w:bdr w:val="none" w:sz="0" w:space="0" w:color="auto" w:frame="1"/>
              </w:rPr>
              <w:t>ngOnInit</w:t>
            </w:r>
            <w:proofErr w:type="spellEnd"/>
            <w:r w:rsidRPr="00E63475">
              <w:rPr>
                <w:rStyle w:val="crayon-sy"/>
                <w:rFonts w:ascii="inherit" w:hAnsi="inherit"/>
                <w:color w:val="000000"/>
                <w:sz w:val="32"/>
                <w:szCs w:val="32"/>
                <w:bdr w:val="none" w:sz="0" w:space="0" w:color="auto" w:frame="1"/>
              </w:rPr>
              <w:t>(</w:t>
            </w:r>
            <w:proofErr w:type="gramEnd"/>
            <w:r w:rsidRPr="00E63475">
              <w:rPr>
                <w:rStyle w:val="crayon-sy"/>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 xml:space="preserve"> </w:t>
            </w:r>
            <w:r w:rsidRPr="00E63475">
              <w:rPr>
                <w:rStyle w:val="crayon-sy"/>
                <w:rFonts w:ascii="inherit" w:hAnsi="inherit"/>
                <w:color w:val="000000"/>
                <w:sz w:val="32"/>
                <w:szCs w:val="32"/>
                <w:bdr w:val="none" w:sz="0" w:space="0" w:color="auto" w:frame="1"/>
              </w:rPr>
              <w:t>{</w:t>
            </w:r>
          </w:p>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lastRenderedPageBreak/>
              <w:t>    </w:t>
            </w:r>
            <w:proofErr w:type="spellStart"/>
            <w:proofErr w:type="gramStart"/>
            <w:r w:rsidRPr="00E63475">
              <w:rPr>
                <w:rStyle w:val="crayon-r"/>
                <w:rFonts w:ascii="inherit" w:hAnsi="inherit"/>
                <w:color w:val="000000"/>
                <w:sz w:val="32"/>
                <w:szCs w:val="32"/>
                <w:bdr w:val="none" w:sz="0" w:space="0" w:color="auto" w:frame="1"/>
              </w:rPr>
              <w:t>this</w:t>
            </w:r>
            <w:r w:rsidRPr="00E63475">
              <w:rPr>
                <w:rStyle w:val="crayon-sy"/>
                <w:rFonts w:ascii="inherit" w:hAnsi="inherit"/>
                <w:color w:val="000000"/>
                <w:sz w:val="32"/>
                <w:szCs w:val="32"/>
                <w:bdr w:val="none" w:sz="0" w:space="0" w:color="auto" w:frame="1"/>
              </w:rPr>
              <w:t>.</w:t>
            </w:r>
            <w:r w:rsidRPr="00E63475">
              <w:rPr>
                <w:rStyle w:val="crayon-i"/>
                <w:rFonts w:ascii="inherit" w:hAnsi="inherit"/>
                <w:color w:val="000000"/>
                <w:sz w:val="32"/>
                <w:szCs w:val="32"/>
                <w:bdr w:val="none" w:sz="0" w:space="0" w:color="auto" w:frame="1"/>
              </w:rPr>
              <w:t>contact</w:t>
            </w:r>
            <w:proofErr w:type="spellEnd"/>
            <w:proofErr w:type="gramEnd"/>
            <w:r w:rsidRPr="00E63475">
              <w:rPr>
                <w:rStyle w:val="crayon-h"/>
                <w:rFonts w:ascii="inherit" w:hAnsi="inherit"/>
                <w:color w:val="000000"/>
                <w:sz w:val="32"/>
                <w:szCs w:val="32"/>
                <w:bdr w:val="none" w:sz="0" w:space="0" w:color="auto" w:frame="1"/>
              </w:rPr>
              <w:t xml:space="preserve"> </w:t>
            </w:r>
            <w:r w:rsidRPr="00E63475">
              <w:rPr>
                <w:rFonts w:ascii="inherit" w:hAnsi="inherit"/>
                <w:color w:val="000000"/>
                <w:sz w:val="32"/>
                <w:szCs w:val="32"/>
              </w:rPr>
              <w:t>=</w:t>
            </w:r>
            <w:r w:rsidRPr="00E63475">
              <w:rPr>
                <w:rStyle w:val="crayon-h"/>
                <w:rFonts w:ascii="inherit" w:hAnsi="inherit"/>
                <w:color w:val="000000"/>
                <w:sz w:val="32"/>
                <w:szCs w:val="32"/>
                <w:bdr w:val="none" w:sz="0" w:space="0" w:color="auto" w:frame="1"/>
              </w:rPr>
              <w:t xml:space="preserve"> </w:t>
            </w:r>
            <w:r w:rsidRPr="00E63475">
              <w:rPr>
                <w:rStyle w:val="crayon-sy"/>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 xml:space="preserve"> </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w:t>
            </w:r>
            <w:proofErr w:type="spellStart"/>
            <w:r w:rsidRPr="00E63475">
              <w:rPr>
                <w:rStyle w:val="crayon-i"/>
                <w:rFonts w:ascii="inherit" w:hAnsi="inherit"/>
                <w:color w:val="000000"/>
                <w:sz w:val="32"/>
                <w:szCs w:val="32"/>
                <w:bdr w:val="none" w:sz="0" w:space="0" w:color="auto" w:frame="1"/>
              </w:rPr>
              <w:t>firstname</w:t>
            </w:r>
            <w:proofErr w:type="spellEnd"/>
            <w:r w:rsidRPr="00E63475">
              <w:rPr>
                <w:rStyle w:val="crayon-sy"/>
                <w:rFonts w:ascii="inherit" w:hAnsi="inherit"/>
                <w:color w:val="000000"/>
                <w:sz w:val="32"/>
                <w:szCs w:val="32"/>
                <w:bdr w:val="none" w:sz="0" w:space="0" w:color="auto" w:frame="1"/>
              </w:rPr>
              <w:t>:</w:t>
            </w:r>
            <w:r w:rsidRPr="00E63475">
              <w:rPr>
                <w:rStyle w:val="crayon-s"/>
                <w:rFonts w:ascii="inherit" w:hAnsi="inherit"/>
                <w:color w:val="000000"/>
                <w:sz w:val="32"/>
                <w:szCs w:val="32"/>
                <w:bdr w:val="none" w:sz="0" w:space="0" w:color="auto" w:frame="1"/>
              </w:rPr>
              <w:t>""</w:t>
            </w:r>
            <w:r w:rsidRPr="00E63475">
              <w:rPr>
                <w:rStyle w:val="crayon-sy"/>
                <w:rFonts w:ascii="inherit" w:hAnsi="inherit"/>
                <w:color w:val="000000"/>
                <w:sz w:val="32"/>
                <w:szCs w:val="32"/>
                <w:bdr w:val="none" w:sz="0" w:space="0" w:color="auto" w:frame="1"/>
              </w:rPr>
              <w: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w:t>
            </w:r>
            <w:proofErr w:type="spellStart"/>
            <w:r w:rsidRPr="00E63475">
              <w:rPr>
                <w:rStyle w:val="crayon-i"/>
                <w:rFonts w:ascii="inherit" w:hAnsi="inherit"/>
                <w:color w:val="000000"/>
                <w:sz w:val="32"/>
                <w:szCs w:val="32"/>
                <w:bdr w:val="none" w:sz="0" w:space="0" w:color="auto" w:frame="1"/>
              </w:rPr>
              <w:t>lastname</w:t>
            </w:r>
            <w:proofErr w:type="spellEnd"/>
            <w:r w:rsidRPr="00E63475">
              <w:rPr>
                <w:rStyle w:val="crayon-sy"/>
                <w:rFonts w:ascii="inherit" w:hAnsi="inherit"/>
                <w:color w:val="000000"/>
                <w:sz w:val="32"/>
                <w:szCs w:val="32"/>
                <w:bdr w:val="none" w:sz="0" w:space="0" w:color="auto" w:frame="1"/>
              </w:rPr>
              <w:t>:</w:t>
            </w:r>
            <w:r w:rsidRPr="00E63475">
              <w:rPr>
                <w:rStyle w:val="crayon-s"/>
                <w:rFonts w:ascii="inherit" w:hAnsi="inherit"/>
                <w:color w:val="000000"/>
                <w:sz w:val="32"/>
                <w:szCs w:val="32"/>
                <w:bdr w:val="none" w:sz="0" w:space="0" w:color="auto" w:frame="1"/>
              </w:rPr>
              <w:t>""</w:t>
            </w:r>
            <w:r w:rsidRPr="00E63475">
              <w:rPr>
                <w:rStyle w:val="crayon-sy"/>
                <w:rFonts w:ascii="inherit" w:hAnsi="inherit"/>
                <w:color w:val="000000"/>
                <w:sz w:val="32"/>
                <w:szCs w:val="32"/>
                <w:bdr w:val="none" w:sz="0" w:space="0" w:color="auto" w:frame="1"/>
              </w:rPr>
              <w: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w:t>
            </w:r>
            <w:proofErr w:type="spellStart"/>
            <w:r w:rsidRPr="00E63475">
              <w:rPr>
                <w:rStyle w:val="crayon-i"/>
                <w:rFonts w:ascii="inherit" w:hAnsi="inherit"/>
                <w:color w:val="000000"/>
                <w:sz w:val="32"/>
                <w:szCs w:val="32"/>
                <w:bdr w:val="none" w:sz="0" w:space="0" w:color="auto" w:frame="1"/>
              </w:rPr>
              <w:t>gender</w:t>
            </w:r>
            <w:r w:rsidRPr="00E63475">
              <w:rPr>
                <w:rStyle w:val="crayon-sy"/>
                <w:rFonts w:ascii="inherit" w:hAnsi="inherit"/>
                <w:color w:val="000000"/>
                <w:sz w:val="32"/>
                <w:szCs w:val="32"/>
                <w:bdr w:val="none" w:sz="0" w:space="0" w:color="auto" w:frame="1"/>
              </w:rPr>
              <w:t>:</w:t>
            </w:r>
            <w:r w:rsidRPr="00E63475">
              <w:rPr>
                <w:rStyle w:val="crayon-s"/>
                <w:rFonts w:ascii="inherit" w:hAnsi="inherit"/>
                <w:color w:val="000000"/>
                <w:sz w:val="32"/>
                <w:szCs w:val="32"/>
                <w:bdr w:val="none" w:sz="0" w:space="0" w:color="auto" w:frame="1"/>
              </w:rPr>
              <w:t>"male</w:t>
            </w:r>
            <w:proofErr w:type="spellEnd"/>
            <w:r w:rsidRPr="00E63475">
              <w:rPr>
                <w:rStyle w:val="crayon-s"/>
                <w:rFonts w:ascii="inherit" w:hAnsi="inherit"/>
                <w:color w:val="000000"/>
                <w:sz w:val="32"/>
                <w:szCs w:val="32"/>
                <w:bdr w:val="none" w:sz="0" w:space="0" w:color="auto" w:frame="1"/>
              </w:rPr>
              <w:t>"</w:t>
            </w:r>
            <w:r w:rsidRPr="00E63475">
              <w:rPr>
                <w:rStyle w:val="crayon-sy"/>
                <w:rFonts w:ascii="inherit" w:hAnsi="inherit"/>
                <w:color w:val="000000"/>
                <w:sz w:val="32"/>
                <w:szCs w:val="32"/>
                <w:bdr w:val="none" w:sz="0" w:space="0" w:color="auto" w:frame="1"/>
              </w:rPr>
              <w: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w:t>
            </w:r>
            <w:proofErr w:type="spellStart"/>
            <w:proofErr w:type="gramStart"/>
            <w:r w:rsidRPr="00E63475">
              <w:rPr>
                <w:rStyle w:val="crayon-i"/>
                <w:rFonts w:ascii="inherit" w:hAnsi="inherit"/>
                <w:color w:val="000000"/>
                <w:sz w:val="32"/>
                <w:szCs w:val="32"/>
                <w:bdr w:val="none" w:sz="0" w:space="0" w:color="auto" w:frame="1"/>
              </w:rPr>
              <w:t>isToc</w:t>
            </w:r>
            <w:r w:rsidRPr="00E63475">
              <w:rPr>
                <w:rStyle w:val="crayon-sy"/>
                <w:rFonts w:ascii="inherit" w:hAnsi="inherit"/>
                <w:color w:val="000000"/>
                <w:sz w:val="32"/>
                <w:szCs w:val="32"/>
                <w:bdr w:val="none" w:sz="0" w:space="0" w:color="auto" w:frame="1"/>
              </w:rPr>
              <w:t>:</w:t>
            </w:r>
            <w:r w:rsidRPr="00E63475">
              <w:rPr>
                <w:rStyle w:val="crayon-t"/>
                <w:rFonts w:ascii="inherit" w:hAnsi="inherit"/>
                <w:color w:val="000000"/>
                <w:sz w:val="32"/>
                <w:szCs w:val="32"/>
                <w:bdr w:val="none" w:sz="0" w:space="0" w:color="auto" w:frame="1"/>
              </w:rPr>
              <w:t>true</w:t>
            </w:r>
            <w:proofErr w:type="spellEnd"/>
            <w:proofErr w:type="gramEnd"/>
            <w:r w:rsidRPr="00E63475">
              <w:rPr>
                <w:rStyle w:val="crayon-sy"/>
                <w:rFonts w:ascii="inherit" w:hAnsi="inherit"/>
                <w:color w:val="000000"/>
                <w:sz w:val="32"/>
                <w:szCs w:val="32"/>
                <w:bdr w:val="none" w:sz="0" w:space="0" w:color="auto" w:frame="1"/>
              </w:rPr>
              <w: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w:t>
            </w:r>
            <w:r w:rsidRPr="00E63475">
              <w:rPr>
                <w:rStyle w:val="crayon-i"/>
                <w:rFonts w:ascii="inherit" w:hAnsi="inherit"/>
                <w:color w:val="000000"/>
                <w:sz w:val="32"/>
                <w:szCs w:val="32"/>
                <w:bdr w:val="none" w:sz="0" w:space="0" w:color="auto" w:frame="1"/>
              </w:rPr>
              <w:t>email</w:t>
            </w:r>
            <w:r w:rsidRPr="00E63475">
              <w:rPr>
                <w:rStyle w:val="crayon-sy"/>
                <w:rFonts w:ascii="inherit" w:hAnsi="inherit"/>
                <w:color w:val="000000"/>
                <w:sz w:val="32"/>
                <w:szCs w:val="32"/>
                <w:bdr w:val="none" w:sz="0" w:space="0" w:color="auto" w:frame="1"/>
              </w:rPr>
              <w:t>:</w:t>
            </w:r>
            <w:r w:rsidRPr="00E63475">
              <w:rPr>
                <w:rStyle w:val="crayon-s"/>
                <w:rFonts w:ascii="inherit" w:hAnsi="inherit"/>
                <w:color w:val="000000"/>
                <w:sz w:val="32"/>
                <w:szCs w:val="32"/>
                <w:bdr w:val="none" w:sz="0" w:space="0" w:color="auto" w:frame="1"/>
              </w:rPr>
              <w:t>""</w:t>
            </w:r>
            <w:r w:rsidRPr="00E63475">
              <w:rPr>
                <w:rStyle w:val="crayon-sy"/>
                <w:rFonts w:ascii="inherit" w:hAnsi="inherit"/>
                <w:color w:val="000000"/>
                <w:sz w:val="32"/>
                <w:szCs w:val="32"/>
                <w:bdr w:val="none" w:sz="0" w:space="0" w:color="auto" w:frame="1"/>
              </w:rPr>
              <w: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w:t>
            </w:r>
            <w:r w:rsidRPr="00E63475">
              <w:rPr>
                <w:rStyle w:val="crayon-sy"/>
                <w:rFonts w:ascii="inherit" w:hAnsi="inherit"/>
                <w:color w:val="000000"/>
                <w:sz w:val="32"/>
                <w:szCs w:val="32"/>
                <w:bdr w:val="none" w:sz="0" w:space="0" w:color="auto" w:frame="1"/>
              </w:rPr>
              <w:t>};</w:t>
            </w:r>
          </w:p>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w:t>
            </w:r>
            <w:r w:rsidRPr="00E63475">
              <w:rPr>
                <w:rStyle w:val="crayon-sy"/>
                <w:rFonts w:ascii="inherit" w:hAnsi="inherit"/>
                <w:color w:val="000000"/>
                <w:sz w:val="32"/>
                <w:szCs w:val="32"/>
                <w:bdr w:val="none" w:sz="0" w:space="0" w:color="auto" w:frame="1"/>
              </w:rPr>
              <w:t>}</w:t>
            </w:r>
          </w:p>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w:t>
            </w:r>
            <w:proofErr w:type="spellStart"/>
            <w:proofErr w:type="gramStart"/>
            <w:r w:rsidRPr="00E63475">
              <w:rPr>
                <w:rStyle w:val="crayon-e"/>
                <w:rFonts w:ascii="inherit" w:hAnsi="inherit"/>
                <w:color w:val="000000"/>
                <w:sz w:val="32"/>
                <w:szCs w:val="32"/>
                <w:bdr w:val="none" w:sz="0" w:space="0" w:color="auto" w:frame="1"/>
              </w:rPr>
              <w:t>onSubmit</w:t>
            </w:r>
            <w:proofErr w:type="spellEnd"/>
            <w:r w:rsidRPr="00E63475">
              <w:rPr>
                <w:rStyle w:val="crayon-sy"/>
                <w:rFonts w:ascii="inherit" w:hAnsi="inherit"/>
                <w:color w:val="000000"/>
                <w:sz w:val="32"/>
                <w:szCs w:val="32"/>
                <w:bdr w:val="none" w:sz="0" w:space="0" w:color="auto" w:frame="1"/>
              </w:rPr>
              <w:t>(</w:t>
            </w:r>
            <w:proofErr w:type="gramEnd"/>
            <w:r w:rsidRPr="00E63475">
              <w:rPr>
                <w:rStyle w:val="crayon-sy"/>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 xml:space="preserve"> </w:t>
            </w:r>
            <w:r w:rsidRPr="00E63475">
              <w:rPr>
                <w:rStyle w:val="crayon-sy"/>
                <w:rFonts w:ascii="inherit" w:hAnsi="inherit"/>
                <w:color w:val="000000"/>
                <w:sz w:val="32"/>
                <w:szCs w:val="32"/>
                <w:bdr w:val="none" w:sz="0" w:space="0" w:color="auto" w:frame="1"/>
              </w:rPr>
              <w: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w:t>
            </w:r>
            <w:r w:rsidRPr="00E63475">
              <w:rPr>
                <w:rStyle w:val="crayon-i"/>
                <w:rFonts w:ascii="inherit" w:hAnsi="inherit"/>
                <w:color w:val="000000"/>
                <w:sz w:val="32"/>
                <w:szCs w:val="32"/>
                <w:bdr w:val="none" w:sz="0" w:space="0" w:color="auto" w:frame="1"/>
              </w:rPr>
              <w:t>console</w:t>
            </w:r>
            <w:r w:rsidRPr="00E63475">
              <w:rPr>
                <w:rStyle w:val="crayon-sy"/>
                <w:rFonts w:ascii="inherit" w:hAnsi="inherit"/>
                <w:color w:val="000000"/>
                <w:sz w:val="32"/>
                <w:szCs w:val="32"/>
                <w:bdr w:val="none" w:sz="0" w:space="0" w:color="auto" w:frame="1"/>
              </w:rPr>
              <w:t>.</w:t>
            </w:r>
            <w:r w:rsidRPr="00E63475">
              <w:rPr>
                <w:rStyle w:val="crayon-e"/>
                <w:rFonts w:ascii="inherit" w:hAnsi="inherit"/>
                <w:color w:val="000000"/>
                <w:sz w:val="32"/>
                <w:szCs w:val="32"/>
                <w:bdr w:val="none" w:sz="0" w:space="0" w:color="auto" w:frame="1"/>
              </w:rPr>
              <w:t>log</w:t>
            </w:r>
            <w:r w:rsidRPr="00E63475">
              <w:rPr>
                <w:rStyle w:val="crayon-sy"/>
                <w:rFonts w:ascii="inherit" w:hAnsi="inherit"/>
                <w:color w:val="000000"/>
                <w:sz w:val="32"/>
                <w:szCs w:val="32"/>
                <w:bdr w:val="none" w:sz="0" w:space="0" w:color="auto" w:frame="1"/>
              </w:rPr>
              <w:t>(</w:t>
            </w:r>
            <w:proofErr w:type="spellStart"/>
            <w:proofErr w:type="gramStart"/>
            <w:r w:rsidRPr="00E63475">
              <w:rPr>
                <w:rStyle w:val="crayon-r"/>
                <w:rFonts w:ascii="inherit" w:hAnsi="inherit"/>
                <w:color w:val="000000"/>
                <w:sz w:val="32"/>
                <w:szCs w:val="32"/>
                <w:bdr w:val="none" w:sz="0" w:space="0" w:color="auto" w:frame="1"/>
              </w:rPr>
              <w:t>this</w:t>
            </w:r>
            <w:r w:rsidRPr="00E63475">
              <w:rPr>
                <w:rStyle w:val="crayon-sy"/>
                <w:rFonts w:ascii="inherit" w:hAnsi="inherit"/>
                <w:color w:val="000000"/>
                <w:sz w:val="32"/>
                <w:szCs w:val="32"/>
                <w:bdr w:val="none" w:sz="0" w:space="0" w:color="auto" w:frame="1"/>
              </w:rPr>
              <w:t>.</w:t>
            </w:r>
            <w:r w:rsidRPr="00E63475">
              <w:rPr>
                <w:rStyle w:val="crayon-i"/>
                <w:rFonts w:ascii="inherit" w:hAnsi="inherit"/>
                <w:color w:val="000000"/>
                <w:sz w:val="32"/>
                <w:szCs w:val="32"/>
                <w:bdr w:val="none" w:sz="0" w:space="0" w:color="auto" w:frame="1"/>
              </w:rPr>
              <w:t>contactForm</w:t>
            </w:r>
            <w:r w:rsidRPr="00E63475">
              <w:rPr>
                <w:rStyle w:val="crayon-sy"/>
                <w:rFonts w:ascii="inherit" w:hAnsi="inherit"/>
                <w:color w:val="000000"/>
                <w:sz w:val="32"/>
                <w:szCs w:val="32"/>
                <w:bdr w:val="none" w:sz="0" w:space="0" w:color="auto" w:frame="1"/>
              </w:rPr>
              <w:t>.</w:t>
            </w:r>
            <w:r w:rsidRPr="00E63475">
              <w:rPr>
                <w:rStyle w:val="crayon-i"/>
                <w:rFonts w:ascii="inherit" w:hAnsi="inherit"/>
                <w:color w:val="000000"/>
                <w:sz w:val="32"/>
                <w:szCs w:val="32"/>
                <w:bdr w:val="none" w:sz="0" w:space="0" w:color="auto" w:frame="1"/>
              </w:rPr>
              <w:t>value</w:t>
            </w:r>
            <w:proofErr w:type="spellEnd"/>
            <w:proofErr w:type="gramEnd"/>
            <w:r w:rsidRPr="00E63475">
              <w:rPr>
                <w:rStyle w:val="crayon-sy"/>
                <w:rFonts w:ascii="inherit" w:hAnsi="inherit"/>
                <w:color w:val="000000"/>
                <w:sz w:val="32"/>
                <w:szCs w:val="32"/>
                <w:bdr w:val="none" w:sz="0" w:space="0" w:color="auto" w:frame="1"/>
              </w:rPr>
              <w: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w:t>
            </w:r>
            <w:r w:rsidRPr="00E63475">
              <w:rPr>
                <w:rStyle w:val="crayon-sy"/>
                <w:rFonts w:ascii="inherit" w:hAnsi="inherit"/>
                <w:color w:val="000000"/>
                <w:sz w:val="32"/>
                <w:szCs w:val="32"/>
                <w:bdr w:val="none" w:sz="0" w:space="0" w:color="auto" w:frame="1"/>
              </w:rPr>
              <w:t>}</w:t>
            </w:r>
          </w:p>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p w:rsidR="00E63475" w:rsidRPr="00E63475" w:rsidRDefault="00E63475">
            <w:pPr>
              <w:textAlignment w:val="baseline"/>
              <w:rPr>
                <w:rFonts w:ascii="inherit" w:hAnsi="inherit"/>
                <w:color w:val="000000"/>
                <w:sz w:val="32"/>
                <w:szCs w:val="32"/>
              </w:rPr>
            </w:pPr>
            <w:r w:rsidRPr="00E63475">
              <w:rPr>
                <w:rStyle w:val="crayon-sy"/>
                <w:rFonts w:ascii="inherit" w:hAnsi="inherit"/>
                <w:color w:val="000000"/>
                <w:sz w:val="32"/>
                <w:szCs w:val="32"/>
                <w:bdr w:val="none" w:sz="0" w:space="0" w:color="auto" w:frame="1"/>
              </w:rPr>
              <w:t>}</w:t>
            </w:r>
          </w:p>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p w:rsidR="00E63475" w:rsidRPr="00E63475" w:rsidRDefault="00E63475">
            <w:pPr>
              <w:textAlignment w:val="baseline"/>
              <w:rPr>
                <w:rFonts w:ascii="inherit" w:hAnsi="inherit"/>
                <w:color w:val="000000"/>
                <w:sz w:val="32"/>
                <w:szCs w:val="32"/>
              </w:rPr>
            </w:pPr>
            <w:r w:rsidRPr="00E63475">
              <w:rPr>
                <w:rStyle w:val="crayon-e"/>
                <w:rFonts w:ascii="inherit" w:hAnsi="inherit"/>
                <w:color w:val="000000"/>
                <w:sz w:val="32"/>
                <w:szCs w:val="32"/>
                <w:bdr w:val="none" w:sz="0" w:space="0" w:color="auto" w:frame="1"/>
              </w:rPr>
              <w:t>export</w:t>
            </w:r>
            <w:r w:rsidRPr="00E63475">
              <w:rPr>
                <w:rStyle w:val="crayon-h"/>
                <w:rFonts w:ascii="inherit" w:hAnsi="inherit"/>
                <w:color w:val="000000"/>
                <w:sz w:val="32"/>
                <w:szCs w:val="32"/>
                <w:bdr w:val="none" w:sz="0" w:space="0" w:color="auto" w:frame="1"/>
              </w:rPr>
              <w:t xml:space="preserve"> </w:t>
            </w:r>
            <w:r w:rsidRPr="00E63475">
              <w:rPr>
                <w:rStyle w:val="crayon-t"/>
                <w:rFonts w:ascii="inherit" w:hAnsi="inherit"/>
                <w:color w:val="000000"/>
                <w:sz w:val="32"/>
                <w:szCs w:val="32"/>
                <w:bdr w:val="none" w:sz="0" w:space="0" w:color="auto" w:frame="1"/>
              </w:rPr>
              <w:t>class</w:t>
            </w:r>
            <w:r w:rsidRPr="00E63475">
              <w:rPr>
                <w:rStyle w:val="crayon-h"/>
                <w:rFonts w:ascii="inherit" w:hAnsi="inherit"/>
                <w:color w:val="000000"/>
                <w:sz w:val="32"/>
                <w:szCs w:val="32"/>
                <w:bdr w:val="none" w:sz="0" w:space="0" w:color="auto" w:frame="1"/>
              </w:rPr>
              <w:t xml:space="preserve"> </w:t>
            </w:r>
            <w:r w:rsidRPr="00E63475">
              <w:rPr>
                <w:rStyle w:val="crayon-e"/>
                <w:rFonts w:ascii="inherit" w:hAnsi="inherit"/>
                <w:color w:val="000000"/>
                <w:sz w:val="32"/>
                <w:szCs w:val="32"/>
                <w:bdr w:val="none" w:sz="0" w:space="0" w:color="auto" w:frame="1"/>
              </w:rPr>
              <w:t>contact</w:t>
            </w:r>
            <w:r w:rsidRPr="00E63475">
              <w:rPr>
                <w:rStyle w:val="crayon-h"/>
                <w:rFonts w:ascii="inherit" w:hAnsi="inherit"/>
                <w:color w:val="000000"/>
                <w:sz w:val="32"/>
                <w:szCs w:val="32"/>
                <w:bdr w:val="none" w:sz="0" w:space="0" w:color="auto" w:frame="1"/>
              </w:rPr>
              <w:t xml:space="preserve"> </w:t>
            </w:r>
            <w:r w:rsidRPr="00E63475">
              <w:rPr>
                <w:rStyle w:val="crayon-sy"/>
                <w:rFonts w:ascii="inherit" w:hAnsi="inherit"/>
                <w:color w:val="000000"/>
                <w:sz w:val="32"/>
                <w:szCs w:val="32"/>
                <w:bdr w:val="none" w:sz="0" w:space="0" w:color="auto" w:frame="1"/>
              </w:rPr>
              <w: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w:t>
            </w:r>
            <w:proofErr w:type="spellStart"/>
            <w:proofErr w:type="gramStart"/>
            <w:r w:rsidRPr="00E63475">
              <w:rPr>
                <w:rStyle w:val="crayon-i"/>
                <w:rFonts w:ascii="inherit" w:hAnsi="inherit"/>
                <w:color w:val="000000"/>
                <w:sz w:val="32"/>
                <w:szCs w:val="32"/>
                <w:bdr w:val="none" w:sz="0" w:space="0" w:color="auto" w:frame="1"/>
              </w:rPr>
              <w:t>firstname</w:t>
            </w:r>
            <w:r w:rsidRPr="00E63475">
              <w:rPr>
                <w:rStyle w:val="crayon-sy"/>
                <w:rFonts w:ascii="inherit" w:hAnsi="inherit"/>
                <w:color w:val="000000"/>
                <w:sz w:val="32"/>
                <w:szCs w:val="32"/>
                <w:bdr w:val="none" w:sz="0" w:space="0" w:color="auto" w:frame="1"/>
              </w:rPr>
              <w:t>:</w:t>
            </w:r>
            <w:r w:rsidRPr="00E63475">
              <w:rPr>
                <w:rStyle w:val="crayon-t"/>
                <w:rFonts w:ascii="inherit" w:hAnsi="inherit"/>
                <w:color w:val="000000"/>
                <w:sz w:val="32"/>
                <w:szCs w:val="32"/>
                <w:bdr w:val="none" w:sz="0" w:space="0" w:color="auto" w:frame="1"/>
              </w:rPr>
              <w:t>string</w:t>
            </w:r>
            <w:proofErr w:type="spellEnd"/>
            <w:proofErr w:type="gramEnd"/>
            <w:r w:rsidRPr="00E63475">
              <w:rPr>
                <w:rStyle w:val="crayon-sy"/>
                <w:rFonts w:ascii="inherit" w:hAnsi="inherit"/>
                <w:color w:val="000000"/>
                <w:sz w:val="32"/>
                <w:szCs w:val="32"/>
                <w:bdr w:val="none" w:sz="0" w:space="0" w:color="auto" w:frame="1"/>
              </w:rPr>
              <w: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w:t>
            </w:r>
            <w:proofErr w:type="spellStart"/>
            <w:proofErr w:type="gramStart"/>
            <w:r w:rsidRPr="00E63475">
              <w:rPr>
                <w:rStyle w:val="crayon-i"/>
                <w:rFonts w:ascii="inherit" w:hAnsi="inherit"/>
                <w:color w:val="000000"/>
                <w:sz w:val="32"/>
                <w:szCs w:val="32"/>
                <w:bdr w:val="none" w:sz="0" w:space="0" w:color="auto" w:frame="1"/>
              </w:rPr>
              <w:t>lastname</w:t>
            </w:r>
            <w:r w:rsidRPr="00E63475">
              <w:rPr>
                <w:rStyle w:val="crayon-sy"/>
                <w:rFonts w:ascii="inherit" w:hAnsi="inherit"/>
                <w:color w:val="000000"/>
                <w:sz w:val="32"/>
                <w:szCs w:val="32"/>
                <w:bdr w:val="none" w:sz="0" w:space="0" w:color="auto" w:frame="1"/>
              </w:rPr>
              <w:t>:</w:t>
            </w:r>
            <w:r w:rsidRPr="00E63475">
              <w:rPr>
                <w:rStyle w:val="crayon-t"/>
                <w:rFonts w:ascii="inherit" w:hAnsi="inherit"/>
                <w:color w:val="000000"/>
                <w:sz w:val="32"/>
                <w:szCs w:val="32"/>
                <w:bdr w:val="none" w:sz="0" w:space="0" w:color="auto" w:frame="1"/>
              </w:rPr>
              <w:t>string</w:t>
            </w:r>
            <w:proofErr w:type="spellEnd"/>
            <w:proofErr w:type="gramEnd"/>
            <w:r w:rsidRPr="00E63475">
              <w:rPr>
                <w:rStyle w:val="crayon-sy"/>
                <w:rFonts w:ascii="inherit" w:hAnsi="inherit"/>
                <w:color w:val="000000"/>
                <w:sz w:val="32"/>
                <w:szCs w:val="32"/>
                <w:bdr w:val="none" w:sz="0" w:space="0" w:color="auto" w:frame="1"/>
              </w:rPr>
              <w: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w:t>
            </w:r>
            <w:proofErr w:type="spellStart"/>
            <w:proofErr w:type="gramStart"/>
            <w:r w:rsidRPr="00E63475">
              <w:rPr>
                <w:rStyle w:val="crayon-i"/>
                <w:rFonts w:ascii="inherit" w:hAnsi="inherit"/>
                <w:color w:val="000000"/>
                <w:sz w:val="32"/>
                <w:szCs w:val="32"/>
                <w:bdr w:val="none" w:sz="0" w:space="0" w:color="auto" w:frame="1"/>
              </w:rPr>
              <w:t>gender</w:t>
            </w:r>
            <w:r w:rsidRPr="00E63475">
              <w:rPr>
                <w:rStyle w:val="crayon-sy"/>
                <w:rFonts w:ascii="inherit" w:hAnsi="inherit"/>
                <w:color w:val="000000"/>
                <w:sz w:val="32"/>
                <w:szCs w:val="32"/>
                <w:bdr w:val="none" w:sz="0" w:space="0" w:color="auto" w:frame="1"/>
              </w:rPr>
              <w:t>:</w:t>
            </w:r>
            <w:r w:rsidRPr="00E63475">
              <w:rPr>
                <w:rStyle w:val="crayon-t"/>
                <w:rFonts w:ascii="inherit" w:hAnsi="inherit"/>
                <w:color w:val="000000"/>
                <w:sz w:val="32"/>
                <w:szCs w:val="32"/>
                <w:bdr w:val="none" w:sz="0" w:space="0" w:color="auto" w:frame="1"/>
              </w:rPr>
              <w:t>string</w:t>
            </w:r>
            <w:proofErr w:type="spellEnd"/>
            <w:proofErr w:type="gramEnd"/>
            <w:r w:rsidRPr="00E63475">
              <w:rPr>
                <w:rStyle w:val="crayon-sy"/>
                <w:rFonts w:ascii="inherit" w:hAnsi="inherit"/>
                <w:color w:val="000000"/>
                <w:sz w:val="32"/>
                <w:szCs w:val="32"/>
                <w:bdr w:val="none" w:sz="0" w:space="0" w:color="auto" w:frame="1"/>
              </w:rPr>
              <w: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w:t>
            </w:r>
            <w:proofErr w:type="spellStart"/>
            <w:proofErr w:type="gramStart"/>
            <w:r w:rsidRPr="00E63475">
              <w:rPr>
                <w:rStyle w:val="crayon-i"/>
                <w:rFonts w:ascii="inherit" w:hAnsi="inherit"/>
                <w:color w:val="000000"/>
                <w:sz w:val="32"/>
                <w:szCs w:val="32"/>
                <w:bdr w:val="none" w:sz="0" w:space="0" w:color="auto" w:frame="1"/>
              </w:rPr>
              <w:t>isToc</w:t>
            </w:r>
            <w:r w:rsidRPr="00E63475">
              <w:rPr>
                <w:rStyle w:val="crayon-sy"/>
                <w:rFonts w:ascii="inherit" w:hAnsi="inherit"/>
                <w:color w:val="000000"/>
                <w:sz w:val="32"/>
                <w:szCs w:val="32"/>
                <w:bdr w:val="none" w:sz="0" w:space="0" w:color="auto" w:frame="1"/>
              </w:rPr>
              <w:t>:</w:t>
            </w:r>
            <w:r w:rsidRPr="00E63475">
              <w:rPr>
                <w:rStyle w:val="crayon-i"/>
                <w:rFonts w:ascii="inherit" w:hAnsi="inherit"/>
                <w:color w:val="000000"/>
                <w:sz w:val="32"/>
                <w:szCs w:val="32"/>
                <w:bdr w:val="none" w:sz="0" w:space="0" w:color="auto" w:frame="1"/>
              </w:rPr>
              <w:t>boolean</w:t>
            </w:r>
            <w:proofErr w:type="spellEnd"/>
            <w:proofErr w:type="gramEnd"/>
            <w:r w:rsidRPr="00E63475">
              <w:rPr>
                <w:rStyle w:val="crayon-sy"/>
                <w:rFonts w:ascii="inherit" w:hAnsi="inherit"/>
                <w:color w:val="000000"/>
                <w:sz w:val="32"/>
                <w:szCs w:val="32"/>
                <w:bdr w:val="none" w:sz="0" w:space="0" w:color="auto" w:frame="1"/>
              </w:rPr>
              <w: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w:t>
            </w:r>
            <w:proofErr w:type="spellStart"/>
            <w:proofErr w:type="gramStart"/>
            <w:r w:rsidRPr="00E63475">
              <w:rPr>
                <w:rStyle w:val="crayon-i"/>
                <w:rFonts w:ascii="inherit" w:hAnsi="inherit"/>
                <w:color w:val="000000"/>
                <w:sz w:val="32"/>
                <w:szCs w:val="32"/>
                <w:bdr w:val="none" w:sz="0" w:space="0" w:color="auto" w:frame="1"/>
              </w:rPr>
              <w:t>email</w:t>
            </w:r>
            <w:r w:rsidRPr="00E63475">
              <w:rPr>
                <w:rStyle w:val="crayon-sy"/>
                <w:rFonts w:ascii="inherit" w:hAnsi="inherit"/>
                <w:color w:val="000000"/>
                <w:sz w:val="32"/>
                <w:szCs w:val="32"/>
                <w:bdr w:val="none" w:sz="0" w:space="0" w:color="auto" w:frame="1"/>
              </w:rPr>
              <w:t>:</w:t>
            </w:r>
            <w:r w:rsidRPr="00E63475">
              <w:rPr>
                <w:rStyle w:val="crayon-t"/>
                <w:rFonts w:ascii="inherit" w:hAnsi="inherit"/>
                <w:color w:val="000000"/>
                <w:sz w:val="32"/>
                <w:szCs w:val="32"/>
                <w:bdr w:val="none" w:sz="0" w:space="0" w:color="auto" w:frame="1"/>
              </w:rPr>
              <w:t>string</w:t>
            </w:r>
            <w:proofErr w:type="spellEnd"/>
            <w:proofErr w:type="gramEnd"/>
            <w:r w:rsidRPr="00E63475">
              <w:rPr>
                <w:rStyle w:val="crayon-sy"/>
                <w:rFonts w:ascii="inherit" w:hAnsi="inherit"/>
                <w:color w:val="000000"/>
                <w:sz w:val="32"/>
                <w:szCs w:val="32"/>
                <w:bdr w:val="none" w:sz="0" w:space="0" w:color="auto" w:frame="1"/>
              </w:rPr>
              <w:t>;</w:t>
            </w:r>
          </w:p>
          <w:p w:rsidR="00E63475" w:rsidRPr="00E63475" w:rsidRDefault="00E63475">
            <w:pPr>
              <w:textAlignment w:val="baseline"/>
              <w:rPr>
                <w:rFonts w:ascii="inherit" w:hAnsi="inherit"/>
                <w:color w:val="000000"/>
                <w:sz w:val="32"/>
                <w:szCs w:val="32"/>
              </w:rPr>
            </w:pPr>
            <w:r w:rsidRPr="00E63475">
              <w:rPr>
                <w:rStyle w:val="crayon-sy"/>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 xml:space="preserve"> </w:t>
            </w:r>
          </w:p>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lastRenderedPageBreak/>
              <w:t> </w:t>
            </w:r>
          </w:p>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tc>
      </w:tr>
    </w:tbl>
    <w:p w:rsidR="00E63475" w:rsidRPr="00E63475" w:rsidRDefault="00E63475" w:rsidP="00E63475">
      <w:pPr>
        <w:pStyle w:val="has-text-align-center"/>
        <w:shd w:val="clear" w:color="auto" w:fill="FFCC00"/>
        <w:spacing w:before="0" w:beforeAutospacing="0" w:after="0" w:afterAutospacing="0"/>
        <w:jc w:val="center"/>
        <w:textAlignment w:val="baseline"/>
        <w:rPr>
          <w:rFonts w:ascii="Segoe UI" w:hAnsi="Segoe UI" w:cs="Segoe UI"/>
          <w:color w:val="000000"/>
          <w:sz w:val="32"/>
          <w:szCs w:val="32"/>
        </w:rPr>
      </w:pPr>
      <w:r w:rsidRPr="00E63475">
        <w:rPr>
          <w:rFonts w:ascii="Segoe UI" w:hAnsi="Segoe UI" w:cs="Segoe UI"/>
          <w:color w:val="000000"/>
          <w:sz w:val="32"/>
          <w:szCs w:val="32"/>
        </w:rPr>
        <w:lastRenderedPageBreak/>
        <w:br/>
      </w:r>
    </w:p>
    <w:p w:rsidR="00E63475" w:rsidRPr="00E63475" w:rsidRDefault="00E63475" w:rsidP="00E63475">
      <w:pPr>
        <w:pStyle w:val="Heading2"/>
        <w:shd w:val="clear" w:color="auto" w:fill="FFFFFF"/>
        <w:spacing w:before="0" w:beforeAutospacing="0" w:after="0" w:afterAutospacing="0"/>
        <w:textAlignment w:val="baseline"/>
        <w:rPr>
          <w:rFonts w:ascii="Segoe UI" w:hAnsi="Segoe UI" w:cs="Segoe UI"/>
          <w:color w:val="000000"/>
          <w:sz w:val="32"/>
          <w:szCs w:val="32"/>
        </w:rPr>
      </w:pPr>
      <w:r w:rsidRPr="00E63475">
        <w:rPr>
          <w:rFonts w:ascii="Segoe UI" w:hAnsi="Segoe UI" w:cs="Segoe UI"/>
          <w:color w:val="000000"/>
          <w:sz w:val="32"/>
          <w:szCs w:val="32"/>
          <w:bdr w:val="none" w:sz="0" w:space="0" w:color="auto" w:frame="1"/>
        </w:rPr>
        <w:t>Disabling the Browser validation</w:t>
      </w:r>
    </w:p>
    <w:p w:rsidR="004F515A" w:rsidRDefault="00E63475" w:rsidP="00E63475">
      <w:pPr>
        <w:pStyle w:val="NormalWeb"/>
        <w:shd w:val="clear" w:color="auto" w:fill="FFFFFF"/>
        <w:spacing w:before="0" w:beforeAutospacing="0" w:after="0" w:afterAutospacing="0"/>
        <w:textAlignment w:val="baseline"/>
        <w:rPr>
          <w:rFonts w:ascii="Segoe UI" w:hAnsi="Segoe UI" w:cs="Segoe UI"/>
          <w:color w:val="000000"/>
          <w:sz w:val="32"/>
          <w:szCs w:val="32"/>
        </w:rPr>
      </w:pPr>
      <w:r w:rsidRPr="00E63475">
        <w:rPr>
          <w:rFonts w:ascii="Segoe UI" w:hAnsi="Segoe UI" w:cs="Segoe UI"/>
          <w:color w:val="000000"/>
          <w:sz w:val="32"/>
          <w:szCs w:val="32"/>
        </w:rPr>
        <w:t xml:space="preserve">First, we need to disable browser validator interfering with the Angular validator. </w:t>
      </w:r>
    </w:p>
    <w:p w:rsidR="00E63475" w:rsidRPr="00E63475" w:rsidRDefault="00E63475" w:rsidP="00E63475">
      <w:pPr>
        <w:pStyle w:val="NormalWeb"/>
        <w:shd w:val="clear" w:color="auto" w:fill="FFFFFF"/>
        <w:spacing w:before="0" w:beforeAutospacing="0" w:after="0" w:afterAutospacing="0"/>
        <w:textAlignment w:val="baseline"/>
        <w:rPr>
          <w:rFonts w:ascii="Segoe UI" w:hAnsi="Segoe UI" w:cs="Segoe UI"/>
          <w:color w:val="000000"/>
          <w:sz w:val="32"/>
          <w:szCs w:val="32"/>
        </w:rPr>
      </w:pPr>
      <w:r w:rsidRPr="00E63475">
        <w:rPr>
          <w:rFonts w:ascii="Segoe UI" w:hAnsi="Segoe UI" w:cs="Segoe UI"/>
          <w:color w:val="000000"/>
          <w:sz w:val="32"/>
          <w:szCs w:val="32"/>
        </w:rPr>
        <w:t>To do that we need to add </w:t>
      </w:r>
      <w:proofErr w:type="spellStart"/>
      <w:r w:rsidRPr="00E63475">
        <w:rPr>
          <w:rStyle w:val="HTMLCode"/>
          <w:rFonts w:ascii="Segoe UI" w:hAnsi="Segoe UI" w:cs="Segoe UI"/>
          <w:color w:val="000000"/>
          <w:sz w:val="32"/>
          <w:szCs w:val="32"/>
          <w:bdr w:val="none" w:sz="0" w:space="0" w:color="auto" w:frame="1"/>
          <w:shd w:val="clear" w:color="auto" w:fill="F2F2F2"/>
        </w:rPr>
        <w:t>novalidate</w:t>
      </w:r>
      <w:proofErr w:type="spellEnd"/>
      <w:r w:rsidRPr="00E63475">
        <w:rPr>
          <w:rFonts w:ascii="Segoe UI" w:hAnsi="Segoe UI" w:cs="Segoe UI"/>
          <w:color w:val="000000"/>
          <w:sz w:val="32"/>
          <w:szCs w:val="32"/>
        </w:rPr>
        <w:t> attribute on </w:t>
      </w:r>
      <w:r w:rsidRPr="004F515A">
        <w:rPr>
          <w:rStyle w:val="HTMLCode"/>
          <w:rFonts w:ascii="Segoe UI" w:hAnsi="Segoe UI" w:cs="Segoe UI"/>
          <w:b/>
          <w:color w:val="000000"/>
          <w:sz w:val="32"/>
          <w:szCs w:val="32"/>
          <w:bdr w:val="none" w:sz="0" w:space="0" w:color="auto" w:frame="1"/>
          <w:shd w:val="clear" w:color="auto" w:fill="F2F2F2"/>
        </w:rPr>
        <w:t>&lt;form&gt;</w:t>
      </w:r>
      <w:r w:rsidRPr="00E63475">
        <w:rPr>
          <w:rFonts w:ascii="Segoe UI" w:hAnsi="Segoe UI" w:cs="Segoe UI"/>
          <w:color w:val="000000"/>
          <w:sz w:val="32"/>
          <w:szCs w:val="32"/>
        </w:rPr>
        <w:t> element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E63475" w:rsidRPr="00E63475" w:rsidTr="00A3145F">
        <w:trPr>
          <w:tblCellSpacing w:w="15" w:type="dxa"/>
        </w:trPr>
        <w:tc>
          <w:tcPr>
            <w:tcW w:w="0" w:type="auto"/>
            <w:tcBorders>
              <w:top w:val="nil"/>
              <w:left w:val="nil"/>
              <w:bottom w:val="nil"/>
              <w:right w:val="nil"/>
            </w:tcBorders>
            <w:vAlign w:val="center"/>
          </w:tcPr>
          <w:p w:rsidR="00E63475" w:rsidRPr="00E63475" w:rsidRDefault="00E63475" w:rsidP="00E63475">
            <w:pPr>
              <w:textAlignment w:val="baseline"/>
              <w:rPr>
                <w:rFonts w:ascii="inherit" w:hAnsi="inherit"/>
                <w:sz w:val="32"/>
                <w:szCs w:val="32"/>
              </w:rPr>
            </w:pPr>
          </w:p>
        </w:tc>
        <w:tc>
          <w:tcPr>
            <w:tcW w:w="9949" w:type="dxa"/>
            <w:tcBorders>
              <w:top w:val="nil"/>
              <w:left w:val="nil"/>
              <w:bottom w:val="nil"/>
              <w:right w:val="nil"/>
            </w:tcBorders>
            <w:vAlign w:val="center"/>
            <w:hideMark/>
          </w:tcPr>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&lt;</w:t>
            </w:r>
            <w:r w:rsidRPr="00E63475">
              <w:rPr>
                <w:rStyle w:val="crayon-i"/>
                <w:rFonts w:ascii="inherit" w:hAnsi="inherit"/>
                <w:color w:val="000000"/>
                <w:sz w:val="32"/>
                <w:szCs w:val="32"/>
                <w:bdr w:val="none" w:sz="0" w:space="0" w:color="auto" w:frame="1"/>
              </w:rPr>
              <w:t>form</w:t>
            </w:r>
            <w:r w:rsidRPr="00E63475">
              <w:rPr>
                <w:rStyle w:val="crayon-h"/>
                <w:rFonts w:ascii="inherit" w:hAnsi="inherit"/>
                <w:color w:val="000000"/>
                <w:sz w:val="32"/>
                <w:szCs w:val="32"/>
                <w:bdr w:val="none" w:sz="0" w:space="0" w:color="auto" w:frame="1"/>
              </w:rPr>
              <w:t xml:space="preserve"> </w:t>
            </w:r>
            <w:r w:rsidRPr="00E63475">
              <w:rPr>
                <w:rStyle w:val="crayon-p"/>
                <w:rFonts w:ascii="inherit" w:hAnsi="inherit"/>
                <w:color w:val="000000"/>
                <w:sz w:val="32"/>
                <w:szCs w:val="32"/>
                <w:bdr w:val="none" w:sz="0" w:space="0" w:color="auto" w:frame="1"/>
              </w:rPr>
              <w:t>#</w:t>
            </w:r>
            <w:proofErr w:type="spellStart"/>
            <w:r w:rsidRPr="00E63475">
              <w:rPr>
                <w:rStyle w:val="crayon-p"/>
                <w:rFonts w:ascii="inherit" w:hAnsi="inherit"/>
                <w:color w:val="000000"/>
                <w:sz w:val="32"/>
                <w:szCs w:val="32"/>
                <w:bdr w:val="none" w:sz="0" w:space="0" w:color="auto" w:frame="1"/>
              </w:rPr>
              <w:t>contactForm</w:t>
            </w:r>
            <w:proofErr w:type="spellEnd"/>
            <w:r w:rsidRPr="00E63475">
              <w:rPr>
                <w:rStyle w:val="crayon-p"/>
                <w:rFonts w:ascii="inherit" w:hAnsi="inherit"/>
                <w:color w:val="000000"/>
                <w:sz w:val="32"/>
                <w:szCs w:val="32"/>
                <w:bdr w:val="none" w:sz="0" w:space="0" w:color="auto" w:frame="1"/>
              </w:rPr>
              <w:t>="</w:t>
            </w:r>
            <w:proofErr w:type="spellStart"/>
            <w:r w:rsidRPr="00E63475">
              <w:rPr>
                <w:rStyle w:val="crayon-p"/>
                <w:rFonts w:ascii="inherit" w:hAnsi="inherit"/>
                <w:color w:val="000000"/>
                <w:sz w:val="32"/>
                <w:szCs w:val="32"/>
                <w:bdr w:val="none" w:sz="0" w:space="0" w:color="auto" w:frame="1"/>
              </w:rPr>
              <w:t>ngForm</w:t>
            </w:r>
            <w:proofErr w:type="spellEnd"/>
            <w:r w:rsidRPr="00E63475">
              <w:rPr>
                <w:rStyle w:val="crayon-p"/>
                <w:rFonts w:ascii="inherit" w:hAnsi="inherit"/>
                <w:color w:val="000000"/>
                <w:sz w:val="32"/>
                <w:szCs w:val="32"/>
                <w:bdr w:val="none" w:sz="0" w:space="0" w:color="auto" w:frame="1"/>
              </w:rPr>
              <w:t>" (</w:t>
            </w:r>
            <w:proofErr w:type="spellStart"/>
            <w:r w:rsidRPr="00E63475">
              <w:rPr>
                <w:rStyle w:val="crayon-p"/>
                <w:rFonts w:ascii="inherit" w:hAnsi="inherit"/>
                <w:color w:val="000000"/>
                <w:sz w:val="32"/>
                <w:szCs w:val="32"/>
                <w:bdr w:val="none" w:sz="0" w:space="0" w:color="auto" w:frame="1"/>
              </w:rPr>
              <w:t>ngSubmit</w:t>
            </w:r>
            <w:proofErr w:type="spellEnd"/>
            <w:r w:rsidRPr="00E63475">
              <w:rPr>
                <w:rStyle w:val="crayon-p"/>
                <w:rFonts w:ascii="inherit" w:hAnsi="inherit"/>
                <w:color w:val="000000"/>
                <w:sz w:val="32"/>
                <w:szCs w:val="32"/>
                <w:bdr w:val="none" w:sz="0" w:space="0" w:color="auto" w:frame="1"/>
              </w:rPr>
              <w:t>)="</w:t>
            </w:r>
            <w:proofErr w:type="spellStart"/>
            <w:r w:rsidRPr="00E63475">
              <w:rPr>
                <w:rStyle w:val="crayon-p"/>
                <w:rFonts w:ascii="inherit" w:hAnsi="inherit"/>
                <w:color w:val="000000"/>
                <w:sz w:val="32"/>
                <w:szCs w:val="32"/>
                <w:bdr w:val="none" w:sz="0" w:space="0" w:color="auto" w:frame="1"/>
              </w:rPr>
              <w:t>onSubmit</w:t>
            </w:r>
            <w:proofErr w:type="spellEnd"/>
            <w:r w:rsidRPr="00E63475">
              <w:rPr>
                <w:rStyle w:val="crayon-p"/>
                <w:rFonts w:ascii="inherit" w:hAnsi="inherit"/>
                <w:color w:val="000000"/>
                <w:sz w:val="32"/>
                <w:szCs w:val="32"/>
                <w:bdr w:val="none" w:sz="0" w:space="0" w:color="auto" w:frame="1"/>
              </w:rPr>
              <w:t>(</w:t>
            </w:r>
            <w:proofErr w:type="spellStart"/>
            <w:r w:rsidRPr="00E63475">
              <w:rPr>
                <w:rStyle w:val="crayon-p"/>
                <w:rFonts w:ascii="inherit" w:hAnsi="inherit"/>
                <w:color w:val="000000"/>
                <w:sz w:val="32"/>
                <w:szCs w:val="32"/>
                <w:bdr w:val="none" w:sz="0" w:space="0" w:color="auto" w:frame="1"/>
              </w:rPr>
              <w:t>contactForm</w:t>
            </w:r>
            <w:proofErr w:type="spellEnd"/>
            <w:r w:rsidRPr="00E63475">
              <w:rPr>
                <w:rStyle w:val="crayon-p"/>
                <w:rFonts w:ascii="inherit" w:hAnsi="inherit"/>
                <w:color w:val="000000"/>
                <w:sz w:val="32"/>
                <w:szCs w:val="32"/>
                <w:bdr w:val="none" w:sz="0" w:space="0" w:color="auto" w:frame="1"/>
              </w:rPr>
              <w:t xml:space="preserve">)" </w:t>
            </w:r>
            <w:proofErr w:type="spellStart"/>
            <w:r w:rsidRPr="00E63475">
              <w:rPr>
                <w:rStyle w:val="crayon-p"/>
                <w:rFonts w:ascii="inherit" w:hAnsi="inherit"/>
                <w:color w:val="000000"/>
                <w:sz w:val="32"/>
                <w:szCs w:val="32"/>
                <w:bdr w:val="none" w:sz="0" w:space="0" w:color="auto" w:frame="1"/>
              </w:rPr>
              <w:t>novalidate</w:t>
            </w:r>
            <w:proofErr w:type="spellEnd"/>
            <w:r w:rsidRPr="00E63475">
              <w:rPr>
                <w:rStyle w:val="crayon-p"/>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tc>
      </w:tr>
    </w:tbl>
    <w:p w:rsidR="00E63475" w:rsidRPr="00E63475" w:rsidRDefault="00E63475" w:rsidP="00E63475">
      <w:pPr>
        <w:pStyle w:val="Heading2"/>
        <w:shd w:val="clear" w:color="auto" w:fill="FFFFFF"/>
        <w:spacing w:before="0" w:beforeAutospacing="0" w:after="0" w:afterAutospacing="0"/>
        <w:textAlignment w:val="baseline"/>
        <w:rPr>
          <w:rFonts w:ascii="Segoe UI" w:hAnsi="Segoe UI" w:cs="Segoe UI"/>
          <w:color w:val="000000"/>
          <w:sz w:val="32"/>
          <w:szCs w:val="32"/>
        </w:rPr>
      </w:pPr>
      <w:r w:rsidRPr="00E63475">
        <w:rPr>
          <w:rFonts w:ascii="Segoe UI" w:hAnsi="Segoe UI" w:cs="Segoe UI"/>
          <w:color w:val="000000"/>
          <w:sz w:val="32"/>
          <w:szCs w:val="32"/>
          <w:bdr w:val="none" w:sz="0" w:space="0" w:color="auto" w:frame="1"/>
        </w:rPr>
        <w:t>Built-in Validators</w:t>
      </w:r>
    </w:p>
    <w:p w:rsidR="00E63475" w:rsidRPr="00E63475" w:rsidRDefault="00E63475" w:rsidP="00E63475">
      <w:pPr>
        <w:pStyle w:val="NormalWeb"/>
        <w:shd w:val="clear" w:color="auto" w:fill="FFFFFF"/>
        <w:spacing w:before="0" w:beforeAutospacing="0" w:after="0" w:afterAutospacing="0"/>
        <w:textAlignment w:val="baseline"/>
        <w:rPr>
          <w:rFonts w:ascii="Segoe UI" w:hAnsi="Segoe UI" w:cs="Segoe UI"/>
          <w:color w:val="000000"/>
          <w:sz w:val="32"/>
          <w:szCs w:val="32"/>
        </w:rPr>
      </w:pPr>
      <w:r w:rsidRPr="00E63475">
        <w:rPr>
          <w:rFonts w:ascii="Segoe UI" w:hAnsi="Segoe UI" w:cs="Segoe UI"/>
          <w:color w:val="000000"/>
          <w:sz w:val="32"/>
          <w:szCs w:val="32"/>
        </w:rPr>
        <w:t>The Built-in validators use the HTML5 validation attributes like </w:t>
      </w:r>
      <w:r w:rsidRPr="00E63475">
        <w:rPr>
          <w:rStyle w:val="HTMLCode"/>
          <w:rFonts w:ascii="Segoe UI" w:hAnsi="Segoe UI" w:cs="Segoe UI"/>
          <w:color w:val="000000"/>
          <w:sz w:val="32"/>
          <w:szCs w:val="32"/>
          <w:bdr w:val="none" w:sz="0" w:space="0" w:color="auto" w:frame="1"/>
          <w:shd w:val="clear" w:color="auto" w:fill="F2F2F2"/>
        </w:rPr>
        <w:t>required</w:t>
      </w:r>
      <w:r w:rsidRPr="00E63475">
        <w:rPr>
          <w:rFonts w:ascii="Segoe UI" w:hAnsi="Segoe UI" w:cs="Segoe UI"/>
          <w:color w:val="000000"/>
          <w:sz w:val="32"/>
          <w:szCs w:val="32"/>
        </w:rPr>
        <w:t>, </w:t>
      </w:r>
      <w:proofErr w:type="spellStart"/>
      <w:r w:rsidRPr="00E63475">
        <w:rPr>
          <w:rStyle w:val="HTMLCode"/>
          <w:rFonts w:ascii="Segoe UI" w:hAnsi="Segoe UI" w:cs="Segoe UI"/>
          <w:color w:val="000000"/>
          <w:sz w:val="32"/>
          <w:szCs w:val="32"/>
          <w:bdr w:val="none" w:sz="0" w:space="0" w:color="auto" w:frame="1"/>
          <w:shd w:val="clear" w:color="auto" w:fill="F2F2F2"/>
        </w:rPr>
        <w:t>minlength</w:t>
      </w:r>
      <w:proofErr w:type="spellEnd"/>
      <w:r w:rsidRPr="00E63475">
        <w:rPr>
          <w:rFonts w:ascii="Segoe UI" w:hAnsi="Segoe UI" w:cs="Segoe UI"/>
          <w:color w:val="000000"/>
          <w:sz w:val="32"/>
          <w:szCs w:val="32"/>
        </w:rPr>
        <w:t>, </w:t>
      </w:r>
      <w:proofErr w:type="spellStart"/>
      <w:r w:rsidRPr="00E63475">
        <w:rPr>
          <w:rStyle w:val="HTMLCode"/>
          <w:rFonts w:ascii="Segoe UI" w:hAnsi="Segoe UI" w:cs="Segoe UI"/>
          <w:color w:val="000000"/>
          <w:sz w:val="32"/>
          <w:szCs w:val="32"/>
          <w:bdr w:val="none" w:sz="0" w:space="0" w:color="auto" w:frame="1"/>
          <w:shd w:val="clear" w:color="auto" w:fill="F2F2F2"/>
        </w:rPr>
        <w:t>maxlength</w:t>
      </w:r>
      <w:proofErr w:type="spellEnd"/>
      <w:r w:rsidRPr="00E63475">
        <w:rPr>
          <w:rFonts w:ascii="Segoe UI" w:hAnsi="Segoe UI" w:cs="Segoe UI"/>
          <w:color w:val="000000"/>
          <w:sz w:val="32"/>
          <w:szCs w:val="32"/>
        </w:rPr>
        <w:t> &amp; </w:t>
      </w:r>
      <w:r w:rsidRPr="00E63475">
        <w:rPr>
          <w:rStyle w:val="HTMLCode"/>
          <w:rFonts w:ascii="Segoe UI" w:hAnsi="Segoe UI" w:cs="Segoe UI"/>
          <w:color w:val="000000"/>
          <w:sz w:val="32"/>
          <w:szCs w:val="32"/>
          <w:bdr w:val="none" w:sz="0" w:space="0" w:color="auto" w:frame="1"/>
          <w:shd w:val="clear" w:color="auto" w:fill="F2F2F2"/>
        </w:rPr>
        <w:t>pattern</w:t>
      </w:r>
      <w:r w:rsidRPr="00E63475">
        <w:rPr>
          <w:rFonts w:ascii="Segoe UI" w:hAnsi="Segoe UI" w:cs="Segoe UI"/>
          <w:color w:val="000000"/>
          <w:sz w:val="32"/>
          <w:szCs w:val="32"/>
        </w:rPr>
        <w:t>. Angular interprets these validation attributes and add the validator functions to </w:t>
      </w:r>
      <w:proofErr w:type="spellStart"/>
      <w:r w:rsidRPr="00E63475">
        <w:rPr>
          <w:rFonts w:ascii="Segoe UI" w:hAnsi="Segoe UI" w:cs="Segoe UI"/>
          <w:color w:val="000000"/>
          <w:sz w:val="32"/>
          <w:szCs w:val="32"/>
        </w:rPr>
        <w:fldChar w:fldCharType="begin"/>
      </w:r>
      <w:r w:rsidRPr="00E63475">
        <w:rPr>
          <w:rFonts w:ascii="Segoe UI" w:hAnsi="Segoe UI" w:cs="Segoe UI"/>
          <w:color w:val="000000"/>
          <w:sz w:val="32"/>
          <w:szCs w:val="32"/>
        </w:rPr>
        <w:instrText xml:space="preserve"> HYPERLINK "https://www.tektutorialshub.com/angular/formcontrol-in-angular/" </w:instrText>
      </w:r>
      <w:r w:rsidRPr="00E63475">
        <w:rPr>
          <w:rFonts w:ascii="Segoe UI" w:hAnsi="Segoe UI" w:cs="Segoe UI"/>
          <w:color w:val="000000"/>
          <w:sz w:val="32"/>
          <w:szCs w:val="32"/>
        </w:rPr>
        <w:fldChar w:fldCharType="separate"/>
      </w:r>
      <w:r w:rsidRPr="00E63475">
        <w:rPr>
          <w:rStyle w:val="HTMLCode"/>
          <w:rFonts w:ascii="Segoe UI" w:hAnsi="Segoe UI" w:cs="Segoe UI"/>
          <w:color w:val="000000"/>
          <w:sz w:val="32"/>
          <w:szCs w:val="32"/>
          <w:u w:val="single"/>
          <w:bdr w:val="none" w:sz="0" w:space="0" w:color="auto" w:frame="1"/>
          <w:shd w:val="clear" w:color="auto" w:fill="F2F2F2"/>
        </w:rPr>
        <w:t>FormControl</w:t>
      </w:r>
      <w:proofErr w:type="spellEnd"/>
      <w:r w:rsidRPr="00E63475">
        <w:rPr>
          <w:rFonts w:ascii="Segoe UI" w:hAnsi="Segoe UI" w:cs="Segoe UI"/>
          <w:color w:val="000000"/>
          <w:sz w:val="32"/>
          <w:szCs w:val="32"/>
        </w:rPr>
        <w:fldChar w:fldCharType="end"/>
      </w:r>
      <w:r w:rsidRPr="00E63475">
        <w:rPr>
          <w:rFonts w:ascii="Segoe UI" w:hAnsi="Segoe UI" w:cs="Segoe UI"/>
          <w:color w:val="000000"/>
          <w:sz w:val="32"/>
          <w:szCs w:val="32"/>
        </w:rPr>
        <w:t> instance.</w:t>
      </w:r>
    </w:p>
    <w:p w:rsidR="00E63475" w:rsidRPr="00E63475" w:rsidRDefault="00E63475" w:rsidP="00E63475">
      <w:pPr>
        <w:pStyle w:val="Heading2"/>
        <w:shd w:val="clear" w:color="auto" w:fill="FFFFFF"/>
        <w:spacing w:before="0" w:beforeAutospacing="0" w:after="0" w:afterAutospacing="0"/>
        <w:textAlignment w:val="baseline"/>
        <w:rPr>
          <w:rFonts w:ascii="Segoe UI" w:hAnsi="Segoe UI" w:cs="Segoe UI"/>
          <w:color w:val="000000"/>
          <w:sz w:val="32"/>
          <w:szCs w:val="32"/>
        </w:rPr>
      </w:pPr>
      <w:r w:rsidRPr="00E63475">
        <w:rPr>
          <w:rFonts w:ascii="Segoe UI" w:hAnsi="Segoe UI" w:cs="Segoe UI"/>
          <w:color w:val="000000"/>
          <w:sz w:val="32"/>
          <w:szCs w:val="32"/>
          <w:bdr w:val="none" w:sz="0" w:space="0" w:color="auto" w:frame="1"/>
        </w:rPr>
        <w:t>Adding in Built-in Validators</w:t>
      </w:r>
    </w:p>
    <w:p w:rsidR="00E63475" w:rsidRPr="00E63475" w:rsidRDefault="00E63475" w:rsidP="00E63475">
      <w:pPr>
        <w:pStyle w:val="Heading3"/>
        <w:shd w:val="clear" w:color="auto" w:fill="FFFFFF"/>
        <w:spacing w:before="0" w:beforeAutospacing="0" w:after="0" w:afterAutospacing="0"/>
        <w:textAlignment w:val="baseline"/>
        <w:rPr>
          <w:rFonts w:ascii="Segoe UI" w:hAnsi="Segoe UI" w:cs="Segoe UI"/>
          <w:color w:val="000000"/>
          <w:sz w:val="32"/>
          <w:szCs w:val="32"/>
        </w:rPr>
      </w:pPr>
      <w:r w:rsidRPr="00E63475">
        <w:rPr>
          <w:rFonts w:ascii="Segoe UI" w:hAnsi="Segoe UI" w:cs="Segoe UI"/>
          <w:color w:val="000000"/>
          <w:sz w:val="32"/>
          <w:szCs w:val="32"/>
          <w:bdr w:val="none" w:sz="0" w:space="0" w:color="auto" w:frame="1"/>
        </w:rPr>
        <w:t>Required Validation</w:t>
      </w:r>
    </w:p>
    <w:p w:rsidR="00E63475" w:rsidRPr="00E63475" w:rsidRDefault="00E63475" w:rsidP="00E63475">
      <w:pPr>
        <w:pStyle w:val="NormalWeb"/>
        <w:shd w:val="clear" w:color="auto" w:fill="FFFFFF"/>
        <w:spacing w:before="0" w:beforeAutospacing="0" w:after="360" w:afterAutospacing="0"/>
        <w:textAlignment w:val="baseline"/>
        <w:rPr>
          <w:rFonts w:ascii="Segoe UI" w:hAnsi="Segoe UI" w:cs="Segoe UI"/>
          <w:color w:val="000000"/>
          <w:sz w:val="32"/>
          <w:szCs w:val="32"/>
        </w:rPr>
      </w:pPr>
      <w:r w:rsidRPr="00E63475">
        <w:rPr>
          <w:rFonts w:ascii="Segoe UI" w:hAnsi="Segoe UI" w:cs="Segoe UI"/>
          <w:color w:val="000000"/>
          <w:sz w:val="32"/>
          <w:szCs w:val="32"/>
        </w:rPr>
        <w:t>The required validator returns true only if the form control has non-empty value entered. Let us add this validator to all 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E63475" w:rsidRPr="00E63475" w:rsidTr="00E63475">
        <w:trPr>
          <w:tblCellSpacing w:w="15" w:type="dxa"/>
        </w:trPr>
        <w:tc>
          <w:tcPr>
            <w:tcW w:w="0" w:type="auto"/>
            <w:tcBorders>
              <w:top w:val="nil"/>
              <w:left w:val="nil"/>
              <w:bottom w:val="nil"/>
              <w:right w:val="nil"/>
            </w:tcBorders>
            <w:vAlign w:val="center"/>
            <w:hideMark/>
          </w:tcPr>
          <w:p w:rsidR="00E63475" w:rsidRPr="004F515A" w:rsidRDefault="00E63475" w:rsidP="00E63475">
            <w:pPr>
              <w:textAlignment w:val="baseline"/>
              <w:rPr>
                <w:rFonts w:ascii="inherit" w:hAnsi="inherit"/>
                <w:b/>
                <w:sz w:val="32"/>
                <w:szCs w:val="32"/>
              </w:rPr>
            </w:pPr>
          </w:p>
        </w:tc>
        <w:tc>
          <w:tcPr>
            <w:tcW w:w="10774" w:type="dxa"/>
            <w:tcBorders>
              <w:top w:val="nil"/>
              <w:left w:val="nil"/>
              <w:bottom w:val="nil"/>
              <w:right w:val="nil"/>
            </w:tcBorders>
            <w:vAlign w:val="center"/>
            <w:hideMark/>
          </w:tcPr>
          <w:p w:rsidR="00E63475" w:rsidRPr="004F515A" w:rsidRDefault="00E63475">
            <w:pPr>
              <w:textAlignment w:val="baseline"/>
              <w:rPr>
                <w:rFonts w:ascii="inherit" w:hAnsi="inherit"/>
                <w:b/>
                <w:color w:val="000000"/>
                <w:sz w:val="32"/>
                <w:szCs w:val="32"/>
              </w:rPr>
            </w:pPr>
            <w:r w:rsidRPr="004F515A">
              <w:rPr>
                <w:rFonts w:ascii="inherit" w:hAnsi="inherit"/>
                <w:b/>
                <w:color w:val="000000"/>
                <w:sz w:val="32"/>
                <w:szCs w:val="32"/>
              </w:rPr>
              <w:t> </w:t>
            </w:r>
          </w:p>
          <w:p w:rsidR="00E63475" w:rsidRPr="004F515A" w:rsidRDefault="00E63475">
            <w:pPr>
              <w:textAlignment w:val="baseline"/>
              <w:rPr>
                <w:rFonts w:ascii="inherit" w:hAnsi="inherit"/>
                <w:b/>
                <w:color w:val="000000"/>
                <w:sz w:val="32"/>
                <w:szCs w:val="32"/>
              </w:rPr>
            </w:pPr>
            <w:r w:rsidRPr="004F515A">
              <w:rPr>
                <w:rStyle w:val="crayon-h"/>
                <w:rFonts w:ascii="inherit" w:hAnsi="inherit"/>
                <w:b/>
                <w:color w:val="000000"/>
                <w:sz w:val="32"/>
                <w:szCs w:val="32"/>
                <w:bdr w:val="none" w:sz="0" w:space="0" w:color="auto" w:frame="1"/>
              </w:rPr>
              <w:t>&lt;</w:t>
            </w:r>
            <w:r w:rsidRPr="004F515A">
              <w:rPr>
                <w:rStyle w:val="crayon-e"/>
                <w:rFonts w:ascii="inherit" w:hAnsi="inherit"/>
                <w:b/>
                <w:color w:val="000000"/>
                <w:sz w:val="32"/>
                <w:szCs w:val="32"/>
                <w:bdr w:val="none" w:sz="0" w:space="0" w:color="auto" w:frame="1"/>
              </w:rPr>
              <w:t xml:space="preserve">input </w:t>
            </w:r>
            <w:r w:rsidRPr="004F515A">
              <w:rPr>
                <w:rStyle w:val="crayon-i"/>
                <w:rFonts w:ascii="inherit" w:hAnsi="inherit"/>
                <w:b/>
                <w:color w:val="000000"/>
                <w:sz w:val="32"/>
                <w:szCs w:val="32"/>
                <w:bdr w:val="none" w:sz="0" w:space="0" w:color="auto" w:frame="1"/>
              </w:rPr>
              <w:t>type</w:t>
            </w:r>
            <w:r w:rsidRPr="004F515A">
              <w:rPr>
                <w:rFonts w:ascii="inherit" w:hAnsi="inherit"/>
                <w:b/>
                <w:color w:val="000000"/>
                <w:sz w:val="32"/>
                <w:szCs w:val="32"/>
              </w:rPr>
              <w:t>=</w:t>
            </w:r>
            <w:r w:rsidRPr="004F515A">
              <w:rPr>
                <w:rStyle w:val="crayon-s"/>
                <w:rFonts w:ascii="inherit" w:hAnsi="inherit"/>
                <w:b/>
                <w:color w:val="000000"/>
                <w:sz w:val="32"/>
                <w:szCs w:val="32"/>
                <w:bdr w:val="none" w:sz="0" w:space="0" w:color="auto" w:frame="1"/>
              </w:rPr>
              <w:t>"text"</w:t>
            </w:r>
            <w:r w:rsidRPr="004F515A">
              <w:rPr>
                <w:rStyle w:val="crayon-h"/>
                <w:rFonts w:ascii="inherit" w:hAnsi="inherit"/>
                <w:b/>
                <w:color w:val="000000"/>
                <w:sz w:val="32"/>
                <w:szCs w:val="32"/>
                <w:bdr w:val="none" w:sz="0" w:space="0" w:color="auto" w:frame="1"/>
              </w:rPr>
              <w:t xml:space="preserve"> </w:t>
            </w:r>
            <w:r w:rsidRPr="004F515A">
              <w:rPr>
                <w:rStyle w:val="crayon-i"/>
                <w:rFonts w:ascii="inherit" w:hAnsi="inherit"/>
                <w:b/>
                <w:color w:val="000000"/>
                <w:sz w:val="32"/>
                <w:szCs w:val="32"/>
                <w:bdr w:val="none" w:sz="0" w:space="0" w:color="auto" w:frame="1"/>
              </w:rPr>
              <w:t>id</w:t>
            </w:r>
            <w:r w:rsidRPr="004F515A">
              <w:rPr>
                <w:rFonts w:ascii="inherit" w:hAnsi="inherit"/>
                <w:b/>
                <w:color w:val="000000"/>
                <w:sz w:val="32"/>
                <w:szCs w:val="32"/>
              </w:rPr>
              <w:t>=</w:t>
            </w:r>
            <w:r w:rsidRPr="004F515A">
              <w:rPr>
                <w:rStyle w:val="crayon-s"/>
                <w:rFonts w:ascii="inherit" w:hAnsi="inherit"/>
                <w:b/>
                <w:color w:val="000000"/>
                <w:sz w:val="32"/>
                <w:szCs w:val="32"/>
                <w:bdr w:val="none" w:sz="0" w:space="0" w:color="auto" w:frame="1"/>
              </w:rPr>
              <w:t>"</w:t>
            </w:r>
            <w:proofErr w:type="spellStart"/>
            <w:r w:rsidRPr="004F515A">
              <w:rPr>
                <w:rStyle w:val="crayon-s"/>
                <w:rFonts w:ascii="inherit" w:hAnsi="inherit"/>
                <w:b/>
                <w:color w:val="000000"/>
                <w:sz w:val="32"/>
                <w:szCs w:val="32"/>
                <w:bdr w:val="none" w:sz="0" w:space="0" w:color="auto" w:frame="1"/>
              </w:rPr>
              <w:t>firstname</w:t>
            </w:r>
            <w:proofErr w:type="spellEnd"/>
            <w:r w:rsidRPr="004F515A">
              <w:rPr>
                <w:rStyle w:val="crayon-s"/>
                <w:rFonts w:ascii="inherit" w:hAnsi="inherit"/>
                <w:b/>
                <w:color w:val="000000"/>
                <w:sz w:val="32"/>
                <w:szCs w:val="32"/>
                <w:bdr w:val="none" w:sz="0" w:space="0" w:color="auto" w:frame="1"/>
              </w:rPr>
              <w:t>"</w:t>
            </w:r>
            <w:r w:rsidRPr="004F515A">
              <w:rPr>
                <w:rStyle w:val="crayon-h"/>
                <w:rFonts w:ascii="inherit" w:hAnsi="inherit"/>
                <w:b/>
                <w:color w:val="000000"/>
                <w:sz w:val="32"/>
                <w:szCs w:val="32"/>
                <w:bdr w:val="none" w:sz="0" w:space="0" w:color="auto" w:frame="1"/>
              </w:rPr>
              <w:t xml:space="preserve"> </w:t>
            </w:r>
            <w:r w:rsidRPr="004F515A">
              <w:rPr>
                <w:rStyle w:val="crayon-i"/>
                <w:rFonts w:ascii="inherit" w:hAnsi="inherit"/>
                <w:b/>
                <w:color w:val="000000"/>
                <w:sz w:val="32"/>
                <w:szCs w:val="32"/>
                <w:bdr w:val="none" w:sz="0" w:space="0" w:color="auto" w:frame="1"/>
              </w:rPr>
              <w:t>name</w:t>
            </w:r>
            <w:r w:rsidRPr="004F515A">
              <w:rPr>
                <w:rFonts w:ascii="inherit" w:hAnsi="inherit"/>
                <w:b/>
                <w:color w:val="000000"/>
                <w:sz w:val="32"/>
                <w:szCs w:val="32"/>
              </w:rPr>
              <w:t>=</w:t>
            </w:r>
            <w:r w:rsidRPr="004F515A">
              <w:rPr>
                <w:rStyle w:val="crayon-s"/>
                <w:rFonts w:ascii="inherit" w:hAnsi="inherit"/>
                <w:b/>
                <w:color w:val="000000"/>
                <w:sz w:val="32"/>
                <w:szCs w:val="32"/>
                <w:bdr w:val="none" w:sz="0" w:space="0" w:color="auto" w:frame="1"/>
              </w:rPr>
              <w:t>"</w:t>
            </w:r>
            <w:proofErr w:type="spellStart"/>
            <w:r w:rsidRPr="004F515A">
              <w:rPr>
                <w:rStyle w:val="crayon-s"/>
                <w:rFonts w:ascii="inherit" w:hAnsi="inherit"/>
                <w:b/>
                <w:color w:val="000000"/>
                <w:sz w:val="32"/>
                <w:szCs w:val="32"/>
                <w:bdr w:val="none" w:sz="0" w:space="0" w:color="auto" w:frame="1"/>
              </w:rPr>
              <w:t>firstname</w:t>
            </w:r>
            <w:proofErr w:type="spellEnd"/>
            <w:r w:rsidRPr="004F515A">
              <w:rPr>
                <w:rStyle w:val="crayon-s"/>
                <w:rFonts w:ascii="inherit" w:hAnsi="inherit"/>
                <w:b/>
                <w:color w:val="000000"/>
                <w:sz w:val="32"/>
                <w:szCs w:val="32"/>
                <w:bdr w:val="none" w:sz="0" w:space="0" w:color="auto" w:frame="1"/>
              </w:rPr>
              <w:t>"</w:t>
            </w:r>
            <w:r w:rsidRPr="004F515A">
              <w:rPr>
                <w:rStyle w:val="crayon-h"/>
                <w:rFonts w:ascii="inherit" w:hAnsi="inherit"/>
                <w:b/>
                <w:color w:val="000000"/>
                <w:sz w:val="32"/>
                <w:szCs w:val="32"/>
                <w:bdr w:val="none" w:sz="0" w:space="0" w:color="auto" w:frame="1"/>
              </w:rPr>
              <w:t xml:space="preserve"> </w:t>
            </w:r>
            <w:r w:rsidRPr="004F515A">
              <w:rPr>
                <w:rStyle w:val="crayon-i"/>
                <w:rFonts w:ascii="inherit" w:hAnsi="inherit"/>
                <w:b/>
                <w:color w:val="000000"/>
                <w:sz w:val="32"/>
                <w:szCs w:val="32"/>
                <w:bdr w:val="none" w:sz="0" w:space="0" w:color="auto" w:frame="1"/>
              </w:rPr>
              <w:t>required</w:t>
            </w:r>
            <w:r w:rsidRPr="004F515A">
              <w:rPr>
                <w:rStyle w:val="crayon-h"/>
                <w:rFonts w:ascii="inherit" w:hAnsi="inherit"/>
                <w:b/>
                <w:color w:val="000000"/>
                <w:sz w:val="32"/>
                <w:szCs w:val="32"/>
                <w:bdr w:val="none" w:sz="0" w:space="0" w:color="auto" w:frame="1"/>
              </w:rPr>
              <w:t xml:space="preserve"> </w:t>
            </w:r>
            <w:r w:rsidRPr="004F515A">
              <w:rPr>
                <w:rStyle w:val="crayon-sy"/>
                <w:rFonts w:ascii="inherit" w:hAnsi="inherit"/>
                <w:b/>
                <w:color w:val="000000"/>
                <w:sz w:val="32"/>
                <w:szCs w:val="32"/>
                <w:bdr w:val="none" w:sz="0" w:space="0" w:color="auto" w:frame="1"/>
              </w:rPr>
              <w:t>[(</w:t>
            </w:r>
            <w:proofErr w:type="spellStart"/>
            <w:r w:rsidRPr="004F515A">
              <w:rPr>
                <w:rStyle w:val="crayon-i"/>
                <w:rFonts w:ascii="inherit" w:hAnsi="inherit"/>
                <w:b/>
                <w:color w:val="000000"/>
                <w:sz w:val="32"/>
                <w:szCs w:val="32"/>
                <w:bdr w:val="none" w:sz="0" w:space="0" w:color="auto" w:frame="1"/>
              </w:rPr>
              <w:t>ngModel</w:t>
            </w:r>
            <w:proofErr w:type="spellEnd"/>
            <w:proofErr w:type="gramStart"/>
            <w:r w:rsidRPr="004F515A">
              <w:rPr>
                <w:rStyle w:val="crayon-sy"/>
                <w:rFonts w:ascii="inherit" w:hAnsi="inherit"/>
                <w:b/>
                <w:color w:val="000000"/>
                <w:sz w:val="32"/>
                <w:szCs w:val="32"/>
                <w:bdr w:val="none" w:sz="0" w:space="0" w:color="auto" w:frame="1"/>
              </w:rPr>
              <w:t>)]</w:t>
            </w:r>
            <w:r w:rsidRPr="004F515A">
              <w:rPr>
                <w:rFonts w:ascii="inherit" w:hAnsi="inherit"/>
                <w:b/>
                <w:color w:val="000000"/>
                <w:sz w:val="32"/>
                <w:szCs w:val="32"/>
              </w:rPr>
              <w:t>=</w:t>
            </w:r>
            <w:proofErr w:type="gramEnd"/>
            <w:r w:rsidRPr="004F515A">
              <w:rPr>
                <w:rStyle w:val="crayon-s"/>
                <w:rFonts w:ascii="inherit" w:hAnsi="inherit"/>
                <w:b/>
                <w:color w:val="000000"/>
                <w:sz w:val="32"/>
                <w:szCs w:val="32"/>
                <w:bdr w:val="none" w:sz="0" w:space="0" w:color="auto" w:frame="1"/>
              </w:rPr>
              <w:t>"</w:t>
            </w:r>
            <w:proofErr w:type="spellStart"/>
            <w:r w:rsidRPr="004F515A">
              <w:rPr>
                <w:rStyle w:val="crayon-s"/>
                <w:rFonts w:ascii="inherit" w:hAnsi="inherit"/>
                <w:b/>
                <w:color w:val="000000"/>
                <w:sz w:val="32"/>
                <w:szCs w:val="32"/>
                <w:bdr w:val="none" w:sz="0" w:space="0" w:color="auto" w:frame="1"/>
              </w:rPr>
              <w:t>contact.firstname</w:t>
            </w:r>
            <w:proofErr w:type="spellEnd"/>
            <w:r w:rsidRPr="004F515A">
              <w:rPr>
                <w:rStyle w:val="crayon-s"/>
                <w:rFonts w:ascii="inherit" w:hAnsi="inherit"/>
                <w:b/>
                <w:color w:val="000000"/>
                <w:sz w:val="32"/>
                <w:szCs w:val="32"/>
                <w:bdr w:val="none" w:sz="0" w:space="0" w:color="auto" w:frame="1"/>
              </w:rPr>
              <w:t>"</w:t>
            </w:r>
            <w:r w:rsidRPr="004F515A">
              <w:rPr>
                <w:rStyle w:val="crayon-h"/>
                <w:rFonts w:ascii="inherit" w:hAnsi="inherit"/>
                <w:b/>
                <w:color w:val="000000"/>
                <w:sz w:val="32"/>
                <w:szCs w:val="32"/>
                <w:bdr w:val="none" w:sz="0" w:space="0" w:color="auto" w:frame="1"/>
              </w:rPr>
              <w:t>&gt;</w:t>
            </w:r>
          </w:p>
          <w:p w:rsidR="00E63475" w:rsidRPr="004F515A" w:rsidRDefault="00E63475">
            <w:pPr>
              <w:textAlignment w:val="baseline"/>
              <w:rPr>
                <w:rFonts w:ascii="inherit" w:hAnsi="inherit"/>
                <w:b/>
                <w:color w:val="000000"/>
                <w:sz w:val="32"/>
                <w:szCs w:val="32"/>
              </w:rPr>
            </w:pPr>
            <w:r w:rsidRPr="004F515A">
              <w:rPr>
                <w:rFonts w:ascii="inherit" w:hAnsi="inherit"/>
                <w:b/>
                <w:color w:val="000000"/>
                <w:sz w:val="32"/>
                <w:szCs w:val="32"/>
              </w:rPr>
              <w:t> </w:t>
            </w:r>
          </w:p>
        </w:tc>
      </w:tr>
    </w:tbl>
    <w:p w:rsidR="004F515A" w:rsidRDefault="00E63475" w:rsidP="00E63475">
      <w:pPr>
        <w:pStyle w:val="Heading3"/>
        <w:shd w:val="clear" w:color="auto" w:fill="FFFFFF"/>
        <w:spacing w:before="0" w:beforeAutospacing="0" w:after="0" w:afterAutospacing="0"/>
        <w:textAlignment w:val="baseline"/>
        <w:rPr>
          <w:rFonts w:ascii="Segoe UI" w:hAnsi="Segoe UI" w:cs="Segoe UI"/>
          <w:color w:val="000000"/>
          <w:sz w:val="32"/>
          <w:szCs w:val="32"/>
          <w:bdr w:val="none" w:sz="0" w:space="0" w:color="auto" w:frame="1"/>
        </w:rPr>
      </w:pPr>
      <w:r w:rsidRPr="00E63475">
        <w:rPr>
          <w:rFonts w:ascii="Segoe UI" w:hAnsi="Segoe UI" w:cs="Segoe UI"/>
          <w:color w:val="000000"/>
          <w:sz w:val="32"/>
          <w:szCs w:val="32"/>
          <w:bdr w:val="none" w:sz="0" w:space="0" w:color="auto" w:frame="1"/>
        </w:rPr>
        <w:lastRenderedPageBreak/>
        <w:br/>
      </w:r>
    </w:p>
    <w:p w:rsidR="004F515A" w:rsidRDefault="004F515A" w:rsidP="00E63475">
      <w:pPr>
        <w:pStyle w:val="Heading3"/>
        <w:shd w:val="clear" w:color="auto" w:fill="FFFFFF"/>
        <w:spacing w:before="0" w:beforeAutospacing="0" w:after="0" w:afterAutospacing="0"/>
        <w:textAlignment w:val="baseline"/>
        <w:rPr>
          <w:rFonts w:ascii="Segoe UI" w:hAnsi="Segoe UI" w:cs="Segoe UI"/>
          <w:color w:val="000000"/>
          <w:sz w:val="32"/>
          <w:szCs w:val="32"/>
          <w:bdr w:val="none" w:sz="0" w:space="0" w:color="auto" w:frame="1"/>
        </w:rPr>
      </w:pPr>
    </w:p>
    <w:p w:rsidR="00E63475" w:rsidRPr="00E63475" w:rsidRDefault="00E63475" w:rsidP="00E63475">
      <w:pPr>
        <w:pStyle w:val="Heading3"/>
        <w:shd w:val="clear" w:color="auto" w:fill="FFFFFF"/>
        <w:spacing w:before="0" w:beforeAutospacing="0" w:after="0" w:afterAutospacing="0"/>
        <w:textAlignment w:val="baseline"/>
        <w:rPr>
          <w:rFonts w:ascii="Segoe UI" w:hAnsi="Segoe UI" w:cs="Segoe UI"/>
          <w:color w:val="000000"/>
          <w:sz w:val="32"/>
          <w:szCs w:val="32"/>
        </w:rPr>
      </w:pPr>
      <w:proofErr w:type="spellStart"/>
      <w:r w:rsidRPr="00E63475">
        <w:rPr>
          <w:rFonts w:ascii="Segoe UI" w:hAnsi="Segoe UI" w:cs="Segoe UI"/>
          <w:color w:val="000000"/>
          <w:sz w:val="32"/>
          <w:szCs w:val="32"/>
          <w:bdr w:val="none" w:sz="0" w:space="0" w:color="auto" w:frame="1"/>
        </w:rPr>
        <w:t>Minlength</w:t>
      </w:r>
      <w:proofErr w:type="spellEnd"/>
      <w:r w:rsidRPr="00E63475">
        <w:rPr>
          <w:rFonts w:ascii="Segoe UI" w:hAnsi="Segoe UI" w:cs="Segoe UI"/>
          <w:color w:val="000000"/>
          <w:sz w:val="32"/>
          <w:szCs w:val="32"/>
          <w:bdr w:val="none" w:sz="0" w:space="0" w:color="auto" w:frame="1"/>
        </w:rPr>
        <w:t xml:space="preserve"> Validation</w:t>
      </w:r>
    </w:p>
    <w:p w:rsidR="00E63475" w:rsidRPr="00E63475" w:rsidRDefault="00E63475" w:rsidP="00E63475">
      <w:pPr>
        <w:pStyle w:val="NormalWeb"/>
        <w:shd w:val="clear" w:color="auto" w:fill="FFFFFF"/>
        <w:spacing w:before="0" w:beforeAutospacing="0" w:after="360" w:afterAutospacing="0"/>
        <w:textAlignment w:val="baseline"/>
        <w:rPr>
          <w:rFonts w:ascii="Segoe UI" w:hAnsi="Segoe UI" w:cs="Segoe UI"/>
          <w:color w:val="000000"/>
          <w:sz w:val="32"/>
          <w:szCs w:val="32"/>
        </w:rPr>
      </w:pPr>
      <w:r w:rsidRPr="00E63475">
        <w:rPr>
          <w:rFonts w:ascii="Segoe UI" w:hAnsi="Segoe UI" w:cs="Segoe UI"/>
          <w:color w:val="000000"/>
          <w:sz w:val="32"/>
          <w:szCs w:val="32"/>
        </w:rPr>
        <w:t>This Validator requires the control value must not have less number of characters than the value specified in the validator.</w:t>
      </w:r>
    </w:p>
    <w:p w:rsidR="00E63475" w:rsidRPr="00E63475" w:rsidRDefault="00E63475" w:rsidP="00E63475">
      <w:pPr>
        <w:pStyle w:val="NormalWeb"/>
        <w:shd w:val="clear" w:color="auto" w:fill="FFFFFF"/>
        <w:spacing w:before="0" w:beforeAutospacing="0" w:after="360" w:afterAutospacing="0"/>
        <w:textAlignment w:val="baseline"/>
        <w:rPr>
          <w:rFonts w:ascii="Segoe UI" w:hAnsi="Segoe UI" w:cs="Segoe UI"/>
          <w:color w:val="000000"/>
          <w:sz w:val="32"/>
          <w:szCs w:val="32"/>
        </w:rPr>
      </w:pPr>
      <w:r w:rsidRPr="00E63475">
        <w:rPr>
          <w:rFonts w:ascii="Segoe UI" w:hAnsi="Segoe UI" w:cs="Segoe UI"/>
          <w:color w:val="000000"/>
          <w:sz w:val="32"/>
          <w:szCs w:val="32"/>
        </w:rPr>
        <w:t xml:space="preserve">For Example, </w:t>
      </w:r>
      <w:proofErr w:type="spellStart"/>
      <w:r w:rsidRPr="00E63475">
        <w:rPr>
          <w:rFonts w:ascii="Segoe UI" w:hAnsi="Segoe UI" w:cs="Segoe UI"/>
          <w:color w:val="000000"/>
          <w:sz w:val="32"/>
          <w:szCs w:val="32"/>
        </w:rPr>
        <w:t>minlength</w:t>
      </w:r>
      <w:proofErr w:type="spellEnd"/>
      <w:r w:rsidRPr="00E63475">
        <w:rPr>
          <w:rFonts w:ascii="Segoe UI" w:hAnsi="Segoe UI" w:cs="Segoe UI"/>
          <w:color w:val="000000"/>
          <w:sz w:val="32"/>
          <w:szCs w:val="32"/>
        </w:rPr>
        <w:t xml:space="preserve"> validator ensures that the </w:t>
      </w:r>
      <w:proofErr w:type="spellStart"/>
      <w:r w:rsidRPr="00E63475">
        <w:rPr>
          <w:rFonts w:ascii="Segoe UI" w:hAnsi="Segoe UI" w:cs="Segoe UI"/>
          <w:color w:val="000000"/>
          <w:sz w:val="32"/>
          <w:szCs w:val="32"/>
        </w:rPr>
        <w:t>firstname</w:t>
      </w:r>
      <w:proofErr w:type="spellEnd"/>
      <w:r w:rsidRPr="00E63475">
        <w:rPr>
          <w:rFonts w:ascii="Segoe UI" w:hAnsi="Segoe UI" w:cs="Segoe UI"/>
          <w:color w:val="000000"/>
          <w:sz w:val="32"/>
          <w:szCs w:val="32"/>
        </w:rPr>
        <w:t xml:space="preserve"> value has at least 10 characters.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E63475" w:rsidRPr="00E63475" w:rsidTr="00E63475">
        <w:trPr>
          <w:tblCellSpacing w:w="15" w:type="dxa"/>
        </w:trPr>
        <w:tc>
          <w:tcPr>
            <w:tcW w:w="0" w:type="auto"/>
            <w:tcBorders>
              <w:top w:val="nil"/>
              <w:left w:val="nil"/>
              <w:bottom w:val="nil"/>
              <w:right w:val="nil"/>
            </w:tcBorders>
            <w:vAlign w:val="center"/>
            <w:hideMark/>
          </w:tcPr>
          <w:p w:rsidR="00E63475" w:rsidRPr="00E63475" w:rsidRDefault="00E63475" w:rsidP="00E63475">
            <w:pPr>
              <w:textAlignment w:val="baseline"/>
              <w:rPr>
                <w:rFonts w:ascii="inherit" w:hAnsi="inherit"/>
                <w:sz w:val="32"/>
                <w:szCs w:val="32"/>
              </w:rPr>
            </w:pPr>
          </w:p>
        </w:tc>
        <w:tc>
          <w:tcPr>
            <w:tcW w:w="12506" w:type="dxa"/>
            <w:tcBorders>
              <w:top w:val="nil"/>
              <w:left w:val="nil"/>
              <w:bottom w:val="nil"/>
              <w:right w:val="nil"/>
            </w:tcBorders>
            <w:vAlign w:val="center"/>
            <w:hideMark/>
          </w:tcPr>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&lt;</w:t>
            </w:r>
            <w:r w:rsidRPr="00E63475">
              <w:rPr>
                <w:rStyle w:val="crayon-e"/>
                <w:rFonts w:ascii="inherit" w:hAnsi="inherit"/>
                <w:color w:val="000000"/>
                <w:sz w:val="32"/>
                <w:szCs w:val="32"/>
                <w:bdr w:val="none" w:sz="0" w:space="0" w:color="auto" w:frame="1"/>
              </w:rPr>
              <w:t xml:space="preserve">input </w:t>
            </w:r>
            <w:r w:rsidRPr="00E63475">
              <w:rPr>
                <w:rStyle w:val="crayon-i"/>
                <w:rFonts w:ascii="inherit" w:hAnsi="inherit"/>
                <w:color w:val="000000"/>
                <w:sz w:val="32"/>
                <w:szCs w:val="32"/>
                <w:bdr w:val="none" w:sz="0" w:space="0" w:color="auto" w:frame="1"/>
              </w:rPr>
              <w:t>type</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"text"</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id</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firstname</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name</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firstname</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 xml:space="preserve"> </w:t>
            </w:r>
            <w:r w:rsidRPr="00E63475">
              <w:rPr>
                <w:rStyle w:val="crayon-e"/>
                <w:rFonts w:ascii="inherit" w:hAnsi="inherit"/>
                <w:color w:val="000000"/>
                <w:sz w:val="32"/>
                <w:szCs w:val="32"/>
                <w:bdr w:val="none" w:sz="0" w:space="0" w:color="auto" w:frame="1"/>
              </w:rPr>
              <w:t xml:space="preserve">required </w:t>
            </w:r>
            <w:proofErr w:type="spellStart"/>
            <w:r w:rsidRPr="00E63475">
              <w:rPr>
                <w:rStyle w:val="crayon-i"/>
                <w:rFonts w:ascii="inherit" w:hAnsi="inherit"/>
                <w:color w:val="000000"/>
                <w:sz w:val="32"/>
                <w:szCs w:val="32"/>
                <w:bdr w:val="none" w:sz="0" w:space="0" w:color="auto" w:frame="1"/>
              </w:rPr>
              <w:t>minlength</w:t>
            </w:r>
            <w:proofErr w:type="spellEnd"/>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"10"</w:t>
            </w:r>
            <w:r w:rsidRPr="00E63475">
              <w:rPr>
                <w:rStyle w:val="crayon-h"/>
                <w:rFonts w:ascii="inherit" w:hAnsi="inherit"/>
                <w:color w:val="000000"/>
                <w:sz w:val="32"/>
                <w:szCs w:val="32"/>
                <w:bdr w:val="none" w:sz="0" w:space="0" w:color="auto" w:frame="1"/>
              </w:rPr>
              <w:t xml:space="preserve"> </w:t>
            </w:r>
            <w:r w:rsidRPr="00E63475">
              <w:rPr>
                <w:rStyle w:val="crayon-sy"/>
                <w:rFonts w:ascii="inherit" w:hAnsi="inherit"/>
                <w:color w:val="000000"/>
                <w:sz w:val="32"/>
                <w:szCs w:val="32"/>
                <w:bdr w:val="none" w:sz="0" w:space="0" w:color="auto" w:frame="1"/>
              </w:rPr>
              <w:t>[(</w:t>
            </w:r>
            <w:proofErr w:type="spellStart"/>
            <w:r w:rsidRPr="00E63475">
              <w:rPr>
                <w:rStyle w:val="crayon-i"/>
                <w:rFonts w:ascii="inherit" w:hAnsi="inherit"/>
                <w:color w:val="000000"/>
                <w:sz w:val="32"/>
                <w:szCs w:val="32"/>
                <w:bdr w:val="none" w:sz="0" w:space="0" w:color="auto" w:frame="1"/>
              </w:rPr>
              <w:t>ngModel</w:t>
            </w:r>
            <w:proofErr w:type="spellEnd"/>
            <w:proofErr w:type="gramStart"/>
            <w:r w:rsidRPr="00E63475">
              <w:rPr>
                <w:rStyle w:val="crayon-sy"/>
                <w:rFonts w:ascii="inherit" w:hAnsi="inherit"/>
                <w:color w:val="000000"/>
                <w:sz w:val="32"/>
                <w:szCs w:val="32"/>
                <w:bdr w:val="none" w:sz="0" w:space="0" w:color="auto" w:frame="1"/>
              </w:rPr>
              <w:t>)]</w:t>
            </w:r>
            <w:r w:rsidRPr="00E63475">
              <w:rPr>
                <w:rFonts w:ascii="inherit" w:hAnsi="inherit"/>
                <w:color w:val="000000"/>
                <w:sz w:val="32"/>
                <w:szCs w:val="32"/>
              </w:rPr>
              <w:t>=</w:t>
            </w:r>
            <w:proofErr w:type="gramEnd"/>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contact.firstname</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tc>
      </w:tr>
    </w:tbl>
    <w:p w:rsidR="00E63475" w:rsidRPr="00E63475" w:rsidRDefault="00E63475" w:rsidP="00E63475">
      <w:pPr>
        <w:pStyle w:val="Heading3"/>
        <w:shd w:val="clear" w:color="auto" w:fill="FFFFFF"/>
        <w:spacing w:before="0" w:beforeAutospacing="0" w:after="0" w:afterAutospacing="0"/>
        <w:textAlignment w:val="baseline"/>
        <w:rPr>
          <w:rFonts w:ascii="Segoe UI" w:hAnsi="Segoe UI" w:cs="Segoe UI"/>
          <w:color w:val="000000"/>
          <w:sz w:val="32"/>
          <w:szCs w:val="32"/>
        </w:rPr>
      </w:pPr>
      <w:proofErr w:type="spellStart"/>
      <w:r w:rsidRPr="00E63475">
        <w:rPr>
          <w:rFonts w:ascii="Segoe UI" w:hAnsi="Segoe UI" w:cs="Segoe UI"/>
          <w:color w:val="000000"/>
          <w:sz w:val="32"/>
          <w:szCs w:val="32"/>
          <w:bdr w:val="none" w:sz="0" w:space="0" w:color="auto" w:frame="1"/>
        </w:rPr>
        <w:t>Maxlength</w:t>
      </w:r>
      <w:proofErr w:type="spellEnd"/>
      <w:r w:rsidRPr="00E63475">
        <w:rPr>
          <w:rFonts w:ascii="Segoe UI" w:hAnsi="Segoe UI" w:cs="Segoe UI"/>
          <w:color w:val="000000"/>
          <w:sz w:val="32"/>
          <w:szCs w:val="32"/>
          <w:bdr w:val="none" w:sz="0" w:space="0" w:color="auto" w:frame="1"/>
        </w:rPr>
        <w:t xml:space="preserve"> Validation</w:t>
      </w:r>
    </w:p>
    <w:p w:rsidR="00E63475" w:rsidRPr="00E63475" w:rsidRDefault="00E63475" w:rsidP="00E63475">
      <w:pPr>
        <w:pStyle w:val="NormalWeb"/>
        <w:shd w:val="clear" w:color="auto" w:fill="FFFFFF"/>
        <w:spacing w:before="0" w:beforeAutospacing="0" w:after="360" w:afterAutospacing="0"/>
        <w:textAlignment w:val="baseline"/>
        <w:rPr>
          <w:rFonts w:ascii="Segoe UI" w:hAnsi="Segoe UI" w:cs="Segoe UI"/>
          <w:color w:val="000000"/>
          <w:sz w:val="32"/>
          <w:szCs w:val="32"/>
        </w:rPr>
      </w:pPr>
      <w:r w:rsidRPr="00E63475">
        <w:rPr>
          <w:rFonts w:ascii="Segoe UI" w:hAnsi="Segoe UI" w:cs="Segoe UI"/>
          <w:color w:val="000000"/>
          <w:sz w:val="32"/>
          <w:szCs w:val="32"/>
        </w:rPr>
        <w:t>This Validator requires that the number of characters must not exceed the value of the attribute.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E63475" w:rsidRPr="00E63475" w:rsidTr="00E63475">
        <w:trPr>
          <w:tblCellSpacing w:w="15" w:type="dxa"/>
        </w:trPr>
        <w:tc>
          <w:tcPr>
            <w:tcW w:w="0" w:type="auto"/>
            <w:tcBorders>
              <w:top w:val="nil"/>
              <w:left w:val="nil"/>
              <w:bottom w:val="nil"/>
              <w:right w:val="nil"/>
            </w:tcBorders>
            <w:vAlign w:val="center"/>
            <w:hideMark/>
          </w:tcPr>
          <w:p w:rsidR="00E63475" w:rsidRPr="00E63475" w:rsidRDefault="00E63475" w:rsidP="00E63475">
            <w:pPr>
              <w:textAlignment w:val="baseline"/>
              <w:rPr>
                <w:rFonts w:ascii="inherit" w:hAnsi="inherit"/>
                <w:sz w:val="32"/>
                <w:szCs w:val="32"/>
              </w:rPr>
            </w:pPr>
          </w:p>
        </w:tc>
        <w:tc>
          <w:tcPr>
            <w:tcW w:w="12161" w:type="dxa"/>
            <w:tcBorders>
              <w:top w:val="nil"/>
              <w:left w:val="nil"/>
              <w:bottom w:val="nil"/>
              <w:right w:val="nil"/>
            </w:tcBorders>
            <w:vAlign w:val="center"/>
            <w:hideMark/>
          </w:tcPr>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&lt;</w:t>
            </w:r>
            <w:r w:rsidRPr="00E63475">
              <w:rPr>
                <w:rStyle w:val="crayon-e"/>
                <w:rFonts w:ascii="inherit" w:hAnsi="inherit"/>
                <w:color w:val="000000"/>
                <w:sz w:val="32"/>
                <w:szCs w:val="32"/>
                <w:bdr w:val="none" w:sz="0" w:space="0" w:color="auto" w:frame="1"/>
              </w:rPr>
              <w:t xml:space="preserve">input </w:t>
            </w:r>
            <w:r w:rsidRPr="00E63475">
              <w:rPr>
                <w:rStyle w:val="crayon-i"/>
                <w:rFonts w:ascii="inherit" w:hAnsi="inherit"/>
                <w:color w:val="000000"/>
                <w:sz w:val="32"/>
                <w:szCs w:val="32"/>
                <w:bdr w:val="none" w:sz="0" w:space="0" w:color="auto" w:frame="1"/>
              </w:rPr>
              <w:t>type</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"text"</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id</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lastname</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name</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lastname</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 xml:space="preserve"> </w:t>
            </w:r>
            <w:r w:rsidRPr="00E63475">
              <w:rPr>
                <w:rStyle w:val="crayon-e"/>
                <w:rFonts w:ascii="inherit" w:hAnsi="inherit"/>
                <w:color w:val="000000"/>
                <w:sz w:val="32"/>
                <w:szCs w:val="32"/>
                <w:bdr w:val="none" w:sz="0" w:space="0" w:color="auto" w:frame="1"/>
              </w:rPr>
              <w:t xml:space="preserve">required </w:t>
            </w:r>
            <w:proofErr w:type="spellStart"/>
            <w:r w:rsidRPr="00E63475">
              <w:rPr>
                <w:rStyle w:val="crayon-i"/>
                <w:rFonts w:ascii="inherit" w:hAnsi="inherit"/>
                <w:color w:val="000000"/>
                <w:sz w:val="32"/>
                <w:szCs w:val="32"/>
                <w:bdr w:val="none" w:sz="0" w:space="0" w:color="auto" w:frame="1"/>
              </w:rPr>
              <w:t>maxlength</w:t>
            </w:r>
            <w:proofErr w:type="spellEnd"/>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"15"</w:t>
            </w:r>
            <w:r w:rsidRPr="00E63475">
              <w:rPr>
                <w:rStyle w:val="crayon-h"/>
                <w:rFonts w:ascii="inherit" w:hAnsi="inherit"/>
                <w:color w:val="000000"/>
                <w:sz w:val="32"/>
                <w:szCs w:val="32"/>
                <w:bdr w:val="none" w:sz="0" w:space="0" w:color="auto" w:frame="1"/>
              </w:rPr>
              <w:t xml:space="preserve"> </w:t>
            </w:r>
            <w:r w:rsidRPr="00E63475">
              <w:rPr>
                <w:rStyle w:val="crayon-sy"/>
                <w:rFonts w:ascii="inherit" w:hAnsi="inherit"/>
                <w:color w:val="000000"/>
                <w:sz w:val="32"/>
                <w:szCs w:val="32"/>
                <w:bdr w:val="none" w:sz="0" w:space="0" w:color="auto" w:frame="1"/>
              </w:rPr>
              <w:t>[(</w:t>
            </w:r>
            <w:proofErr w:type="spellStart"/>
            <w:r w:rsidRPr="00E63475">
              <w:rPr>
                <w:rStyle w:val="crayon-i"/>
                <w:rFonts w:ascii="inherit" w:hAnsi="inherit"/>
                <w:color w:val="000000"/>
                <w:sz w:val="32"/>
                <w:szCs w:val="32"/>
                <w:bdr w:val="none" w:sz="0" w:space="0" w:color="auto" w:frame="1"/>
              </w:rPr>
              <w:t>ngModel</w:t>
            </w:r>
            <w:proofErr w:type="spellEnd"/>
            <w:proofErr w:type="gramStart"/>
            <w:r w:rsidRPr="00E63475">
              <w:rPr>
                <w:rStyle w:val="crayon-sy"/>
                <w:rFonts w:ascii="inherit" w:hAnsi="inherit"/>
                <w:color w:val="000000"/>
                <w:sz w:val="32"/>
                <w:szCs w:val="32"/>
                <w:bdr w:val="none" w:sz="0" w:space="0" w:color="auto" w:frame="1"/>
              </w:rPr>
              <w:t>)]</w:t>
            </w:r>
            <w:r w:rsidRPr="00E63475">
              <w:rPr>
                <w:rFonts w:ascii="inherit" w:hAnsi="inherit"/>
                <w:color w:val="000000"/>
                <w:sz w:val="32"/>
                <w:szCs w:val="32"/>
              </w:rPr>
              <w:t>=</w:t>
            </w:r>
            <w:proofErr w:type="gramEnd"/>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contact.lastname</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tc>
      </w:tr>
    </w:tbl>
    <w:p w:rsidR="00E63475" w:rsidRPr="00E63475" w:rsidRDefault="00E63475" w:rsidP="00E63475">
      <w:pPr>
        <w:pStyle w:val="Heading3"/>
        <w:shd w:val="clear" w:color="auto" w:fill="FFFFFF"/>
        <w:spacing w:before="0" w:beforeAutospacing="0" w:after="0" w:afterAutospacing="0"/>
        <w:textAlignment w:val="baseline"/>
        <w:rPr>
          <w:rFonts w:ascii="Segoe UI" w:hAnsi="Segoe UI" w:cs="Segoe UI"/>
          <w:color w:val="000000"/>
          <w:sz w:val="32"/>
          <w:szCs w:val="32"/>
        </w:rPr>
      </w:pPr>
      <w:r w:rsidRPr="00E63475">
        <w:rPr>
          <w:rFonts w:ascii="Segoe UI" w:hAnsi="Segoe UI" w:cs="Segoe UI"/>
          <w:color w:val="000000"/>
          <w:sz w:val="32"/>
          <w:szCs w:val="32"/>
          <w:bdr w:val="none" w:sz="0" w:space="0" w:color="auto" w:frame="1"/>
        </w:rPr>
        <w:t>Pattern Validation</w:t>
      </w:r>
    </w:p>
    <w:p w:rsidR="00E63475" w:rsidRPr="00E63475" w:rsidRDefault="00E63475" w:rsidP="00E63475">
      <w:pPr>
        <w:pStyle w:val="NormalWeb"/>
        <w:shd w:val="clear" w:color="auto" w:fill="FFFFFF"/>
        <w:spacing w:before="0" w:beforeAutospacing="0" w:after="0" w:afterAutospacing="0"/>
        <w:textAlignment w:val="baseline"/>
        <w:rPr>
          <w:rFonts w:ascii="Segoe UI" w:hAnsi="Segoe UI" w:cs="Segoe UI"/>
          <w:color w:val="000000"/>
          <w:sz w:val="32"/>
          <w:szCs w:val="32"/>
        </w:rPr>
      </w:pPr>
      <w:r w:rsidRPr="00E63475">
        <w:rPr>
          <w:rFonts w:ascii="Segoe UI" w:hAnsi="Segoe UI" w:cs="Segoe UI"/>
          <w:color w:val="000000"/>
          <w:sz w:val="32"/>
          <w:szCs w:val="32"/>
        </w:rPr>
        <w:t>This Validator requires that the control value must match the regex pattern provided in the attribute. For example, the pattern </w:t>
      </w:r>
      <w:r w:rsidRPr="00E63475">
        <w:rPr>
          <w:rStyle w:val="HTMLCode"/>
          <w:rFonts w:ascii="Segoe UI" w:hAnsi="Segoe UI" w:cs="Segoe UI"/>
          <w:color w:val="000000"/>
          <w:sz w:val="32"/>
          <w:szCs w:val="32"/>
          <w:bdr w:val="none" w:sz="0" w:space="0" w:color="auto" w:frame="1"/>
          <w:shd w:val="clear" w:color="auto" w:fill="F2F2F2"/>
        </w:rPr>
        <w:t>^[a-</w:t>
      </w:r>
      <w:proofErr w:type="spellStart"/>
      <w:r w:rsidRPr="00E63475">
        <w:rPr>
          <w:rStyle w:val="HTMLCode"/>
          <w:rFonts w:ascii="Segoe UI" w:hAnsi="Segoe UI" w:cs="Segoe UI"/>
          <w:color w:val="000000"/>
          <w:sz w:val="32"/>
          <w:szCs w:val="32"/>
          <w:bdr w:val="none" w:sz="0" w:space="0" w:color="auto" w:frame="1"/>
          <w:shd w:val="clear" w:color="auto" w:fill="F2F2F2"/>
        </w:rPr>
        <w:t>zA</w:t>
      </w:r>
      <w:proofErr w:type="spellEnd"/>
      <w:r w:rsidRPr="00E63475">
        <w:rPr>
          <w:rStyle w:val="HTMLCode"/>
          <w:rFonts w:ascii="Segoe UI" w:hAnsi="Segoe UI" w:cs="Segoe UI"/>
          <w:color w:val="000000"/>
          <w:sz w:val="32"/>
          <w:szCs w:val="32"/>
          <w:bdr w:val="none" w:sz="0" w:space="0" w:color="auto" w:frame="1"/>
          <w:shd w:val="clear" w:color="auto" w:fill="F2F2F2"/>
        </w:rPr>
        <w:t>-</w:t>
      </w:r>
      <w:proofErr w:type="gramStart"/>
      <w:r w:rsidRPr="00E63475">
        <w:rPr>
          <w:rStyle w:val="HTMLCode"/>
          <w:rFonts w:ascii="Segoe UI" w:hAnsi="Segoe UI" w:cs="Segoe UI"/>
          <w:color w:val="000000"/>
          <w:sz w:val="32"/>
          <w:szCs w:val="32"/>
          <w:bdr w:val="none" w:sz="0" w:space="0" w:color="auto" w:frame="1"/>
          <w:shd w:val="clear" w:color="auto" w:fill="F2F2F2"/>
        </w:rPr>
        <w:t>Z]+</w:t>
      </w:r>
      <w:proofErr w:type="gramEnd"/>
      <w:r w:rsidRPr="00E63475">
        <w:rPr>
          <w:rStyle w:val="HTMLCode"/>
          <w:rFonts w:ascii="Segoe UI" w:hAnsi="Segoe UI" w:cs="Segoe UI"/>
          <w:color w:val="000000"/>
          <w:sz w:val="32"/>
          <w:szCs w:val="32"/>
          <w:bdr w:val="none" w:sz="0" w:space="0" w:color="auto" w:frame="1"/>
          <w:shd w:val="clear" w:color="auto" w:fill="F2F2F2"/>
        </w:rPr>
        <w:t>$</w:t>
      </w:r>
      <w:r w:rsidRPr="00E63475">
        <w:rPr>
          <w:rFonts w:ascii="Segoe UI" w:hAnsi="Segoe UI" w:cs="Segoe UI"/>
          <w:color w:val="000000"/>
          <w:sz w:val="32"/>
          <w:szCs w:val="32"/>
        </w:rPr>
        <w:t> ensures that the only letters are allowed (even spaces are not allowed). Let us apply this pattern to the </w:t>
      </w:r>
      <w:proofErr w:type="spellStart"/>
      <w:r w:rsidRPr="00E63475">
        <w:rPr>
          <w:rStyle w:val="HTMLCode"/>
          <w:rFonts w:ascii="Segoe UI" w:hAnsi="Segoe UI" w:cs="Segoe UI"/>
          <w:color w:val="000000"/>
          <w:sz w:val="32"/>
          <w:szCs w:val="32"/>
          <w:bdr w:val="none" w:sz="0" w:space="0" w:color="auto" w:frame="1"/>
          <w:shd w:val="clear" w:color="auto" w:fill="F2F2F2"/>
        </w:rPr>
        <w:t>lastName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E63475" w:rsidRPr="00E63475" w:rsidTr="00E63475">
        <w:trPr>
          <w:tblCellSpacing w:w="15" w:type="dxa"/>
        </w:trPr>
        <w:tc>
          <w:tcPr>
            <w:tcW w:w="0" w:type="auto"/>
            <w:tcBorders>
              <w:top w:val="nil"/>
              <w:left w:val="nil"/>
              <w:bottom w:val="nil"/>
              <w:right w:val="nil"/>
            </w:tcBorders>
            <w:vAlign w:val="center"/>
            <w:hideMark/>
          </w:tcPr>
          <w:p w:rsidR="00E63475" w:rsidRPr="00E63475" w:rsidRDefault="00E63475" w:rsidP="00E63475">
            <w:pPr>
              <w:textAlignment w:val="baseline"/>
              <w:rPr>
                <w:rFonts w:ascii="inherit" w:hAnsi="inherit"/>
                <w:sz w:val="32"/>
                <w:szCs w:val="32"/>
              </w:rPr>
            </w:pPr>
          </w:p>
        </w:tc>
        <w:tc>
          <w:tcPr>
            <w:tcW w:w="9949" w:type="dxa"/>
            <w:tcBorders>
              <w:top w:val="nil"/>
              <w:left w:val="nil"/>
              <w:bottom w:val="nil"/>
              <w:right w:val="nil"/>
            </w:tcBorders>
            <w:vAlign w:val="center"/>
            <w:hideMark/>
          </w:tcPr>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&lt;</w:t>
            </w:r>
            <w:r w:rsidRPr="00E63475">
              <w:rPr>
                <w:rStyle w:val="crayon-e"/>
                <w:rFonts w:ascii="inherit" w:hAnsi="inherit"/>
                <w:color w:val="000000"/>
                <w:sz w:val="32"/>
                <w:szCs w:val="32"/>
                <w:bdr w:val="none" w:sz="0" w:space="0" w:color="auto" w:frame="1"/>
              </w:rPr>
              <w:t xml:space="preserve">input </w:t>
            </w:r>
            <w:r w:rsidRPr="00E63475">
              <w:rPr>
                <w:rStyle w:val="crayon-i"/>
                <w:rFonts w:ascii="inherit" w:hAnsi="inherit"/>
                <w:color w:val="000000"/>
                <w:sz w:val="32"/>
                <w:szCs w:val="32"/>
                <w:bdr w:val="none" w:sz="0" w:space="0" w:color="auto" w:frame="1"/>
              </w:rPr>
              <w:t>type</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"text"</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id</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lastname</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name</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lastname</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 xml:space="preserve"> </w:t>
            </w:r>
            <w:r w:rsidRPr="00E63475">
              <w:rPr>
                <w:rStyle w:val="crayon-e"/>
                <w:rFonts w:ascii="inherit" w:hAnsi="inherit"/>
                <w:color w:val="000000"/>
                <w:sz w:val="32"/>
                <w:szCs w:val="32"/>
                <w:bdr w:val="none" w:sz="0" w:space="0" w:color="auto" w:frame="1"/>
              </w:rPr>
              <w:t xml:space="preserve">required </w:t>
            </w:r>
            <w:proofErr w:type="spellStart"/>
            <w:r w:rsidRPr="00E63475">
              <w:rPr>
                <w:rStyle w:val="crayon-i"/>
                <w:rFonts w:ascii="inherit" w:hAnsi="inherit"/>
                <w:color w:val="000000"/>
                <w:sz w:val="32"/>
                <w:szCs w:val="32"/>
                <w:bdr w:val="none" w:sz="0" w:space="0" w:color="auto" w:frame="1"/>
              </w:rPr>
              <w:t>maxlength</w:t>
            </w:r>
            <w:proofErr w:type="spellEnd"/>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"15"</w:t>
            </w:r>
            <w:r w:rsidRPr="00E63475">
              <w:rPr>
                <w:rStyle w:val="crayon-h"/>
                <w:rFonts w:ascii="inherit" w:hAnsi="inherit"/>
                <w:color w:val="000000"/>
                <w:sz w:val="32"/>
                <w:szCs w:val="32"/>
                <w:bdr w:val="none" w:sz="0" w:space="0" w:color="auto" w:frame="1"/>
              </w:rPr>
              <w:t xml:space="preserve"> </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w:t>
            </w:r>
            <w:r w:rsidRPr="00E63475">
              <w:rPr>
                <w:rStyle w:val="crayon-i"/>
                <w:rFonts w:ascii="inherit" w:hAnsi="inherit"/>
                <w:color w:val="000000"/>
                <w:sz w:val="32"/>
                <w:szCs w:val="32"/>
                <w:bdr w:val="none" w:sz="0" w:space="0" w:color="auto" w:frame="1"/>
              </w:rPr>
              <w:t>pattern</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"^[a-</w:t>
            </w:r>
            <w:proofErr w:type="spellStart"/>
            <w:r w:rsidRPr="00E63475">
              <w:rPr>
                <w:rStyle w:val="crayon-s"/>
                <w:rFonts w:ascii="inherit" w:hAnsi="inherit"/>
                <w:color w:val="000000"/>
                <w:sz w:val="32"/>
                <w:szCs w:val="32"/>
                <w:bdr w:val="none" w:sz="0" w:space="0" w:color="auto" w:frame="1"/>
              </w:rPr>
              <w:t>zA</w:t>
            </w:r>
            <w:proofErr w:type="spellEnd"/>
            <w:r w:rsidRPr="00E63475">
              <w:rPr>
                <w:rStyle w:val="crayon-s"/>
                <w:rFonts w:ascii="inherit" w:hAnsi="inherit"/>
                <w:color w:val="000000"/>
                <w:sz w:val="32"/>
                <w:szCs w:val="32"/>
                <w:bdr w:val="none" w:sz="0" w:space="0" w:color="auto" w:frame="1"/>
              </w:rPr>
              <w:t>-</w:t>
            </w:r>
            <w:proofErr w:type="gramStart"/>
            <w:r w:rsidRPr="00E63475">
              <w:rPr>
                <w:rStyle w:val="crayon-s"/>
                <w:rFonts w:ascii="inherit" w:hAnsi="inherit"/>
                <w:color w:val="000000"/>
                <w:sz w:val="32"/>
                <w:szCs w:val="32"/>
                <w:bdr w:val="none" w:sz="0" w:space="0" w:color="auto" w:frame="1"/>
              </w:rPr>
              <w:t>Z]+</w:t>
            </w:r>
            <w:proofErr w:type="gram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 xml:space="preserve"> </w:t>
            </w:r>
            <w:r w:rsidRPr="00E63475">
              <w:rPr>
                <w:rStyle w:val="crayon-sy"/>
                <w:rFonts w:ascii="inherit" w:hAnsi="inherit"/>
                <w:color w:val="000000"/>
                <w:sz w:val="32"/>
                <w:szCs w:val="32"/>
                <w:bdr w:val="none" w:sz="0" w:space="0" w:color="auto" w:frame="1"/>
              </w:rPr>
              <w:t>[(</w:t>
            </w:r>
            <w:proofErr w:type="spellStart"/>
            <w:r w:rsidRPr="00E63475">
              <w:rPr>
                <w:rStyle w:val="crayon-i"/>
                <w:rFonts w:ascii="inherit" w:hAnsi="inherit"/>
                <w:color w:val="000000"/>
                <w:sz w:val="32"/>
                <w:szCs w:val="32"/>
                <w:bdr w:val="none" w:sz="0" w:space="0" w:color="auto" w:frame="1"/>
              </w:rPr>
              <w:t>ngModel</w:t>
            </w:r>
            <w:proofErr w:type="spellEnd"/>
            <w:r w:rsidRPr="00E63475">
              <w:rPr>
                <w:rStyle w:val="crayon-sy"/>
                <w:rFonts w:ascii="inherit" w:hAnsi="inherit"/>
                <w:color w:val="000000"/>
                <w:sz w:val="32"/>
                <w:szCs w:val="32"/>
                <w:bdr w:val="none" w:sz="0" w:space="0" w:color="auto" w:frame="1"/>
              </w:rPr>
              <w:t>)]</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contact.lastname</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tc>
      </w:tr>
    </w:tbl>
    <w:p w:rsidR="00E63475" w:rsidRPr="00E63475" w:rsidRDefault="00E63475" w:rsidP="00E63475">
      <w:pPr>
        <w:pStyle w:val="Heading3"/>
        <w:shd w:val="clear" w:color="auto" w:fill="FFFFFF"/>
        <w:spacing w:before="0" w:beforeAutospacing="0" w:after="0" w:afterAutospacing="0"/>
        <w:textAlignment w:val="baseline"/>
        <w:rPr>
          <w:rFonts w:ascii="Segoe UI" w:hAnsi="Segoe UI" w:cs="Segoe UI"/>
          <w:color w:val="000000"/>
          <w:sz w:val="32"/>
          <w:szCs w:val="32"/>
        </w:rPr>
      </w:pPr>
      <w:r w:rsidRPr="00E63475">
        <w:rPr>
          <w:rFonts w:ascii="Segoe UI" w:hAnsi="Segoe UI" w:cs="Segoe UI"/>
          <w:color w:val="000000"/>
          <w:sz w:val="32"/>
          <w:szCs w:val="32"/>
          <w:bdr w:val="none" w:sz="0" w:space="0" w:color="auto" w:frame="1"/>
        </w:rPr>
        <w:t>Email Validation</w:t>
      </w:r>
    </w:p>
    <w:p w:rsidR="00E63475" w:rsidRPr="00E63475" w:rsidRDefault="00E63475" w:rsidP="00E63475">
      <w:pPr>
        <w:pStyle w:val="NormalWeb"/>
        <w:shd w:val="clear" w:color="auto" w:fill="FFFFFF"/>
        <w:spacing w:before="0" w:beforeAutospacing="0" w:after="360" w:afterAutospacing="0"/>
        <w:textAlignment w:val="baseline"/>
        <w:rPr>
          <w:rFonts w:ascii="Segoe UI" w:hAnsi="Segoe UI" w:cs="Segoe UI"/>
          <w:color w:val="000000"/>
          <w:sz w:val="32"/>
          <w:szCs w:val="32"/>
        </w:rPr>
      </w:pPr>
      <w:r w:rsidRPr="00E63475">
        <w:rPr>
          <w:rFonts w:ascii="Segoe UI" w:hAnsi="Segoe UI" w:cs="Segoe UI"/>
          <w:color w:val="000000"/>
          <w:sz w:val="32"/>
          <w:szCs w:val="32"/>
        </w:rPr>
        <w:t>This Validator requires that the control value must be a valid email address. We apply this to the email field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9265"/>
      </w:tblGrid>
      <w:tr w:rsidR="00E63475" w:rsidRPr="00E63475" w:rsidTr="00E63475">
        <w:trPr>
          <w:tblCellSpacing w:w="15" w:type="dxa"/>
        </w:trPr>
        <w:tc>
          <w:tcPr>
            <w:tcW w:w="50" w:type="dxa"/>
            <w:tcBorders>
              <w:top w:val="nil"/>
              <w:left w:val="nil"/>
              <w:bottom w:val="nil"/>
              <w:right w:val="nil"/>
            </w:tcBorders>
            <w:vAlign w:val="center"/>
            <w:hideMark/>
          </w:tcPr>
          <w:p w:rsidR="00E63475" w:rsidRPr="00E63475" w:rsidRDefault="00E63475" w:rsidP="00E63475">
            <w:pPr>
              <w:textAlignment w:val="baseline"/>
              <w:rPr>
                <w:rFonts w:ascii="inherit" w:hAnsi="inherit"/>
                <w:sz w:val="32"/>
                <w:szCs w:val="32"/>
              </w:rPr>
            </w:pPr>
          </w:p>
        </w:tc>
        <w:tc>
          <w:tcPr>
            <w:tcW w:w="9220" w:type="dxa"/>
            <w:tcBorders>
              <w:top w:val="nil"/>
              <w:left w:val="nil"/>
              <w:bottom w:val="nil"/>
              <w:right w:val="nil"/>
            </w:tcBorders>
            <w:vAlign w:val="center"/>
            <w:hideMark/>
          </w:tcPr>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&lt;</w:t>
            </w:r>
            <w:r w:rsidRPr="00E63475">
              <w:rPr>
                <w:rStyle w:val="crayon-e"/>
                <w:rFonts w:ascii="inherit" w:hAnsi="inherit"/>
                <w:color w:val="000000"/>
                <w:sz w:val="32"/>
                <w:szCs w:val="32"/>
                <w:bdr w:val="none" w:sz="0" w:space="0" w:color="auto" w:frame="1"/>
              </w:rPr>
              <w:t xml:space="preserve">input </w:t>
            </w:r>
            <w:r w:rsidRPr="00E63475">
              <w:rPr>
                <w:rStyle w:val="crayon-i"/>
                <w:rFonts w:ascii="inherit" w:hAnsi="inherit"/>
                <w:color w:val="000000"/>
                <w:sz w:val="32"/>
                <w:szCs w:val="32"/>
                <w:bdr w:val="none" w:sz="0" w:space="0" w:color="auto" w:frame="1"/>
              </w:rPr>
              <w:t>type</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"text"</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id</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"email"</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name</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"email"</w:t>
            </w:r>
            <w:r w:rsidRPr="00E63475">
              <w:rPr>
                <w:rStyle w:val="crayon-h"/>
                <w:rFonts w:ascii="inherit" w:hAnsi="inherit"/>
                <w:color w:val="000000"/>
                <w:sz w:val="32"/>
                <w:szCs w:val="32"/>
                <w:bdr w:val="none" w:sz="0" w:space="0" w:color="auto" w:frame="1"/>
              </w:rPr>
              <w:t xml:space="preserve"> </w:t>
            </w:r>
            <w:r w:rsidRPr="00E63475">
              <w:rPr>
                <w:rStyle w:val="crayon-e"/>
                <w:rFonts w:ascii="inherit" w:hAnsi="inherit"/>
                <w:color w:val="000000"/>
                <w:sz w:val="32"/>
                <w:szCs w:val="32"/>
                <w:bdr w:val="none" w:sz="0" w:space="0" w:color="auto" w:frame="1"/>
              </w:rPr>
              <w:t xml:space="preserve">required </w:t>
            </w:r>
            <w:r w:rsidRPr="00E63475">
              <w:rPr>
                <w:rStyle w:val="crayon-i"/>
                <w:rFonts w:ascii="inherit" w:hAnsi="inherit"/>
                <w:color w:val="000000"/>
                <w:sz w:val="32"/>
                <w:szCs w:val="32"/>
                <w:bdr w:val="none" w:sz="0" w:space="0" w:color="auto" w:frame="1"/>
              </w:rPr>
              <w:t>email</w:t>
            </w:r>
            <w:r w:rsidRPr="00E63475">
              <w:rPr>
                <w:rStyle w:val="crayon-h"/>
                <w:rFonts w:ascii="inherit" w:hAnsi="inherit"/>
                <w:color w:val="000000"/>
                <w:sz w:val="32"/>
                <w:szCs w:val="32"/>
                <w:bdr w:val="none" w:sz="0" w:space="0" w:color="auto" w:frame="1"/>
              </w:rPr>
              <w:t xml:space="preserve"> </w:t>
            </w:r>
            <w:r w:rsidRPr="00E63475">
              <w:rPr>
                <w:rStyle w:val="crayon-sy"/>
                <w:rFonts w:ascii="inherit" w:hAnsi="inherit"/>
                <w:color w:val="000000"/>
                <w:sz w:val="32"/>
                <w:szCs w:val="32"/>
                <w:bdr w:val="none" w:sz="0" w:space="0" w:color="auto" w:frame="1"/>
              </w:rPr>
              <w:t>[(</w:t>
            </w:r>
            <w:proofErr w:type="spellStart"/>
            <w:r w:rsidRPr="00E63475">
              <w:rPr>
                <w:rStyle w:val="crayon-i"/>
                <w:rFonts w:ascii="inherit" w:hAnsi="inherit"/>
                <w:color w:val="000000"/>
                <w:sz w:val="32"/>
                <w:szCs w:val="32"/>
                <w:bdr w:val="none" w:sz="0" w:space="0" w:color="auto" w:frame="1"/>
              </w:rPr>
              <w:t>ngModel</w:t>
            </w:r>
            <w:proofErr w:type="spellEnd"/>
            <w:proofErr w:type="gramStart"/>
            <w:r w:rsidRPr="00E63475">
              <w:rPr>
                <w:rStyle w:val="crayon-sy"/>
                <w:rFonts w:ascii="inherit" w:hAnsi="inherit"/>
                <w:color w:val="000000"/>
                <w:sz w:val="32"/>
                <w:szCs w:val="32"/>
                <w:bdr w:val="none" w:sz="0" w:space="0" w:color="auto" w:frame="1"/>
              </w:rPr>
              <w:t>)]</w:t>
            </w:r>
            <w:r w:rsidRPr="00E63475">
              <w:rPr>
                <w:rFonts w:ascii="inherit" w:hAnsi="inherit"/>
                <w:color w:val="000000"/>
                <w:sz w:val="32"/>
                <w:szCs w:val="32"/>
              </w:rPr>
              <w:t>=</w:t>
            </w:r>
            <w:proofErr w:type="gramEnd"/>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contact.email</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&gt;</w:t>
            </w:r>
          </w:p>
          <w:p w:rsidR="004F515A" w:rsidRPr="00E63475" w:rsidRDefault="00E63475" w:rsidP="004F515A">
            <w:pPr>
              <w:textAlignment w:val="baseline"/>
              <w:rPr>
                <w:rFonts w:ascii="inherit" w:hAnsi="inherit"/>
                <w:color w:val="000000"/>
                <w:sz w:val="32"/>
                <w:szCs w:val="32"/>
              </w:rPr>
            </w:pPr>
            <w:r w:rsidRPr="00E63475">
              <w:rPr>
                <w:rFonts w:ascii="inherit" w:hAnsi="inherit"/>
                <w:color w:val="000000"/>
                <w:sz w:val="32"/>
                <w:szCs w:val="32"/>
              </w:rPr>
              <w:t> </w:t>
            </w:r>
          </w:p>
          <w:p w:rsidR="004F515A" w:rsidRPr="00E63475" w:rsidRDefault="004F515A">
            <w:pPr>
              <w:textAlignment w:val="baseline"/>
              <w:rPr>
                <w:rFonts w:ascii="inherit" w:hAnsi="inherit"/>
                <w:color w:val="000000"/>
                <w:sz w:val="32"/>
                <w:szCs w:val="32"/>
              </w:rPr>
            </w:pPr>
          </w:p>
        </w:tc>
      </w:tr>
    </w:tbl>
    <w:p w:rsidR="00E63475" w:rsidRPr="00E63475" w:rsidRDefault="00E63475" w:rsidP="00E63475">
      <w:pPr>
        <w:pStyle w:val="Heading2"/>
        <w:shd w:val="clear" w:color="auto" w:fill="FFFFFF"/>
        <w:spacing w:before="0" w:beforeAutospacing="0" w:after="0" w:afterAutospacing="0"/>
        <w:textAlignment w:val="baseline"/>
        <w:rPr>
          <w:rFonts w:ascii="Segoe UI" w:hAnsi="Segoe UI" w:cs="Segoe UI"/>
          <w:color w:val="000000"/>
          <w:sz w:val="32"/>
          <w:szCs w:val="32"/>
        </w:rPr>
      </w:pPr>
      <w:r w:rsidRPr="00E63475">
        <w:rPr>
          <w:rFonts w:ascii="Segoe UI" w:hAnsi="Segoe UI" w:cs="Segoe UI"/>
          <w:color w:val="000000"/>
          <w:sz w:val="32"/>
          <w:szCs w:val="32"/>
          <w:bdr w:val="none" w:sz="0" w:space="0" w:color="auto" w:frame="1"/>
        </w:rPr>
        <w:t>Disable Submit button</w:t>
      </w:r>
    </w:p>
    <w:p w:rsidR="00E63475" w:rsidRPr="00E63475" w:rsidRDefault="00E63475" w:rsidP="00E63475">
      <w:pPr>
        <w:pStyle w:val="NormalWeb"/>
        <w:shd w:val="clear" w:color="auto" w:fill="FFFFFF"/>
        <w:spacing w:before="0" w:beforeAutospacing="0" w:after="360" w:afterAutospacing="0"/>
        <w:textAlignment w:val="baseline"/>
        <w:rPr>
          <w:rFonts w:ascii="Segoe UI" w:hAnsi="Segoe UI" w:cs="Segoe UI"/>
          <w:color w:val="000000"/>
          <w:sz w:val="32"/>
          <w:szCs w:val="32"/>
        </w:rPr>
      </w:pPr>
      <w:r w:rsidRPr="00E63475">
        <w:rPr>
          <w:rFonts w:ascii="Segoe UI" w:hAnsi="Segoe UI" w:cs="Segoe UI"/>
          <w:color w:val="000000"/>
          <w:sz w:val="32"/>
          <w:szCs w:val="32"/>
        </w:rPr>
        <w:t>Now, we have successfully added the validators. You will notice that the click submit button still submits the form.</w:t>
      </w:r>
    </w:p>
    <w:p w:rsidR="00E63475" w:rsidRPr="00E63475" w:rsidRDefault="00E63475" w:rsidP="00E63475">
      <w:pPr>
        <w:pStyle w:val="NormalWeb"/>
        <w:shd w:val="clear" w:color="auto" w:fill="FFFFFF"/>
        <w:spacing w:before="0" w:beforeAutospacing="0" w:after="360" w:afterAutospacing="0"/>
        <w:textAlignment w:val="baseline"/>
        <w:rPr>
          <w:rFonts w:ascii="Segoe UI" w:hAnsi="Segoe UI" w:cs="Segoe UI"/>
          <w:color w:val="000000"/>
          <w:sz w:val="32"/>
          <w:szCs w:val="32"/>
        </w:rPr>
      </w:pPr>
      <w:r w:rsidRPr="00E63475">
        <w:rPr>
          <w:rFonts w:ascii="Segoe UI" w:hAnsi="Segoe UI" w:cs="Segoe UI"/>
          <w:color w:val="000000"/>
          <w:sz w:val="32"/>
          <w:szCs w:val="32"/>
        </w:rPr>
        <w:t>We need to disable the submit button if our form is not valid.</w:t>
      </w:r>
    </w:p>
    <w:p w:rsidR="00E63475" w:rsidRPr="00E63475" w:rsidRDefault="00E63475" w:rsidP="00E63475">
      <w:pPr>
        <w:pStyle w:val="NormalWeb"/>
        <w:shd w:val="clear" w:color="auto" w:fill="FFFFFF"/>
        <w:spacing w:before="0" w:beforeAutospacing="0" w:after="0" w:afterAutospacing="0"/>
        <w:textAlignment w:val="baseline"/>
        <w:rPr>
          <w:rFonts w:ascii="Segoe UI" w:hAnsi="Segoe UI" w:cs="Segoe UI"/>
          <w:color w:val="000000"/>
          <w:sz w:val="32"/>
          <w:szCs w:val="32"/>
        </w:rPr>
      </w:pPr>
      <w:r w:rsidRPr="00E63475">
        <w:rPr>
          <w:rFonts w:ascii="Segoe UI" w:hAnsi="Segoe UI" w:cs="Segoe UI"/>
          <w:color w:val="000000"/>
          <w:sz w:val="32"/>
          <w:szCs w:val="32"/>
        </w:rPr>
        <w:t xml:space="preserve">Angular forms module </w:t>
      </w:r>
      <w:proofErr w:type="gramStart"/>
      <w:r w:rsidRPr="00E63475">
        <w:rPr>
          <w:rFonts w:ascii="Segoe UI" w:hAnsi="Segoe UI" w:cs="Segoe UI"/>
          <w:color w:val="000000"/>
          <w:sz w:val="32"/>
          <w:szCs w:val="32"/>
        </w:rPr>
        <w:t>keep</w:t>
      </w:r>
      <w:proofErr w:type="gramEnd"/>
      <w:r w:rsidRPr="00E63475">
        <w:rPr>
          <w:rFonts w:ascii="Segoe UI" w:hAnsi="Segoe UI" w:cs="Segoe UI"/>
          <w:color w:val="000000"/>
          <w:sz w:val="32"/>
          <w:szCs w:val="32"/>
        </w:rPr>
        <w:t xml:space="preserve"> track of the state of our form and each of its form elements. These states are exposed to the user through </w:t>
      </w:r>
      <w:proofErr w:type="spellStart"/>
      <w:r w:rsidRPr="00E63475">
        <w:rPr>
          <w:rStyle w:val="HTMLCode"/>
          <w:rFonts w:ascii="Segoe UI" w:hAnsi="Segoe UI" w:cs="Segoe UI"/>
          <w:color w:val="000000"/>
          <w:sz w:val="32"/>
          <w:szCs w:val="32"/>
          <w:bdr w:val="none" w:sz="0" w:space="0" w:color="auto" w:frame="1"/>
          <w:shd w:val="clear" w:color="auto" w:fill="F2F2F2"/>
        </w:rPr>
        <w:t>FormGroup</w:t>
      </w:r>
      <w:proofErr w:type="spellEnd"/>
      <w:r w:rsidRPr="00E63475">
        <w:rPr>
          <w:rFonts w:ascii="Segoe UI" w:hAnsi="Segoe UI" w:cs="Segoe UI"/>
          <w:color w:val="000000"/>
          <w:sz w:val="32"/>
          <w:szCs w:val="32"/>
        </w:rPr>
        <w:t>, </w:t>
      </w:r>
      <w:proofErr w:type="spellStart"/>
      <w:r w:rsidRPr="00E63475">
        <w:rPr>
          <w:rStyle w:val="HTMLCode"/>
          <w:rFonts w:ascii="Segoe UI" w:hAnsi="Segoe UI" w:cs="Segoe UI"/>
          <w:color w:val="000000"/>
          <w:sz w:val="32"/>
          <w:szCs w:val="32"/>
          <w:bdr w:val="none" w:sz="0" w:space="0" w:color="auto" w:frame="1"/>
          <w:shd w:val="clear" w:color="auto" w:fill="F2F2F2"/>
        </w:rPr>
        <w:t>FormArray</w:t>
      </w:r>
      <w:proofErr w:type="spellEnd"/>
      <w:r w:rsidRPr="00E63475">
        <w:rPr>
          <w:rFonts w:ascii="Segoe UI" w:hAnsi="Segoe UI" w:cs="Segoe UI"/>
          <w:color w:val="000000"/>
          <w:sz w:val="32"/>
          <w:szCs w:val="32"/>
        </w:rPr>
        <w:t> &amp; </w:t>
      </w:r>
      <w:proofErr w:type="spellStart"/>
      <w:r w:rsidRPr="00E63475">
        <w:rPr>
          <w:rStyle w:val="HTMLCode"/>
          <w:rFonts w:ascii="Segoe UI" w:hAnsi="Segoe UI" w:cs="Segoe UI"/>
          <w:color w:val="000000"/>
          <w:sz w:val="32"/>
          <w:szCs w:val="32"/>
          <w:bdr w:val="none" w:sz="0" w:space="0" w:color="auto" w:frame="1"/>
          <w:shd w:val="clear" w:color="auto" w:fill="F2F2F2"/>
        </w:rPr>
        <w:t>FormControl</w:t>
      </w:r>
      <w:proofErr w:type="spellEnd"/>
      <w:r w:rsidRPr="00E63475">
        <w:rPr>
          <w:rFonts w:ascii="Segoe UI" w:hAnsi="Segoe UI" w:cs="Segoe UI"/>
          <w:color w:val="000000"/>
          <w:sz w:val="32"/>
          <w:szCs w:val="32"/>
        </w:rPr>
        <w:t> objects.</w:t>
      </w:r>
    </w:p>
    <w:p w:rsidR="00E63475" w:rsidRPr="00E63475" w:rsidRDefault="00E63475" w:rsidP="00E63475">
      <w:pPr>
        <w:pStyle w:val="NormalWeb"/>
        <w:shd w:val="clear" w:color="auto" w:fill="FFFFFF"/>
        <w:spacing w:before="0" w:beforeAutospacing="0" w:after="0" w:afterAutospacing="0"/>
        <w:textAlignment w:val="baseline"/>
        <w:rPr>
          <w:rFonts w:ascii="Segoe UI" w:hAnsi="Segoe UI" w:cs="Segoe UI"/>
          <w:color w:val="000000"/>
          <w:sz w:val="32"/>
          <w:szCs w:val="32"/>
        </w:rPr>
      </w:pPr>
      <w:r w:rsidRPr="00E63475">
        <w:rPr>
          <w:rFonts w:ascii="Segoe UI" w:hAnsi="Segoe UI" w:cs="Segoe UI"/>
          <w:color w:val="000000"/>
          <w:sz w:val="32"/>
          <w:szCs w:val="32"/>
        </w:rPr>
        <w:t>We get the reference to the top-level </w:t>
      </w:r>
      <w:proofErr w:type="spellStart"/>
      <w:r w:rsidRPr="00E63475">
        <w:rPr>
          <w:rStyle w:val="HTMLCode"/>
          <w:rFonts w:ascii="Segoe UI" w:hAnsi="Segoe UI" w:cs="Segoe UI"/>
          <w:color w:val="000000"/>
          <w:sz w:val="32"/>
          <w:szCs w:val="32"/>
          <w:bdr w:val="none" w:sz="0" w:space="0" w:color="auto" w:frame="1"/>
          <w:shd w:val="clear" w:color="auto" w:fill="F2F2F2"/>
        </w:rPr>
        <w:t>FormGroup</w:t>
      </w:r>
      <w:proofErr w:type="spellEnd"/>
      <w:r w:rsidRPr="00E63475">
        <w:rPr>
          <w:rFonts w:ascii="Segoe UI" w:hAnsi="Segoe UI" w:cs="Segoe UI"/>
          <w:color w:val="000000"/>
          <w:sz w:val="32"/>
          <w:szCs w:val="32"/>
        </w:rPr>
        <w:t> instance by creating a template variable and bind it to </w:t>
      </w:r>
      <w:proofErr w:type="spellStart"/>
      <w:r w:rsidRPr="00E63475">
        <w:rPr>
          <w:rStyle w:val="HTMLCode"/>
          <w:rFonts w:ascii="Segoe UI" w:hAnsi="Segoe UI" w:cs="Segoe UI"/>
          <w:color w:val="000000"/>
          <w:sz w:val="32"/>
          <w:szCs w:val="32"/>
          <w:bdr w:val="none" w:sz="0" w:space="0" w:color="auto" w:frame="1"/>
          <w:shd w:val="clear" w:color="auto" w:fill="F2F2F2"/>
        </w:rPr>
        <w:t>ngForm</w:t>
      </w:r>
      <w:proofErr w:type="spellEnd"/>
      <w:r w:rsidRPr="00E63475">
        <w:rPr>
          <w:rFonts w:ascii="Segoe UI" w:hAnsi="Segoe UI" w:cs="Segoe UI"/>
          <w:color w:val="000000"/>
          <w:sz w:val="32"/>
          <w:szCs w:val="32"/>
        </w:rPr>
        <w:t>. We have already done it when we had added the </w:t>
      </w:r>
      <w:r w:rsidRPr="00E63475">
        <w:rPr>
          <w:rStyle w:val="HTMLCode"/>
          <w:rFonts w:ascii="Segoe UI" w:hAnsi="Segoe UI" w:cs="Segoe UI"/>
          <w:color w:val="000000"/>
          <w:sz w:val="32"/>
          <w:szCs w:val="32"/>
          <w:bdr w:val="none" w:sz="0" w:space="0" w:color="auto" w:frame="1"/>
          <w:shd w:val="clear" w:color="auto" w:fill="F2F2F2"/>
        </w:rPr>
        <w:t>#</w:t>
      </w:r>
      <w:proofErr w:type="spellStart"/>
      <w:r w:rsidRPr="00E63475">
        <w:rPr>
          <w:rStyle w:val="HTMLCode"/>
          <w:rFonts w:ascii="Segoe UI" w:hAnsi="Segoe UI" w:cs="Segoe UI"/>
          <w:color w:val="000000"/>
          <w:sz w:val="32"/>
          <w:szCs w:val="32"/>
          <w:bdr w:val="none" w:sz="0" w:space="0" w:color="auto" w:frame="1"/>
          <w:shd w:val="clear" w:color="auto" w:fill="F2F2F2"/>
        </w:rPr>
        <w:t>contactForm</w:t>
      </w:r>
      <w:proofErr w:type="spellEnd"/>
      <w:r w:rsidRPr="00E63475">
        <w:rPr>
          <w:rStyle w:val="HTMLCode"/>
          <w:rFonts w:ascii="Segoe UI" w:hAnsi="Segoe UI" w:cs="Segoe UI"/>
          <w:color w:val="000000"/>
          <w:sz w:val="32"/>
          <w:szCs w:val="32"/>
          <w:bdr w:val="none" w:sz="0" w:space="0" w:color="auto" w:frame="1"/>
          <w:shd w:val="clear" w:color="auto" w:fill="F2F2F2"/>
        </w:rPr>
        <w:t>="</w:t>
      </w:r>
      <w:proofErr w:type="spellStart"/>
      <w:r w:rsidRPr="00E63475">
        <w:rPr>
          <w:rStyle w:val="HTMLCode"/>
          <w:rFonts w:ascii="Segoe UI" w:hAnsi="Segoe UI" w:cs="Segoe UI"/>
          <w:color w:val="000000"/>
          <w:sz w:val="32"/>
          <w:szCs w:val="32"/>
          <w:bdr w:val="none" w:sz="0" w:space="0" w:color="auto" w:frame="1"/>
          <w:shd w:val="clear" w:color="auto" w:fill="F2F2F2"/>
        </w:rPr>
        <w:t>ngForm</w:t>
      </w:r>
      <w:proofErr w:type="spellEnd"/>
      <w:r w:rsidRPr="00E63475">
        <w:rPr>
          <w:rStyle w:val="HTMLCode"/>
          <w:rFonts w:ascii="Segoe UI" w:hAnsi="Segoe UI" w:cs="Segoe UI"/>
          <w:color w:val="000000"/>
          <w:sz w:val="32"/>
          <w:szCs w:val="32"/>
          <w:bdr w:val="none" w:sz="0" w:space="0" w:color="auto" w:frame="1"/>
          <w:shd w:val="clear" w:color="auto" w:fill="F2F2F2"/>
        </w:rPr>
        <w:t>"</w:t>
      </w:r>
      <w:r w:rsidRPr="00E63475">
        <w:rPr>
          <w:rFonts w:ascii="Segoe UI" w:hAnsi="Segoe UI" w:cs="Segoe UI"/>
          <w:color w:val="000000"/>
          <w:sz w:val="32"/>
          <w:szCs w:val="32"/>
        </w:rPr>
        <w:t> in our </w:t>
      </w:r>
      <w:r w:rsidRPr="00E63475">
        <w:rPr>
          <w:rStyle w:val="HTMLCode"/>
          <w:rFonts w:ascii="Segoe UI" w:hAnsi="Segoe UI" w:cs="Segoe UI"/>
          <w:color w:val="000000"/>
          <w:sz w:val="32"/>
          <w:szCs w:val="32"/>
          <w:bdr w:val="none" w:sz="0" w:space="0" w:color="auto" w:frame="1"/>
          <w:shd w:val="clear" w:color="auto" w:fill="F2F2F2"/>
        </w:rPr>
        <w:t>form</w:t>
      </w:r>
      <w:r w:rsidRPr="00E63475">
        <w:rPr>
          <w:rFonts w:ascii="Segoe UI" w:hAnsi="Segoe UI" w:cs="Segoe UI"/>
          <w:color w:val="000000"/>
          <w:sz w:val="32"/>
          <w:szCs w:val="32"/>
        </w:rPr>
        <w:t> tag.</w:t>
      </w:r>
    </w:p>
    <w:p w:rsidR="00E63475" w:rsidRPr="00E63475" w:rsidRDefault="00E63475" w:rsidP="00E63475">
      <w:pPr>
        <w:pStyle w:val="NormalWeb"/>
        <w:shd w:val="clear" w:color="auto" w:fill="FFFFFF"/>
        <w:spacing w:before="0" w:beforeAutospacing="0" w:after="0" w:afterAutospacing="0"/>
        <w:textAlignment w:val="baseline"/>
        <w:rPr>
          <w:rFonts w:ascii="Segoe UI" w:hAnsi="Segoe UI" w:cs="Segoe UI"/>
          <w:color w:val="000000"/>
          <w:sz w:val="32"/>
          <w:szCs w:val="32"/>
        </w:rPr>
      </w:pPr>
      <w:r w:rsidRPr="00E63475">
        <w:rPr>
          <w:rFonts w:ascii="Segoe UI" w:hAnsi="Segoe UI" w:cs="Segoe UI"/>
          <w:color w:val="000000"/>
          <w:sz w:val="32"/>
          <w:szCs w:val="32"/>
        </w:rPr>
        <w:lastRenderedPageBreak/>
        <w:t>The </w:t>
      </w:r>
      <w:proofErr w:type="spellStart"/>
      <w:r w:rsidRPr="00E63475">
        <w:rPr>
          <w:rFonts w:ascii="Segoe UI" w:hAnsi="Segoe UI" w:cs="Segoe UI"/>
          <w:color w:val="000000"/>
          <w:sz w:val="32"/>
          <w:szCs w:val="32"/>
        </w:rPr>
        <w:fldChar w:fldCharType="begin"/>
      </w:r>
      <w:r w:rsidRPr="00E63475">
        <w:rPr>
          <w:rFonts w:ascii="Segoe UI" w:hAnsi="Segoe UI" w:cs="Segoe UI"/>
          <w:color w:val="000000"/>
          <w:sz w:val="32"/>
          <w:szCs w:val="32"/>
        </w:rPr>
        <w:instrText xml:space="preserve"> HYPERLINK "https://www.tektutorialshub.com/angular/formgroup-in-angular/" </w:instrText>
      </w:r>
      <w:r w:rsidRPr="00E63475">
        <w:rPr>
          <w:rFonts w:ascii="Segoe UI" w:hAnsi="Segoe UI" w:cs="Segoe UI"/>
          <w:color w:val="000000"/>
          <w:sz w:val="32"/>
          <w:szCs w:val="32"/>
        </w:rPr>
        <w:fldChar w:fldCharType="separate"/>
      </w:r>
      <w:r w:rsidRPr="00E63475">
        <w:rPr>
          <w:rStyle w:val="HTMLCode"/>
          <w:rFonts w:ascii="Segoe UI" w:hAnsi="Segoe UI" w:cs="Segoe UI"/>
          <w:color w:val="000000"/>
          <w:sz w:val="32"/>
          <w:szCs w:val="32"/>
          <w:u w:val="single"/>
          <w:bdr w:val="none" w:sz="0" w:space="0" w:color="auto" w:frame="1"/>
          <w:shd w:val="clear" w:color="auto" w:fill="F2F2F2"/>
        </w:rPr>
        <w:t>FormGroup</w:t>
      </w:r>
      <w:proofErr w:type="spellEnd"/>
      <w:r w:rsidRPr="00E63475">
        <w:rPr>
          <w:rFonts w:ascii="Segoe UI" w:hAnsi="Segoe UI" w:cs="Segoe UI"/>
          <w:color w:val="000000"/>
          <w:sz w:val="32"/>
          <w:szCs w:val="32"/>
        </w:rPr>
        <w:fldChar w:fldCharType="end"/>
      </w:r>
      <w:r w:rsidRPr="00E63475">
        <w:rPr>
          <w:rFonts w:ascii="Segoe UI" w:hAnsi="Segoe UI" w:cs="Segoe UI"/>
          <w:color w:val="000000"/>
          <w:sz w:val="32"/>
          <w:szCs w:val="32"/>
        </w:rPr>
        <w:t> has a </w:t>
      </w:r>
      <w:r w:rsidRPr="00E63475">
        <w:rPr>
          <w:rStyle w:val="HTMLCode"/>
          <w:rFonts w:ascii="Segoe UI" w:hAnsi="Segoe UI" w:cs="Segoe UI"/>
          <w:color w:val="000000"/>
          <w:sz w:val="32"/>
          <w:szCs w:val="32"/>
          <w:bdr w:val="none" w:sz="0" w:space="0" w:color="auto" w:frame="1"/>
          <w:shd w:val="clear" w:color="auto" w:fill="F2F2F2"/>
        </w:rPr>
        <w:t>valid</w:t>
      </w:r>
      <w:r w:rsidRPr="00E63475">
        <w:rPr>
          <w:rFonts w:ascii="Segoe UI" w:hAnsi="Segoe UI" w:cs="Segoe UI"/>
          <w:color w:val="000000"/>
          <w:sz w:val="32"/>
          <w:szCs w:val="32"/>
        </w:rPr>
        <w:t> property, which is set to true if all of its child controls are valid. We use it to set the </w:t>
      </w:r>
      <w:r w:rsidRPr="00E63475">
        <w:rPr>
          <w:rStyle w:val="HTMLCode"/>
          <w:rFonts w:ascii="Segoe UI" w:hAnsi="Segoe UI" w:cs="Segoe UI"/>
          <w:color w:val="000000"/>
          <w:sz w:val="32"/>
          <w:szCs w:val="32"/>
          <w:bdr w:val="none" w:sz="0" w:space="0" w:color="auto" w:frame="1"/>
          <w:shd w:val="clear" w:color="auto" w:fill="F2F2F2"/>
        </w:rPr>
        <w:t>disabled</w:t>
      </w:r>
      <w:r w:rsidRPr="00E63475">
        <w:rPr>
          <w:rFonts w:ascii="Segoe UI" w:hAnsi="Segoe UI" w:cs="Segoe UI"/>
          <w:color w:val="000000"/>
          <w:sz w:val="32"/>
          <w:szCs w:val="32"/>
        </w:rPr>
        <w:t> attribute of the submit button.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E63475" w:rsidRPr="00E63475" w:rsidTr="004F515A">
        <w:trPr>
          <w:tblCellSpacing w:w="15" w:type="dxa"/>
        </w:trPr>
        <w:tc>
          <w:tcPr>
            <w:tcW w:w="0" w:type="auto"/>
            <w:tcBorders>
              <w:top w:val="nil"/>
              <w:left w:val="nil"/>
              <w:bottom w:val="nil"/>
              <w:right w:val="nil"/>
            </w:tcBorders>
            <w:vAlign w:val="center"/>
          </w:tcPr>
          <w:p w:rsidR="00E63475" w:rsidRPr="00E63475" w:rsidRDefault="00E63475" w:rsidP="00E63475">
            <w:pPr>
              <w:textAlignment w:val="baseline"/>
              <w:rPr>
                <w:rFonts w:ascii="inherit" w:hAnsi="inherit"/>
                <w:sz w:val="32"/>
                <w:szCs w:val="32"/>
              </w:rPr>
            </w:pPr>
          </w:p>
        </w:tc>
        <w:tc>
          <w:tcPr>
            <w:tcW w:w="9949" w:type="dxa"/>
            <w:tcBorders>
              <w:top w:val="nil"/>
              <w:left w:val="nil"/>
              <w:bottom w:val="nil"/>
              <w:right w:val="nil"/>
            </w:tcBorders>
            <w:vAlign w:val="center"/>
            <w:hideMark/>
          </w:tcPr>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&lt;</w:t>
            </w:r>
            <w:r w:rsidRPr="00E63475">
              <w:rPr>
                <w:rStyle w:val="crayon-e"/>
                <w:rFonts w:ascii="inherit" w:hAnsi="inherit"/>
                <w:color w:val="000000"/>
                <w:sz w:val="32"/>
                <w:szCs w:val="32"/>
                <w:bdr w:val="none" w:sz="0" w:space="0" w:color="auto" w:frame="1"/>
              </w:rPr>
              <w:t xml:space="preserve">button </w:t>
            </w:r>
            <w:r w:rsidRPr="00E63475">
              <w:rPr>
                <w:rStyle w:val="crayon-i"/>
                <w:rFonts w:ascii="inherit" w:hAnsi="inherit"/>
                <w:color w:val="000000"/>
                <w:sz w:val="32"/>
                <w:szCs w:val="32"/>
                <w:bdr w:val="none" w:sz="0" w:space="0" w:color="auto" w:frame="1"/>
              </w:rPr>
              <w:t>type</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"submit"</w:t>
            </w:r>
            <w:r w:rsidRPr="00E63475">
              <w:rPr>
                <w:rStyle w:val="crayon-h"/>
                <w:rFonts w:ascii="inherit" w:hAnsi="inherit"/>
                <w:color w:val="000000"/>
                <w:sz w:val="32"/>
                <w:szCs w:val="32"/>
                <w:bdr w:val="none" w:sz="0" w:space="0" w:color="auto" w:frame="1"/>
              </w:rPr>
              <w:t xml:space="preserve"> </w:t>
            </w:r>
            <w:r w:rsidRPr="00E63475">
              <w:rPr>
                <w:rStyle w:val="crayon-sy"/>
                <w:rFonts w:ascii="inherit" w:hAnsi="inherit"/>
                <w:color w:val="000000"/>
                <w:sz w:val="32"/>
                <w:szCs w:val="32"/>
                <w:bdr w:val="none" w:sz="0" w:space="0" w:color="auto" w:frame="1"/>
              </w:rPr>
              <w:t>[</w:t>
            </w:r>
            <w:r w:rsidRPr="00E63475">
              <w:rPr>
                <w:rStyle w:val="crayon-i"/>
                <w:rFonts w:ascii="inherit" w:hAnsi="inherit"/>
                <w:color w:val="000000"/>
                <w:sz w:val="32"/>
                <w:szCs w:val="32"/>
                <w:bdr w:val="none" w:sz="0" w:space="0" w:color="auto" w:frame="1"/>
              </w:rPr>
              <w:t>disabled</w:t>
            </w:r>
            <w:r w:rsidRPr="00E63475">
              <w:rPr>
                <w:rStyle w:val="crayon-sy"/>
                <w:rFonts w:ascii="inherit" w:hAnsi="inherit"/>
                <w:color w:val="000000"/>
                <w:sz w:val="32"/>
                <w:szCs w:val="32"/>
                <w:bdr w:val="none" w:sz="0" w:space="0" w:color="auto" w:frame="1"/>
              </w:rPr>
              <w:t>]</w:t>
            </w:r>
            <w:r w:rsidRPr="00E63475">
              <w:rPr>
                <w:rFonts w:ascii="inherit" w:hAnsi="inherit"/>
                <w:color w:val="000000"/>
                <w:sz w:val="32"/>
                <w:szCs w:val="32"/>
              </w:rPr>
              <w:t>=</w:t>
            </w:r>
            <w:proofErr w:type="gramStart"/>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contactForm.valid</w:t>
            </w:r>
            <w:proofErr w:type="spellEnd"/>
            <w:proofErr w:type="gram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&gt;</w:t>
            </w:r>
            <w:r w:rsidRPr="00E63475">
              <w:rPr>
                <w:rStyle w:val="crayon-i"/>
                <w:rFonts w:ascii="inherit" w:hAnsi="inherit"/>
                <w:color w:val="000000"/>
                <w:sz w:val="32"/>
                <w:szCs w:val="32"/>
                <w:bdr w:val="none" w:sz="0" w:space="0" w:color="auto" w:frame="1"/>
              </w:rPr>
              <w:t>Submit</w:t>
            </w:r>
            <w:r w:rsidRPr="00E63475">
              <w:rPr>
                <w:rStyle w:val="crayon-h"/>
                <w:rFonts w:ascii="inherit" w:hAnsi="inherit"/>
                <w:color w:val="000000"/>
                <w:sz w:val="32"/>
                <w:szCs w:val="32"/>
                <w:bdr w:val="none" w:sz="0" w:space="0" w:color="auto" w:frame="1"/>
              </w:rPr>
              <w:t>&lt;</w:t>
            </w:r>
            <w:r w:rsidRPr="00E63475">
              <w:rPr>
                <w:rFonts w:ascii="inherit" w:hAnsi="inherit"/>
                <w:color w:val="000000"/>
                <w:sz w:val="32"/>
                <w:szCs w:val="32"/>
              </w:rPr>
              <w:t>/</w:t>
            </w:r>
            <w:r w:rsidRPr="00E63475">
              <w:rPr>
                <w:rStyle w:val="crayon-i"/>
                <w:rFonts w:ascii="inherit" w:hAnsi="inherit"/>
                <w:color w:val="000000"/>
                <w:sz w:val="32"/>
                <w:szCs w:val="32"/>
                <w:bdr w:val="none" w:sz="0" w:space="0" w:color="auto" w:frame="1"/>
              </w:rPr>
              <w:t>button</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tc>
      </w:tr>
    </w:tbl>
    <w:p w:rsidR="00E63475" w:rsidRDefault="00E63475" w:rsidP="00E63475">
      <w:pPr>
        <w:pStyle w:val="NormalWeb"/>
        <w:shd w:val="clear" w:color="auto" w:fill="FFFFFF"/>
        <w:spacing w:before="0" w:beforeAutospacing="0" w:after="0" w:afterAutospacing="0"/>
        <w:textAlignment w:val="baseline"/>
        <w:rPr>
          <w:rFonts w:ascii="Segoe UI" w:hAnsi="Segoe UI" w:cs="Segoe UI"/>
          <w:color w:val="000000"/>
          <w:sz w:val="32"/>
          <w:szCs w:val="32"/>
        </w:rPr>
      </w:pPr>
      <w:r w:rsidRPr="00E63475">
        <w:rPr>
          <w:rFonts w:ascii="Segoe UI" w:hAnsi="Segoe UI" w:cs="Segoe UI"/>
          <w:color w:val="000000"/>
          <w:sz w:val="32"/>
          <w:szCs w:val="32"/>
        </w:rPr>
        <w:t>So long as </w:t>
      </w:r>
      <w:proofErr w:type="spellStart"/>
      <w:r w:rsidRPr="00E63475">
        <w:rPr>
          <w:rStyle w:val="HTMLCode"/>
          <w:rFonts w:ascii="Segoe UI" w:hAnsi="Segoe UI" w:cs="Segoe UI"/>
          <w:color w:val="000000"/>
          <w:sz w:val="32"/>
          <w:szCs w:val="32"/>
          <w:bdr w:val="none" w:sz="0" w:space="0" w:color="auto" w:frame="1"/>
          <w:shd w:val="clear" w:color="auto" w:fill="F2F2F2"/>
        </w:rPr>
        <w:t>contactForm.valid</w:t>
      </w:r>
      <w:proofErr w:type="spellEnd"/>
      <w:r w:rsidRPr="00E63475">
        <w:rPr>
          <w:rFonts w:ascii="Segoe UI" w:hAnsi="Segoe UI" w:cs="Segoe UI"/>
          <w:color w:val="000000"/>
          <w:sz w:val="32"/>
          <w:szCs w:val="32"/>
        </w:rPr>
        <w:t> remains </w:t>
      </w:r>
      <w:r w:rsidRPr="00E63475">
        <w:rPr>
          <w:rStyle w:val="HTMLCode"/>
          <w:rFonts w:ascii="Segoe UI" w:hAnsi="Segoe UI" w:cs="Segoe UI"/>
          <w:color w:val="000000"/>
          <w:sz w:val="32"/>
          <w:szCs w:val="32"/>
          <w:bdr w:val="none" w:sz="0" w:space="0" w:color="auto" w:frame="1"/>
          <w:shd w:val="clear" w:color="auto" w:fill="F2F2F2"/>
        </w:rPr>
        <w:t>false</w:t>
      </w:r>
      <w:r w:rsidRPr="00E63475">
        <w:rPr>
          <w:rFonts w:ascii="Segoe UI" w:hAnsi="Segoe UI" w:cs="Segoe UI"/>
          <w:color w:val="000000"/>
          <w:sz w:val="32"/>
          <w:szCs w:val="32"/>
        </w:rPr>
        <w:t>, the submit button remains disabled.</w:t>
      </w:r>
    </w:p>
    <w:p w:rsidR="004F515A" w:rsidRPr="00E63475" w:rsidRDefault="004F515A" w:rsidP="00E63475">
      <w:pPr>
        <w:pStyle w:val="NormalWeb"/>
        <w:shd w:val="clear" w:color="auto" w:fill="FFFFFF"/>
        <w:spacing w:before="0" w:beforeAutospacing="0" w:after="0" w:afterAutospacing="0"/>
        <w:textAlignment w:val="baseline"/>
        <w:rPr>
          <w:rFonts w:ascii="Segoe UI" w:hAnsi="Segoe UI" w:cs="Segoe UI"/>
          <w:color w:val="000000"/>
          <w:sz w:val="32"/>
          <w:szCs w:val="32"/>
        </w:rPr>
      </w:pPr>
    </w:p>
    <w:p w:rsidR="00E63475" w:rsidRPr="00E63475" w:rsidRDefault="00E63475" w:rsidP="00E63475">
      <w:pPr>
        <w:pStyle w:val="Heading2"/>
        <w:shd w:val="clear" w:color="auto" w:fill="FFFFFF"/>
        <w:spacing w:before="0" w:beforeAutospacing="0" w:after="0" w:afterAutospacing="0"/>
        <w:textAlignment w:val="baseline"/>
        <w:rPr>
          <w:rFonts w:ascii="Segoe UI" w:hAnsi="Segoe UI" w:cs="Segoe UI"/>
          <w:color w:val="000000"/>
          <w:sz w:val="32"/>
          <w:szCs w:val="32"/>
        </w:rPr>
      </w:pPr>
      <w:r w:rsidRPr="00E63475">
        <w:rPr>
          <w:rFonts w:ascii="Segoe UI" w:hAnsi="Segoe UI" w:cs="Segoe UI"/>
          <w:color w:val="000000"/>
          <w:sz w:val="32"/>
          <w:szCs w:val="32"/>
          <w:bdr w:val="none" w:sz="0" w:space="0" w:color="auto" w:frame="1"/>
        </w:rPr>
        <w:t>Displaying the Validation/Error messages</w:t>
      </w:r>
    </w:p>
    <w:p w:rsidR="00E63475" w:rsidRPr="00E63475" w:rsidRDefault="00E63475" w:rsidP="00E63475">
      <w:pPr>
        <w:pStyle w:val="NormalWeb"/>
        <w:shd w:val="clear" w:color="auto" w:fill="FFFFFF"/>
        <w:spacing w:before="0" w:beforeAutospacing="0" w:after="360" w:afterAutospacing="0"/>
        <w:textAlignment w:val="baseline"/>
        <w:rPr>
          <w:rFonts w:ascii="Segoe UI" w:hAnsi="Segoe UI" w:cs="Segoe UI"/>
          <w:color w:val="000000"/>
          <w:sz w:val="32"/>
          <w:szCs w:val="32"/>
        </w:rPr>
      </w:pPr>
      <w:r w:rsidRPr="00E63475">
        <w:rPr>
          <w:rFonts w:ascii="Segoe UI" w:hAnsi="Segoe UI" w:cs="Segoe UI"/>
          <w:color w:val="000000"/>
          <w:sz w:val="32"/>
          <w:szCs w:val="32"/>
        </w:rPr>
        <w:t>We need to provide a short and meaningful error message to the user.</w:t>
      </w:r>
    </w:p>
    <w:p w:rsidR="00E63475" w:rsidRDefault="00E63475" w:rsidP="00E63475">
      <w:pPr>
        <w:pStyle w:val="NormalWeb"/>
        <w:shd w:val="clear" w:color="auto" w:fill="FFFFFF"/>
        <w:spacing w:before="0" w:beforeAutospacing="0" w:after="0" w:afterAutospacing="0"/>
        <w:textAlignment w:val="baseline"/>
        <w:rPr>
          <w:rFonts w:ascii="Segoe UI" w:hAnsi="Segoe UI" w:cs="Segoe UI"/>
          <w:color w:val="000000"/>
          <w:sz w:val="32"/>
          <w:szCs w:val="32"/>
        </w:rPr>
      </w:pPr>
      <w:r w:rsidRPr="00E63475">
        <w:rPr>
          <w:rFonts w:ascii="Segoe UI" w:hAnsi="Segoe UI" w:cs="Segoe UI"/>
          <w:color w:val="000000"/>
          <w:sz w:val="32"/>
          <w:szCs w:val="32"/>
        </w:rPr>
        <w:t>Angular creates a </w:t>
      </w:r>
      <w:proofErr w:type="spellStart"/>
      <w:r w:rsidRPr="00E63475">
        <w:rPr>
          <w:rStyle w:val="HTMLCode"/>
          <w:rFonts w:ascii="Segoe UI" w:hAnsi="Segoe UI" w:cs="Segoe UI"/>
          <w:color w:val="000000"/>
          <w:sz w:val="32"/>
          <w:szCs w:val="32"/>
          <w:bdr w:val="none" w:sz="0" w:space="0" w:color="auto" w:frame="1"/>
          <w:shd w:val="clear" w:color="auto" w:fill="F2F2F2"/>
        </w:rPr>
        <w:t>FormControl</w:t>
      </w:r>
      <w:proofErr w:type="spellEnd"/>
      <w:r w:rsidRPr="00E63475">
        <w:rPr>
          <w:rFonts w:ascii="Segoe UI" w:hAnsi="Segoe UI" w:cs="Segoe UI"/>
          <w:color w:val="000000"/>
          <w:sz w:val="32"/>
          <w:szCs w:val="32"/>
        </w:rPr>
        <w:t> for each and every field, which has </w:t>
      </w:r>
      <w:proofErr w:type="spellStart"/>
      <w:r w:rsidRPr="00E63475">
        <w:rPr>
          <w:rStyle w:val="HTMLCode"/>
          <w:rFonts w:ascii="Segoe UI" w:hAnsi="Segoe UI" w:cs="Segoe UI"/>
          <w:color w:val="000000"/>
          <w:sz w:val="32"/>
          <w:szCs w:val="32"/>
          <w:bdr w:val="none" w:sz="0" w:space="0" w:color="auto" w:frame="1"/>
          <w:shd w:val="clear" w:color="auto" w:fill="F2F2F2"/>
        </w:rPr>
        <w:t>ngModel</w:t>
      </w:r>
      <w:proofErr w:type="spellEnd"/>
      <w:r w:rsidRPr="00E63475">
        <w:rPr>
          <w:rFonts w:ascii="Segoe UI" w:hAnsi="Segoe UI" w:cs="Segoe UI"/>
          <w:color w:val="000000"/>
          <w:sz w:val="32"/>
          <w:szCs w:val="32"/>
        </w:rPr>
        <w:t> directive applied. The </w:t>
      </w:r>
      <w:proofErr w:type="spellStart"/>
      <w:r w:rsidRPr="00E63475">
        <w:rPr>
          <w:rStyle w:val="HTMLCode"/>
          <w:rFonts w:ascii="Segoe UI" w:hAnsi="Segoe UI" w:cs="Segoe UI"/>
          <w:color w:val="000000"/>
          <w:sz w:val="32"/>
          <w:szCs w:val="32"/>
          <w:bdr w:val="none" w:sz="0" w:space="0" w:color="auto" w:frame="1"/>
          <w:shd w:val="clear" w:color="auto" w:fill="F2F2F2"/>
        </w:rPr>
        <w:t>FormControl</w:t>
      </w:r>
      <w:proofErr w:type="spellEnd"/>
      <w:r w:rsidRPr="00E63475">
        <w:rPr>
          <w:rFonts w:ascii="Segoe UI" w:hAnsi="Segoe UI" w:cs="Segoe UI"/>
          <w:color w:val="000000"/>
          <w:sz w:val="32"/>
          <w:szCs w:val="32"/>
        </w:rPr>
        <w:t> exposes the state of form element like </w:t>
      </w:r>
      <w:r w:rsidRPr="00E63475">
        <w:rPr>
          <w:rStyle w:val="HTMLCode"/>
          <w:rFonts w:ascii="Segoe UI" w:hAnsi="Segoe UI" w:cs="Segoe UI"/>
          <w:color w:val="000000"/>
          <w:sz w:val="32"/>
          <w:szCs w:val="32"/>
          <w:bdr w:val="none" w:sz="0" w:space="0" w:color="auto" w:frame="1"/>
          <w:shd w:val="clear" w:color="auto" w:fill="F2F2F2"/>
        </w:rPr>
        <w:t>valid</w:t>
      </w:r>
      <w:r w:rsidRPr="00E63475">
        <w:rPr>
          <w:rFonts w:ascii="Segoe UI" w:hAnsi="Segoe UI" w:cs="Segoe UI"/>
          <w:color w:val="000000"/>
          <w:sz w:val="32"/>
          <w:szCs w:val="32"/>
        </w:rPr>
        <w:t>, </w:t>
      </w:r>
      <w:r w:rsidRPr="00E63475">
        <w:rPr>
          <w:rStyle w:val="HTMLCode"/>
          <w:rFonts w:ascii="Segoe UI" w:hAnsi="Segoe UI" w:cs="Segoe UI"/>
          <w:color w:val="000000"/>
          <w:sz w:val="32"/>
          <w:szCs w:val="32"/>
          <w:bdr w:val="none" w:sz="0" w:space="0" w:color="auto" w:frame="1"/>
          <w:shd w:val="clear" w:color="auto" w:fill="F2F2F2"/>
        </w:rPr>
        <w:t>dirty</w:t>
      </w:r>
      <w:r w:rsidRPr="00E63475">
        <w:rPr>
          <w:rFonts w:ascii="Segoe UI" w:hAnsi="Segoe UI" w:cs="Segoe UI"/>
          <w:color w:val="000000"/>
          <w:sz w:val="32"/>
          <w:szCs w:val="32"/>
        </w:rPr>
        <w:t>, </w:t>
      </w:r>
      <w:r w:rsidRPr="00E63475">
        <w:rPr>
          <w:rStyle w:val="HTMLCode"/>
          <w:rFonts w:ascii="Segoe UI" w:hAnsi="Segoe UI" w:cs="Segoe UI"/>
          <w:color w:val="000000"/>
          <w:sz w:val="32"/>
          <w:szCs w:val="32"/>
          <w:bdr w:val="none" w:sz="0" w:space="0" w:color="auto" w:frame="1"/>
          <w:shd w:val="clear" w:color="auto" w:fill="F2F2F2"/>
        </w:rPr>
        <w:t>touched</w:t>
      </w:r>
      <w:r w:rsidRPr="00E63475">
        <w:rPr>
          <w:rFonts w:ascii="Segoe UI" w:hAnsi="Segoe UI" w:cs="Segoe UI"/>
          <w:color w:val="000000"/>
          <w:sz w:val="32"/>
          <w:szCs w:val="32"/>
        </w:rPr>
        <w:t>, etc.</w:t>
      </w:r>
    </w:p>
    <w:p w:rsidR="004F515A" w:rsidRPr="00E63475" w:rsidRDefault="004F515A" w:rsidP="00E63475">
      <w:pPr>
        <w:pStyle w:val="NormalWeb"/>
        <w:shd w:val="clear" w:color="auto" w:fill="FFFFFF"/>
        <w:spacing w:before="0" w:beforeAutospacing="0" w:after="0" w:afterAutospacing="0"/>
        <w:textAlignment w:val="baseline"/>
        <w:rPr>
          <w:rFonts w:ascii="Segoe UI" w:hAnsi="Segoe UI" w:cs="Segoe UI"/>
          <w:color w:val="000000"/>
          <w:sz w:val="32"/>
          <w:szCs w:val="32"/>
        </w:rPr>
      </w:pPr>
    </w:p>
    <w:p w:rsidR="00E63475" w:rsidRPr="00E63475" w:rsidRDefault="00E63475" w:rsidP="00E63475">
      <w:pPr>
        <w:pStyle w:val="NormalWeb"/>
        <w:shd w:val="clear" w:color="auto" w:fill="FFFFFF"/>
        <w:spacing w:before="0" w:beforeAutospacing="0" w:after="0" w:afterAutospacing="0"/>
        <w:textAlignment w:val="baseline"/>
        <w:rPr>
          <w:rFonts w:ascii="Segoe UI" w:hAnsi="Segoe UI" w:cs="Segoe UI"/>
          <w:color w:val="000000"/>
          <w:sz w:val="32"/>
          <w:szCs w:val="32"/>
        </w:rPr>
      </w:pPr>
      <w:r w:rsidRPr="00E63475">
        <w:rPr>
          <w:rFonts w:ascii="Segoe UI" w:hAnsi="Segoe UI" w:cs="Segoe UI"/>
          <w:color w:val="000000"/>
          <w:sz w:val="32"/>
          <w:szCs w:val="32"/>
        </w:rPr>
        <w:t>There are two ways in which you can get the reference to the </w:t>
      </w:r>
      <w:proofErr w:type="spellStart"/>
      <w:r w:rsidRPr="00E63475">
        <w:rPr>
          <w:rStyle w:val="HTMLCode"/>
          <w:rFonts w:ascii="Segoe UI" w:hAnsi="Segoe UI" w:cs="Segoe UI"/>
          <w:color w:val="000000"/>
          <w:sz w:val="32"/>
          <w:szCs w:val="32"/>
          <w:bdr w:val="none" w:sz="0" w:space="0" w:color="auto" w:frame="1"/>
          <w:shd w:val="clear" w:color="auto" w:fill="F2F2F2"/>
        </w:rPr>
        <w:t>FormControl</w:t>
      </w:r>
      <w:proofErr w:type="spellEnd"/>
      <w:r w:rsidRPr="00E63475">
        <w:rPr>
          <w:rFonts w:ascii="Segoe UI" w:hAnsi="Segoe UI" w:cs="Segoe UI"/>
          <w:color w:val="000000"/>
          <w:sz w:val="32"/>
          <w:szCs w:val="32"/>
        </w:rPr>
        <w:t>.</w:t>
      </w:r>
    </w:p>
    <w:p w:rsidR="001045DA" w:rsidRDefault="00E63475" w:rsidP="00E63475">
      <w:pPr>
        <w:pStyle w:val="NormalWeb"/>
        <w:shd w:val="clear" w:color="auto" w:fill="FFFFFF"/>
        <w:spacing w:before="0" w:beforeAutospacing="0" w:after="0" w:afterAutospacing="0"/>
        <w:textAlignment w:val="baseline"/>
        <w:rPr>
          <w:rFonts w:ascii="Segoe UI" w:hAnsi="Segoe UI" w:cs="Segoe UI"/>
          <w:color w:val="000000"/>
          <w:sz w:val="32"/>
          <w:szCs w:val="32"/>
        </w:rPr>
      </w:pPr>
      <w:r w:rsidRPr="00E63475">
        <w:rPr>
          <w:rFonts w:ascii="Segoe UI" w:hAnsi="Segoe UI" w:cs="Segoe UI"/>
          <w:color w:val="000000"/>
          <w:sz w:val="32"/>
          <w:szCs w:val="32"/>
        </w:rPr>
        <w:t>One way is to use the </w:t>
      </w:r>
      <w:proofErr w:type="spellStart"/>
      <w:r w:rsidRPr="001045DA">
        <w:rPr>
          <w:rStyle w:val="HTMLCode"/>
          <w:rFonts w:ascii="Segoe UI" w:hAnsi="Segoe UI" w:cs="Segoe UI"/>
          <w:b/>
          <w:color w:val="000000"/>
          <w:sz w:val="32"/>
          <w:szCs w:val="32"/>
          <w:bdr w:val="none" w:sz="0" w:space="0" w:color="auto" w:frame="1"/>
          <w:shd w:val="clear" w:color="auto" w:fill="F2F2F2"/>
        </w:rPr>
        <w:t>contactForm</w:t>
      </w:r>
      <w:proofErr w:type="spellEnd"/>
      <w:r w:rsidRPr="001045DA">
        <w:rPr>
          <w:rFonts w:ascii="Segoe UI" w:hAnsi="Segoe UI" w:cs="Segoe UI"/>
          <w:b/>
          <w:color w:val="000000"/>
          <w:sz w:val="32"/>
          <w:szCs w:val="32"/>
        </w:rPr>
        <w:t> variable.</w:t>
      </w:r>
      <w:r w:rsidRPr="00E63475">
        <w:rPr>
          <w:rFonts w:ascii="Segoe UI" w:hAnsi="Segoe UI" w:cs="Segoe UI"/>
          <w:color w:val="000000"/>
          <w:sz w:val="32"/>
          <w:szCs w:val="32"/>
        </w:rPr>
        <w:t xml:space="preserve"> </w:t>
      </w:r>
      <w:r w:rsidR="001045DA">
        <w:rPr>
          <w:rFonts w:ascii="Segoe UI" w:hAnsi="Segoe UI" w:cs="Segoe UI"/>
          <w:color w:val="000000"/>
          <w:sz w:val="32"/>
          <w:szCs w:val="32"/>
        </w:rPr>
        <w:t>Like #</w:t>
      </w:r>
      <w:proofErr w:type="spellStart"/>
      <w:r w:rsidR="001045DA">
        <w:rPr>
          <w:rFonts w:ascii="Segoe UI" w:hAnsi="Segoe UI" w:cs="Segoe UI"/>
          <w:color w:val="000000"/>
          <w:sz w:val="32"/>
          <w:szCs w:val="32"/>
        </w:rPr>
        <w:t>contactForm</w:t>
      </w:r>
      <w:proofErr w:type="spellEnd"/>
    </w:p>
    <w:p w:rsidR="001045DA" w:rsidRDefault="00E63475" w:rsidP="00E63475">
      <w:pPr>
        <w:pStyle w:val="NormalWeb"/>
        <w:shd w:val="clear" w:color="auto" w:fill="FFFFFF"/>
        <w:spacing w:before="0" w:beforeAutospacing="0" w:after="0" w:afterAutospacing="0"/>
        <w:textAlignment w:val="baseline"/>
        <w:rPr>
          <w:rFonts w:ascii="Segoe UI" w:hAnsi="Segoe UI" w:cs="Segoe UI"/>
          <w:color w:val="000000"/>
          <w:sz w:val="32"/>
          <w:szCs w:val="32"/>
        </w:rPr>
      </w:pPr>
      <w:r w:rsidRPr="00E63475">
        <w:rPr>
          <w:rFonts w:ascii="Segoe UI" w:hAnsi="Segoe UI" w:cs="Segoe UI"/>
          <w:color w:val="000000"/>
          <w:sz w:val="32"/>
          <w:szCs w:val="32"/>
        </w:rPr>
        <w:t>We can use the</w:t>
      </w:r>
    </w:p>
    <w:p w:rsidR="001045DA" w:rsidRDefault="001045DA" w:rsidP="00E63475">
      <w:pPr>
        <w:pStyle w:val="NormalWeb"/>
        <w:shd w:val="clear" w:color="auto" w:fill="FFFFFF"/>
        <w:spacing w:before="0" w:beforeAutospacing="0" w:after="0" w:afterAutospacing="0"/>
        <w:textAlignment w:val="baseline"/>
        <w:rPr>
          <w:rStyle w:val="HTMLCode"/>
          <w:rFonts w:ascii="Segoe UI" w:hAnsi="Segoe UI" w:cs="Segoe UI"/>
          <w:b/>
          <w:color w:val="000000"/>
          <w:sz w:val="32"/>
          <w:szCs w:val="32"/>
          <w:bdr w:val="none" w:sz="0" w:space="0" w:color="auto" w:frame="1"/>
          <w:shd w:val="clear" w:color="auto" w:fill="F2F2F2"/>
        </w:rPr>
      </w:pPr>
      <w:r>
        <w:rPr>
          <w:rFonts w:ascii="Segoe UI" w:hAnsi="Segoe UI" w:cs="Segoe UI"/>
          <w:color w:val="000000"/>
          <w:sz w:val="32"/>
          <w:szCs w:val="32"/>
        </w:rPr>
        <w:t>(1)</w:t>
      </w:r>
      <w:r w:rsidR="00E63475" w:rsidRPr="00E63475">
        <w:rPr>
          <w:rFonts w:ascii="Segoe UI" w:hAnsi="Segoe UI" w:cs="Segoe UI"/>
          <w:color w:val="000000"/>
          <w:sz w:val="32"/>
          <w:szCs w:val="32"/>
        </w:rPr>
        <w:t> </w:t>
      </w:r>
      <w:proofErr w:type="spellStart"/>
      <w:proofErr w:type="gramStart"/>
      <w:r w:rsidR="00E63475" w:rsidRPr="001045DA">
        <w:rPr>
          <w:rStyle w:val="HTMLCode"/>
          <w:rFonts w:ascii="Segoe UI" w:hAnsi="Segoe UI" w:cs="Segoe UI"/>
          <w:b/>
          <w:color w:val="000000"/>
          <w:sz w:val="32"/>
          <w:szCs w:val="32"/>
          <w:bdr w:val="none" w:sz="0" w:space="0" w:color="auto" w:frame="1"/>
          <w:shd w:val="clear" w:color="auto" w:fill="F2F2F2"/>
        </w:rPr>
        <w:t>contactForm.controls.firstname</w:t>
      </w:r>
      <w:proofErr w:type="gramEnd"/>
      <w:r w:rsidR="00E63475" w:rsidRPr="001045DA">
        <w:rPr>
          <w:rStyle w:val="HTMLCode"/>
          <w:rFonts w:ascii="Segoe UI" w:hAnsi="Segoe UI" w:cs="Segoe UI"/>
          <w:b/>
          <w:color w:val="000000"/>
          <w:sz w:val="32"/>
          <w:szCs w:val="32"/>
          <w:bdr w:val="none" w:sz="0" w:space="0" w:color="auto" w:frame="1"/>
          <w:shd w:val="clear" w:color="auto" w:fill="F2F2F2"/>
        </w:rPr>
        <w:t>.valid</w:t>
      </w:r>
      <w:proofErr w:type="spellEnd"/>
    </w:p>
    <w:p w:rsidR="00E63475" w:rsidRPr="00E63475" w:rsidRDefault="00E63475" w:rsidP="00E63475">
      <w:pPr>
        <w:pStyle w:val="NormalWeb"/>
        <w:shd w:val="clear" w:color="auto" w:fill="FFFFFF"/>
        <w:spacing w:before="0" w:beforeAutospacing="0" w:after="0" w:afterAutospacing="0"/>
        <w:textAlignment w:val="baseline"/>
        <w:rPr>
          <w:rFonts w:ascii="Segoe UI" w:hAnsi="Segoe UI" w:cs="Segoe UI"/>
          <w:color w:val="000000"/>
          <w:sz w:val="32"/>
          <w:szCs w:val="32"/>
        </w:rPr>
      </w:pPr>
      <w:r w:rsidRPr="00E63475">
        <w:rPr>
          <w:rFonts w:ascii="Segoe UI" w:hAnsi="Segoe UI" w:cs="Segoe UI"/>
          <w:color w:val="000000"/>
          <w:sz w:val="32"/>
          <w:szCs w:val="32"/>
        </w:rPr>
        <w:t xml:space="preserve"> to find out if the </w:t>
      </w:r>
      <w:proofErr w:type="spellStart"/>
      <w:r w:rsidRPr="00E63475">
        <w:rPr>
          <w:rFonts w:ascii="Segoe UI" w:hAnsi="Segoe UI" w:cs="Segoe UI"/>
          <w:color w:val="000000"/>
          <w:sz w:val="32"/>
          <w:szCs w:val="32"/>
        </w:rPr>
        <w:t>firstname</w:t>
      </w:r>
      <w:proofErr w:type="spellEnd"/>
      <w:r w:rsidRPr="00E63475">
        <w:rPr>
          <w:rFonts w:ascii="Segoe UI" w:hAnsi="Segoe UI" w:cs="Segoe UI"/>
          <w:color w:val="000000"/>
          <w:sz w:val="32"/>
          <w:szCs w:val="32"/>
        </w:rPr>
        <w:t xml:space="preserve"> is valid.</w:t>
      </w:r>
    </w:p>
    <w:p w:rsidR="001045DA" w:rsidRDefault="001045DA" w:rsidP="00E63475">
      <w:pPr>
        <w:pStyle w:val="NormalWeb"/>
        <w:shd w:val="clear" w:color="auto" w:fill="FFFFFF"/>
        <w:spacing w:before="0" w:beforeAutospacing="0" w:after="0" w:afterAutospacing="0"/>
        <w:textAlignment w:val="baseline"/>
        <w:rPr>
          <w:rFonts w:ascii="Segoe UI" w:hAnsi="Segoe UI" w:cs="Segoe UI"/>
          <w:color w:val="000000"/>
          <w:sz w:val="32"/>
          <w:szCs w:val="32"/>
        </w:rPr>
      </w:pPr>
      <w:r>
        <w:rPr>
          <w:rFonts w:ascii="Segoe UI" w:hAnsi="Segoe UI" w:cs="Segoe UI"/>
          <w:color w:val="000000"/>
          <w:sz w:val="32"/>
          <w:szCs w:val="32"/>
        </w:rPr>
        <w:t>(</w:t>
      </w:r>
      <w:proofErr w:type="gramStart"/>
      <w:r>
        <w:rPr>
          <w:rFonts w:ascii="Segoe UI" w:hAnsi="Segoe UI" w:cs="Segoe UI"/>
          <w:color w:val="000000"/>
          <w:sz w:val="32"/>
          <w:szCs w:val="32"/>
        </w:rPr>
        <w:t>2)</w:t>
      </w:r>
      <w:r w:rsidR="00E63475" w:rsidRPr="00E63475">
        <w:rPr>
          <w:rFonts w:ascii="Segoe UI" w:hAnsi="Segoe UI" w:cs="Segoe UI"/>
          <w:color w:val="000000"/>
          <w:sz w:val="32"/>
          <w:szCs w:val="32"/>
        </w:rPr>
        <w:t>The</w:t>
      </w:r>
      <w:proofErr w:type="gramEnd"/>
      <w:r w:rsidR="00E63475" w:rsidRPr="00E63475">
        <w:rPr>
          <w:rFonts w:ascii="Segoe UI" w:hAnsi="Segoe UI" w:cs="Segoe UI"/>
          <w:color w:val="000000"/>
          <w:sz w:val="32"/>
          <w:szCs w:val="32"/>
        </w:rPr>
        <w:t xml:space="preserve"> other way is to create a new local variable for each </w:t>
      </w:r>
      <w:proofErr w:type="spellStart"/>
      <w:r w:rsidR="00E63475" w:rsidRPr="00E63475">
        <w:rPr>
          <w:rStyle w:val="HTMLCode"/>
          <w:rFonts w:ascii="Segoe UI" w:hAnsi="Segoe UI" w:cs="Segoe UI"/>
          <w:color w:val="000000"/>
          <w:sz w:val="32"/>
          <w:szCs w:val="32"/>
          <w:bdr w:val="none" w:sz="0" w:space="0" w:color="auto" w:frame="1"/>
          <w:shd w:val="clear" w:color="auto" w:fill="F2F2F2"/>
        </w:rPr>
        <w:t>FormControl</w:t>
      </w:r>
      <w:proofErr w:type="spellEnd"/>
      <w:r w:rsidR="00E63475" w:rsidRPr="00E63475">
        <w:rPr>
          <w:rFonts w:ascii="Segoe UI" w:hAnsi="Segoe UI" w:cs="Segoe UI"/>
          <w:color w:val="000000"/>
          <w:sz w:val="32"/>
          <w:szCs w:val="32"/>
        </w:rPr>
        <w:t xml:space="preserve"> For Example, </w:t>
      </w:r>
    </w:p>
    <w:p w:rsidR="00E63475" w:rsidRPr="00E63475" w:rsidRDefault="00E63475" w:rsidP="00E63475">
      <w:pPr>
        <w:pStyle w:val="NormalWeb"/>
        <w:shd w:val="clear" w:color="auto" w:fill="FFFFFF"/>
        <w:spacing w:before="0" w:beforeAutospacing="0" w:after="0" w:afterAutospacing="0"/>
        <w:textAlignment w:val="baseline"/>
        <w:rPr>
          <w:rFonts w:ascii="Segoe UI" w:hAnsi="Segoe UI" w:cs="Segoe UI"/>
          <w:color w:val="000000"/>
          <w:sz w:val="32"/>
          <w:szCs w:val="32"/>
        </w:rPr>
      </w:pPr>
      <w:r w:rsidRPr="00E63475">
        <w:rPr>
          <w:rFonts w:ascii="Segoe UI" w:hAnsi="Segoe UI" w:cs="Segoe UI"/>
          <w:color w:val="000000"/>
          <w:sz w:val="32"/>
          <w:szCs w:val="32"/>
        </w:rPr>
        <w:t>the following </w:t>
      </w:r>
      <w:proofErr w:type="spellStart"/>
      <w:r w:rsidRPr="00E63475">
        <w:rPr>
          <w:rStyle w:val="HTMLCode"/>
          <w:rFonts w:ascii="Segoe UI" w:hAnsi="Segoe UI" w:cs="Segoe UI"/>
          <w:color w:val="000000"/>
          <w:sz w:val="32"/>
          <w:szCs w:val="32"/>
          <w:bdr w:val="none" w:sz="0" w:space="0" w:color="auto" w:frame="1"/>
          <w:shd w:val="clear" w:color="auto" w:fill="F2F2F2"/>
        </w:rPr>
        <w:t>firstname</w:t>
      </w:r>
      <w:proofErr w:type="spellEnd"/>
      <w:r w:rsidRPr="00E63475">
        <w:rPr>
          <w:rStyle w:val="HTMLCode"/>
          <w:rFonts w:ascii="Segoe UI" w:hAnsi="Segoe UI" w:cs="Segoe UI"/>
          <w:color w:val="000000"/>
          <w:sz w:val="32"/>
          <w:szCs w:val="32"/>
          <w:bdr w:val="none" w:sz="0" w:space="0" w:color="auto" w:frame="1"/>
          <w:shd w:val="clear" w:color="auto" w:fill="F2F2F2"/>
        </w:rPr>
        <w:t>="</w:t>
      </w:r>
      <w:proofErr w:type="spellStart"/>
      <w:r w:rsidRPr="00E63475">
        <w:rPr>
          <w:rStyle w:val="HTMLCode"/>
          <w:rFonts w:ascii="Segoe UI" w:hAnsi="Segoe UI" w:cs="Segoe UI"/>
          <w:color w:val="000000"/>
          <w:sz w:val="32"/>
          <w:szCs w:val="32"/>
          <w:bdr w:val="none" w:sz="0" w:space="0" w:color="auto" w:frame="1"/>
          <w:shd w:val="clear" w:color="auto" w:fill="F2F2F2"/>
        </w:rPr>
        <w:t>ngModel</w:t>
      </w:r>
      <w:proofErr w:type="spellEnd"/>
      <w:r w:rsidRPr="00E63475">
        <w:rPr>
          <w:rStyle w:val="HTMLCode"/>
          <w:rFonts w:ascii="Segoe UI" w:hAnsi="Segoe UI" w:cs="Segoe UI"/>
          <w:color w:val="000000"/>
          <w:sz w:val="32"/>
          <w:szCs w:val="32"/>
          <w:bdr w:val="none" w:sz="0" w:space="0" w:color="auto" w:frame="1"/>
          <w:shd w:val="clear" w:color="auto" w:fill="F2F2F2"/>
        </w:rPr>
        <w:t>"</w:t>
      </w:r>
      <w:r w:rsidRPr="00E63475">
        <w:rPr>
          <w:rFonts w:ascii="Segoe UI" w:hAnsi="Segoe UI" w:cs="Segoe UI"/>
          <w:color w:val="000000"/>
          <w:sz w:val="32"/>
          <w:szCs w:val="32"/>
        </w:rPr>
        <w:t> creates the </w:t>
      </w:r>
      <w:proofErr w:type="spellStart"/>
      <w:r w:rsidRPr="00E63475">
        <w:rPr>
          <w:rStyle w:val="HTMLCode"/>
          <w:rFonts w:ascii="Segoe UI" w:hAnsi="Segoe UI" w:cs="Segoe UI"/>
          <w:color w:val="000000"/>
          <w:sz w:val="32"/>
          <w:szCs w:val="32"/>
          <w:bdr w:val="none" w:sz="0" w:space="0" w:color="auto" w:frame="1"/>
          <w:shd w:val="clear" w:color="auto" w:fill="F2F2F2"/>
        </w:rPr>
        <w:t>firstname</w:t>
      </w:r>
      <w:proofErr w:type="spellEnd"/>
      <w:r w:rsidRPr="00E63475">
        <w:rPr>
          <w:rFonts w:ascii="Segoe UI" w:hAnsi="Segoe UI" w:cs="Segoe UI"/>
          <w:color w:val="000000"/>
          <w:sz w:val="32"/>
          <w:szCs w:val="32"/>
        </w:rPr>
        <w:t> variable with the </w:t>
      </w:r>
      <w:proofErr w:type="spellStart"/>
      <w:r w:rsidRPr="00E63475">
        <w:rPr>
          <w:rStyle w:val="HTMLCode"/>
          <w:rFonts w:ascii="Segoe UI" w:hAnsi="Segoe UI" w:cs="Segoe UI"/>
          <w:color w:val="000000"/>
          <w:sz w:val="32"/>
          <w:szCs w:val="32"/>
          <w:bdr w:val="none" w:sz="0" w:space="0" w:color="auto" w:frame="1"/>
          <w:shd w:val="clear" w:color="auto" w:fill="F2F2F2"/>
        </w:rPr>
        <w:t>FormControl</w:t>
      </w:r>
      <w:proofErr w:type="spellEnd"/>
      <w:r w:rsidRPr="00E63475">
        <w:rPr>
          <w:rFonts w:ascii="Segoe UI" w:hAnsi="Segoe UI" w:cs="Segoe UI"/>
          <w:color w:val="000000"/>
          <w:sz w:val="32"/>
          <w:szCs w:val="32"/>
        </w:rPr>
        <w:t> instance.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E63475" w:rsidRPr="00E63475" w:rsidTr="00E63475">
        <w:trPr>
          <w:tblCellSpacing w:w="15" w:type="dxa"/>
        </w:trPr>
        <w:tc>
          <w:tcPr>
            <w:tcW w:w="0" w:type="auto"/>
            <w:tcBorders>
              <w:top w:val="nil"/>
              <w:left w:val="nil"/>
              <w:bottom w:val="nil"/>
              <w:right w:val="nil"/>
            </w:tcBorders>
            <w:vAlign w:val="center"/>
            <w:hideMark/>
          </w:tcPr>
          <w:p w:rsidR="00E63475" w:rsidRPr="00E63475" w:rsidRDefault="00E63475" w:rsidP="00E63475">
            <w:pPr>
              <w:textAlignment w:val="baseline"/>
              <w:rPr>
                <w:rFonts w:ascii="inherit" w:hAnsi="inherit"/>
                <w:sz w:val="32"/>
                <w:szCs w:val="32"/>
              </w:rPr>
            </w:pPr>
          </w:p>
        </w:tc>
        <w:tc>
          <w:tcPr>
            <w:tcW w:w="9949" w:type="dxa"/>
            <w:tcBorders>
              <w:top w:val="nil"/>
              <w:left w:val="nil"/>
              <w:bottom w:val="nil"/>
              <w:right w:val="nil"/>
            </w:tcBorders>
            <w:vAlign w:val="center"/>
            <w:hideMark/>
          </w:tcPr>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lastRenderedPageBreak/>
              <w:t>&lt;</w:t>
            </w:r>
            <w:r w:rsidRPr="00E63475">
              <w:rPr>
                <w:rStyle w:val="crayon-e"/>
                <w:rFonts w:ascii="inherit" w:hAnsi="inherit"/>
                <w:color w:val="000000"/>
                <w:sz w:val="32"/>
                <w:szCs w:val="32"/>
                <w:bdr w:val="none" w:sz="0" w:space="0" w:color="auto" w:frame="1"/>
              </w:rPr>
              <w:t xml:space="preserve">input </w:t>
            </w:r>
            <w:r w:rsidRPr="00E63475">
              <w:rPr>
                <w:rStyle w:val="crayon-i"/>
                <w:rFonts w:ascii="inherit" w:hAnsi="inherit"/>
                <w:color w:val="000000"/>
                <w:sz w:val="32"/>
                <w:szCs w:val="32"/>
                <w:bdr w:val="none" w:sz="0" w:space="0" w:color="auto" w:frame="1"/>
              </w:rPr>
              <w:t>type</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"text"</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id</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firstname</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name</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firstname</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 xml:space="preserve"> </w:t>
            </w:r>
            <w:r w:rsidRPr="00E63475">
              <w:rPr>
                <w:rStyle w:val="crayon-e"/>
                <w:rFonts w:ascii="inherit" w:hAnsi="inherit"/>
                <w:color w:val="000000"/>
                <w:sz w:val="32"/>
                <w:szCs w:val="32"/>
                <w:bdr w:val="none" w:sz="0" w:space="0" w:color="auto" w:frame="1"/>
              </w:rPr>
              <w:t xml:space="preserve">required </w:t>
            </w:r>
            <w:proofErr w:type="spellStart"/>
            <w:r w:rsidRPr="00E63475">
              <w:rPr>
                <w:rStyle w:val="crayon-i"/>
                <w:rFonts w:ascii="inherit" w:hAnsi="inherit"/>
                <w:color w:val="000000"/>
                <w:sz w:val="32"/>
                <w:szCs w:val="32"/>
                <w:bdr w:val="none" w:sz="0" w:space="0" w:color="auto" w:frame="1"/>
              </w:rPr>
              <w:t>minlength</w:t>
            </w:r>
            <w:proofErr w:type="spellEnd"/>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"10"</w:t>
            </w:r>
            <w:r w:rsidRPr="00E63475">
              <w:rPr>
                <w:rStyle w:val="crayon-h"/>
                <w:rFonts w:ascii="inherit" w:hAnsi="inherit"/>
                <w:color w:val="000000"/>
                <w:sz w:val="32"/>
                <w:szCs w:val="32"/>
                <w:bdr w:val="none" w:sz="0" w:space="0" w:color="auto" w:frame="1"/>
              </w:rPr>
              <w:t xml:space="preserve"> </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w:t>
            </w:r>
            <w:r w:rsidRPr="00E63475">
              <w:rPr>
                <w:rStyle w:val="crayon-p"/>
                <w:rFonts w:ascii="inherit" w:hAnsi="inherit"/>
                <w:color w:val="000000"/>
                <w:sz w:val="32"/>
                <w:szCs w:val="32"/>
                <w:bdr w:val="none" w:sz="0" w:space="0" w:color="auto" w:frame="1"/>
              </w:rPr>
              <w:t>#</w:t>
            </w:r>
            <w:proofErr w:type="spellStart"/>
            <w:r w:rsidRPr="00E63475">
              <w:rPr>
                <w:rStyle w:val="crayon-p"/>
                <w:rFonts w:ascii="inherit" w:hAnsi="inherit"/>
                <w:color w:val="000000"/>
                <w:sz w:val="32"/>
                <w:szCs w:val="32"/>
                <w:bdr w:val="none" w:sz="0" w:space="0" w:color="auto" w:frame="1"/>
              </w:rPr>
              <w:t>firstname</w:t>
            </w:r>
            <w:proofErr w:type="spellEnd"/>
            <w:r w:rsidRPr="00E63475">
              <w:rPr>
                <w:rStyle w:val="crayon-p"/>
                <w:rFonts w:ascii="inherit" w:hAnsi="inherit"/>
                <w:color w:val="000000"/>
                <w:sz w:val="32"/>
                <w:szCs w:val="32"/>
                <w:bdr w:val="none" w:sz="0" w:space="0" w:color="auto" w:frame="1"/>
              </w:rPr>
              <w:t>="</w:t>
            </w:r>
            <w:proofErr w:type="spellStart"/>
            <w:r w:rsidRPr="00E63475">
              <w:rPr>
                <w:rStyle w:val="crayon-p"/>
                <w:rFonts w:ascii="inherit" w:hAnsi="inherit"/>
                <w:color w:val="000000"/>
                <w:sz w:val="32"/>
                <w:szCs w:val="32"/>
                <w:bdr w:val="none" w:sz="0" w:space="0" w:color="auto" w:frame="1"/>
              </w:rPr>
              <w:t>ngModel</w:t>
            </w:r>
            <w:proofErr w:type="spellEnd"/>
            <w:r w:rsidRPr="00E63475">
              <w:rPr>
                <w:rStyle w:val="crayon-p"/>
                <w:rFonts w:ascii="inherit" w:hAnsi="inherit"/>
                <w:color w:val="000000"/>
                <w:sz w:val="32"/>
                <w:szCs w:val="32"/>
                <w:bdr w:val="none" w:sz="0" w:space="0" w:color="auto" w:frame="1"/>
              </w:rPr>
              <w:t>" [(</w:t>
            </w:r>
            <w:proofErr w:type="spellStart"/>
            <w:r w:rsidRPr="00E63475">
              <w:rPr>
                <w:rStyle w:val="crayon-p"/>
                <w:rFonts w:ascii="inherit" w:hAnsi="inherit"/>
                <w:color w:val="000000"/>
                <w:sz w:val="32"/>
                <w:szCs w:val="32"/>
                <w:bdr w:val="none" w:sz="0" w:space="0" w:color="auto" w:frame="1"/>
              </w:rPr>
              <w:t>ngModel</w:t>
            </w:r>
            <w:proofErr w:type="spellEnd"/>
            <w:proofErr w:type="gramStart"/>
            <w:r w:rsidRPr="00E63475">
              <w:rPr>
                <w:rStyle w:val="crayon-p"/>
                <w:rFonts w:ascii="inherit" w:hAnsi="inherit"/>
                <w:color w:val="000000"/>
                <w:sz w:val="32"/>
                <w:szCs w:val="32"/>
                <w:bdr w:val="none" w:sz="0" w:space="0" w:color="auto" w:frame="1"/>
              </w:rPr>
              <w:t>)]=</w:t>
            </w:r>
            <w:proofErr w:type="gramEnd"/>
            <w:r w:rsidRPr="00E63475">
              <w:rPr>
                <w:rStyle w:val="crayon-p"/>
                <w:rFonts w:ascii="inherit" w:hAnsi="inherit"/>
                <w:color w:val="000000"/>
                <w:sz w:val="32"/>
                <w:szCs w:val="32"/>
                <w:bdr w:val="none" w:sz="0" w:space="0" w:color="auto" w:frame="1"/>
              </w:rPr>
              <w:t>"</w:t>
            </w:r>
            <w:proofErr w:type="spellStart"/>
            <w:r w:rsidRPr="00E63475">
              <w:rPr>
                <w:rStyle w:val="crayon-p"/>
                <w:rFonts w:ascii="inherit" w:hAnsi="inherit"/>
                <w:color w:val="000000"/>
                <w:sz w:val="32"/>
                <w:szCs w:val="32"/>
                <w:bdr w:val="none" w:sz="0" w:space="0" w:color="auto" w:frame="1"/>
              </w:rPr>
              <w:t>contact.firstname</w:t>
            </w:r>
            <w:proofErr w:type="spellEnd"/>
            <w:r w:rsidRPr="00E63475">
              <w:rPr>
                <w:rStyle w:val="crayon-p"/>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tc>
      </w:tr>
    </w:tbl>
    <w:p w:rsidR="00E63475" w:rsidRDefault="00E63475" w:rsidP="00E63475">
      <w:pPr>
        <w:pStyle w:val="NormalWeb"/>
        <w:shd w:val="clear" w:color="auto" w:fill="FFFFFF"/>
        <w:spacing w:before="0" w:beforeAutospacing="0" w:after="0" w:afterAutospacing="0"/>
        <w:textAlignment w:val="baseline"/>
        <w:rPr>
          <w:rFonts w:ascii="Segoe UI" w:hAnsi="Segoe UI" w:cs="Segoe UI"/>
          <w:color w:val="000000"/>
          <w:sz w:val="32"/>
          <w:szCs w:val="32"/>
        </w:rPr>
      </w:pPr>
      <w:r w:rsidRPr="00E63475">
        <w:rPr>
          <w:rFonts w:ascii="Segoe UI" w:hAnsi="Segoe UI" w:cs="Segoe UI"/>
          <w:color w:val="000000"/>
          <w:sz w:val="32"/>
          <w:szCs w:val="32"/>
        </w:rPr>
        <w:lastRenderedPageBreak/>
        <w:t>Now, we have a reference to the </w:t>
      </w:r>
      <w:proofErr w:type="spellStart"/>
      <w:r w:rsidRPr="00E63475">
        <w:rPr>
          <w:rStyle w:val="HTMLCode"/>
          <w:rFonts w:ascii="Segoe UI" w:hAnsi="Segoe UI" w:cs="Segoe UI"/>
          <w:color w:val="000000"/>
          <w:sz w:val="32"/>
          <w:szCs w:val="32"/>
          <w:bdr w:val="none" w:sz="0" w:space="0" w:color="auto" w:frame="1"/>
          <w:shd w:val="clear" w:color="auto" w:fill="F2F2F2"/>
        </w:rPr>
        <w:t>firstname</w:t>
      </w:r>
      <w:proofErr w:type="spellEnd"/>
      <w:r w:rsidRPr="00E63475">
        <w:rPr>
          <w:rFonts w:ascii="Segoe UI" w:hAnsi="Segoe UI" w:cs="Segoe UI"/>
          <w:color w:val="000000"/>
          <w:sz w:val="32"/>
          <w:szCs w:val="32"/>
        </w:rPr>
        <w:t> </w:t>
      </w:r>
      <w:proofErr w:type="spellStart"/>
      <w:r w:rsidRPr="00E63475">
        <w:rPr>
          <w:rFonts w:ascii="Segoe UI" w:hAnsi="Segoe UI" w:cs="Segoe UI"/>
          <w:color w:val="000000"/>
          <w:sz w:val="32"/>
          <w:szCs w:val="32"/>
        </w:rPr>
        <w:t>FormControl</w:t>
      </w:r>
      <w:proofErr w:type="spellEnd"/>
      <w:r w:rsidRPr="00E63475">
        <w:rPr>
          <w:rFonts w:ascii="Segoe UI" w:hAnsi="Segoe UI" w:cs="Segoe UI"/>
          <w:color w:val="000000"/>
          <w:sz w:val="32"/>
          <w:szCs w:val="32"/>
        </w:rPr>
        <w:t xml:space="preserve"> instance, we can check its status. We use the </w:t>
      </w:r>
      <w:r w:rsidRPr="00E63475">
        <w:rPr>
          <w:rStyle w:val="HTMLCode"/>
          <w:rFonts w:ascii="Segoe UI" w:hAnsi="Segoe UI" w:cs="Segoe UI"/>
          <w:color w:val="000000"/>
          <w:sz w:val="32"/>
          <w:szCs w:val="32"/>
          <w:bdr w:val="none" w:sz="0" w:space="0" w:color="auto" w:frame="1"/>
          <w:shd w:val="clear" w:color="auto" w:fill="F2F2F2"/>
        </w:rPr>
        <w:t>valid</w:t>
      </w:r>
      <w:r w:rsidRPr="00E63475">
        <w:rPr>
          <w:rFonts w:ascii="Segoe UI" w:hAnsi="Segoe UI" w:cs="Segoe UI"/>
          <w:color w:val="000000"/>
          <w:sz w:val="32"/>
          <w:szCs w:val="32"/>
        </w:rPr>
        <w:t> property to check if the </w:t>
      </w:r>
      <w:proofErr w:type="spellStart"/>
      <w:r w:rsidRPr="00E63475">
        <w:rPr>
          <w:rStyle w:val="HTMLCode"/>
          <w:rFonts w:ascii="Segoe UI" w:hAnsi="Segoe UI" w:cs="Segoe UI"/>
          <w:color w:val="000000"/>
          <w:sz w:val="32"/>
          <w:szCs w:val="32"/>
          <w:bdr w:val="none" w:sz="0" w:space="0" w:color="auto" w:frame="1"/>
          <w:shd w:val="clear" w:color="auto" w:fill="F2F2F2"/>
        </w:rPr>
        <w:t>firstname</w:t>
      </w:r>
      <w:proofErr w:type="spellEnd"/>
      <w:r w:rsidRPr="00E63475">
        <w:rPr>
          <w:rFonts w:ascii="Segoe UI" w:hAnsi="Segoe UI" w:cs="Segoe UI"/>
          <w:color w:val="000000"/>
          <w:sz w:val="32"/>
          <w:szCs w:val="32"/>
        </w:rPr>
        <w:t> has any errors.</w:t>
      </w:r>
    </w:p>
    <w:p w:rsidR="001045DA" w:rsidRPr="00E63475" w:rsidRDefault="001045DA" w:rsidP="00E63475">
      <w:pPr>
        <w:pStyle w:val="NormalWeb"/>
        <w:shd w:val="clear" w:color="auto" w:fill="FFFFFF"/>
        <w:spacing w:before="0" w:beforeAutospacing="0" w:after="0" w:afterAutospacing="0"/>
        <w:textAlignment w:val="baseline"/>
        <w:rPr>
          <w:rFonts w:ascii="Segoe UI" w:hAnsi="Segoe UI" w:cs="Segoe UI"/>
          <w:color w:val="000000"/>
          <w:sz w:val="32"/>
          <w:szCs w:val="32"/>
        </w:rPr>
      </w:pPr>
    </w:p>
    <w:p w:rsidR="00E63475" w:rsidRPr="00E63475" w:rsidRDefault="00E63475" w:rsidP="00E63475">
      <w:pPr>
        <w:pStyle w:val="NormalWeb"/>
        <w:shd w:val="clear" w:color="auto" w:fill="FFFFFF"/>
        <w:spacing w:before="0" w:beforeAutospacing="0" w:after="0" w:afterAutospacing="0"/>
        <w:textAlignment w:val="baseline"/>
        <w:rPr>
          <w:rFonts w:ascii="Segoe UI" w:hAnsi="Segoe UI" w:cs="Segoe UI"/>
          <w:color w:val="000000"/>
          <w:sz w:val="32"/>
          <w:szCs w:val="32"/>
        </w:rPr>
      </w:pPr>
      <w:r w:rsidRPr="00E63475">
        <w:rPr>
          <w:rStyle w:val="HTMLCode"/>
          <w:rFonts w:ascii="Segoe UI" w:hAnsi="Segoe UI" w:cs="Segoe UI"/>
          <w:color w:val="000000"/>
          <w:sz w:val="32"/>
          <w:szCs w:val="32"/>
          <w:bdr w:val="none" w:sz="0" w:space="0" w:color="auto" w:frame="1"/>
          <w:shd w:val="clear" w:color="auto" w:fill="F2F2F2"/>
        </w:rPr>
        <w:t>valid:</w:t>
      </w:r>
      <w:r w:rsidRPr="00E63475">
        <w:rPr>
          <w:rFonts w:ascii="Segoe UI" w:hAnsi="Segoe UI" w:cs="Segoe UI"/>
          <w:color w:val="000000"/>
          <w:sz w:val="32"/>
          <w:szCs w:val="32"/>
        </w:rPr>
        <w:t> returns either invalid status or null which means a valid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E63475" w:rsidRPr="00E63475" w:rsidTr="00E63475">
        <w:trPr>
          <w:tblCellSpacing w:w="15" w:type="dxa"/>
        </w:trPr>
        <w:tc>
          <w:tcPr>
            <w:tcW w:w="0" w:type="auto"/>
            <w:tcBorders>
              <w:top w:val="nil"/>
              <w:left w:val="nil"/>
              <w:bottom w:val="nil"/>
              <w:right w:val="nil"/>
            </w:tcBorders>
            <w:vAlign w:val="center"/>
            <w:hideMark/>
          </w:tcPr>
          <w:p w:rsidR="00E63475" w:rsidRPr="00E63475" w:rsidRDefault="00E63475" w:rsidP="00E63475">
            <w:pPr>
              <w:textAlignment w:val="baseline"/>
              <w:rPr>
                <w:rFonts w:ascii="inherit" w:hAnsi="inherit"/>
                <w:sz w:val="32"/>
                <w:szCs w:val="32"/>
              </w:rPr>
            </w:pPr>
          </w:p>
        </w:tc>
        <w:tc>
          <w:tcPr>
            <w:tcW w:w="9949" w:type="dxa"/>
            <w:tcBorders>
              <w:top w:val="nil"/>
              <w:left w:val="nil"/>
              <w:bottom w:val="nil"/>
              <w:right w:val="nil"/>
            </w:tcBorders>
            <w:vAlign w:val="center"/>
            <w:hideMark/>
          </w:tcPr>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&lt;</w:t>
            </w:r>
            <w:r w:rsidRPr="00E63475">
              <w:rPr>
                <w:rStyle w:val="crayon-i"/>
                <w:rFonts w:ascii="inherit" w:hAnsi="inherit"/>
                <w:color w:val="000000"/>
                <w:sz w:val="32"/>
                <w:szCs w:val="32"/>
                <w:bdr w:val="none" w:sz="0" w:space="0" w:color="auto" w:frame="1"/>
              </w:rPr>
              <w:t>div</w:t>
            </w:r>
            <w:r w:rsidRPr="00E63475">
              <w:rPr>
                <w:rStyle w:val="crayon-h"/>
                <w:rFonts w:ascii="inherit" w:hAnsi="inherit"/>
                <w:color w:val="000000"/>
                <w:sz w:val="32"/>
                <w:szCs w:val="32"/>
                <w:bdr w:val="none" w:sz="0" w:space="0" w:color="auto" w:frame="1"/>
              </w:rPr>
              <w:t xml:space="preserve"> </w:t>
            </w:r>
            <w:r w:rsidRPr="00E63475">
              <w:rPr>
                <w:rFonts w:ascii="inherit" w:hAnsi="inherit"/>
                <w:color w:val="000000"/>
                <w:sz w:val="32"/>
                <w:szCs w:val="32"/>
              </w:rPr>
              <w:t>*</w:t>
            </w:r>
            <w:proofErr w:type="spellStart"/>
            <w:r w:rsidRPr="00E63475">
              <w:rPr>
                <w:rStyle w:val="crayon-i"/>
                <w:rFonts w:ascii="inherit" w:hAnsi="inherit"/>
                <w:color w:val="000000"/>
                <w:sz w:val="32"/>
                <w:szCs w:val="32"/>
                <w:bdr w:val="none" w:sz="0" w:space="0" w:color="auto" w:frame="1"/>
              </w:rPr>
              <w:t>ngIf</w:t>
            </w:r>
            <w:proofErr w:type="spellEnd"/>
            <w:r w:rsidRPr="00E63475">
              <w:rPr>
                <w:rFonts w:ascii="inherit" w:hAnsi="inherit"/>
                <w:color w:val="000000"/>
                <w:sz w:val="32"/>
                <w:szCs w:val="32"/>
              </w:rPr>
              <w:t>=</w:t>
            </w:r>
            <w:proofErr w:type="gramStart"/>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firstname</w:t>
            </w:r>
            <w:proofErr w:type="spellEnd"/>
            <w:r w:rsidRPr="00E63475">
              <w:rPr>
                <w:rStyle w:val="crayon-s"/>
                <w:rFonts w:ascii="inherit" w:hAnsi="inherit"/>
                <w:color w:val="000000"/>
                <w:sz w:val="32"/>
                <w:szCs w:val="32"/>
                <w:bdr w:val="none" w:sz="0" w:space="0" w:color="auto" w:frame="1"/>
              </w:rPr>
              <w:t>?.</w:t>
            </w:r>
            <w:proofErr w:type="gramEnd"/>
            <w:r w:rsidRPr="00E63475">
              <w:rPr>
                <w:rStyle w:val="crayon-s"/>
                <w:rFonts w:ascii="inherit" w:hAnsi="inherit"/>
                <w:color w:val="000000"/>
                <w:sz w:val="32"/>
                <w:szCs w:val="32"/>
                <w:bdr w:val="none" w:sz="0" w:space="0" w:color="auto" w:frame="1"/>
              </w:rPr>
              <w:t>valid &amp;&amp; (</w:t>
            </w:r>
            <w:proofErr w:type="spellStart"/>
            <w:r w:rsidRPr="00E63475">
              <w:rPr>
                <w:rStyle w:val="crayon-s"/>
                <w:rFonts w:ascii="inherit" w:hAnsi="inherit"/>
                <w:color w:val="000000"/>
                <w:sz w:val="32"/>
                <w:szCs w:val="32"/>
                <w:bdr w:val="none" w:sz="0" w:space="0" w:color="auto" w:frame="1"/>
              </w:rPr>
              <w:t>firstname</w:t>
            </w:r>
            <w:proofErr w:type="spellEnd"/>
            <w:r w:rsidRPr="00E63475">
              <w:rPr>
                <w:rStyle w:val="crayon-s"/>
                <w:rFonts w:ascii="inherit" w:hAnsi="inherit"/>
                <w:color w:val="000000"/>
                <w:sz w:val="32"/>
                <w:szCs w:val="32"/>
                <w:bdr w:val="none" w:sz="0" w:space="0" w:color="auto" w:frame="1"/>
              </w:rPr>
              <w:t xml:space="preserve">?.dirty || </w:t>
            </w:r>
            <w:proofErr w:type="spellStart"/>
            <w:r w:rsidRPr="00E63475">
              <w:rPr>
                <w:rStyle w:val="crayon-s"/>
                <w:rFonts w:ascii="inherit" w:hAnsi="inherit"/>
                <w:color w:val="000000"/>
                <w:sz w:val="32"/>
                <w:szCs w:val="32"/>
                <w:bdr w:val="none" w:sz="0" w:space="0" w:color="auto" w:frame="1"/>
              </w:rPr>
              <w:t>firstname</w:t>
            </w:r>
            <w:proofErr w:type="spellEnd"/>
            <w:r w:rsidRPr="00E63475">
              <w:rPr>
                <w:rStyle w:val="crayon-s"/>
                <w:rFonts w:ascii="inherit" w:hAnsi="inherit"/>
                <w:color w:val="000000"/>
                <w:sz w:val="32"/>
                <w:szCs w:val="32"/>
                <w:bdr w:val="none" w:sz="0" w:space="0" w:color="auto" w:frame="1"/>
              </w:rPr>
              <w:t>?.touched)"</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xml:space="preserve">   </w:t>
            </w:r>
            <w:r w:rsidRPr="00E63475">
              <w:rPr>
                <w:rStyle w:val="crayon-e"/>
                <w:rFonts w:ascii="inherit" w:hAnsi="inherit"/>
                <w:color w:val="000000"/>
                <w:sz w:val="32"/>
                <w:szCs w:val="32"/>
                <w:bdr w:val="none" w:sz="0" w:space="0" w:color="auto" w:frame="1"/>
              </w:rPr>
              <w:t xml:space="preserve">Invalid First </w:t>
            </w:r>
            <w:r w:rsidRPr="00E63475">
              <w:rPr>
                <w:rStyle w:val="crayon-i"/>
                <w:rFonts w:ascii="inherit" w:hAnsi="inherit"/>
                <w:color w:val="000000"/>
                <w:sz w:val="32"/>
                <w:szCs w:val="32"/>
                <w:bdr w:val="none" w:sz="0" w:space="0" w:color="auto" w:frame="1"/>
              </w:rPr>
              <w:t>Name</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&lt;</w:t>
            </w:r>
            <w:r w:rsidRPr="00E63475">
              <w:rPr>
                <w:rFonts w:ascii="inherit" w:hAnsi="inherit"/>
                <w:color w:val="000000"/>
                <w:sz w:val="32"/>
                <w:szCs w:val="32"/>
              </w:rPr>
              <w:t>/</w:t>
            </w:r>
            <w:r w:rsidRPr="00E63475">
              <w:rPr>
                <w:rStyle w:val="crayon-i"/>
                <w:rFonts w:ascii="inherit" w:hAnsi="inherit"/>
                <w:color w:val="000000"/>
                <w:sz w:val="32"/>
                <w:szCs w:val="32"/>
                <w:bdr w:val="none" w:sz="0" w:space="0" w:color="auto" w:frame="1"/>
              </w:rPr>
              <w:t>div</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tc>
      </w:tr>
    </w:tbl>
    <w:p w:rsidR="00E63475" w:rsidRPr="00E63475" w:rsidRDefault="00E63475" w:rsidP="00E63475">
      <w:pPr>
        <w:pStyle w:val="Heading3"/>
        <w:shd w:val="clear" w:color="auto" w:fill="FFFFFF"/>
        <w:spacing w:before="0" w:beforeAutospacing="0" w:after="0" w:afterAutospacing="0"/>
        <w:textAlignment w:val="baseline"/>
        <w:rPr>
          <w:rFonts w:ascii="Segoe UI" w:hAnsi="Segoe UI" w:cs="Segoe UI"/>
          <w:color w:val="000000"/>
          <w:sz w:val="32"/>
          <w:szCs w:val="32"/>
        </w:rPr>
      </w:pPr>
      <w:r w:rsidRPr="00E63475">
        <w:rPr>
          <w:rFonts w:ascii="Segoe UI" w:hAnsi="Segoe UI" w:cs="Segoe UI"/>
          <w:color w:val="000000"/>
          <w:sz w:val="32"/>
          <w:szCs w:val="32"/>
          <w:bdr w:val="none" w:sz="0" w:space="0" w:color="auto" w:frame="1"/>
        </w:rPr>
        <w:t>Why check </w:t>
      </w:r>
      <w:r w:rsidRPr="00E63475">
        <w:rPr>
          <w:rStyle w:val="HTMLCode"/>
          <w:rFonts w:ascii="Segoe UI" w:hAnsi="Segoe UI" w:cs="Segoe UI"/>
          <w:color w:val="000000"/>
          <w:sz w:val="32"/>
          <w:szCs w:val="32"/>
          <w:bdr w:val="none" w:sz="0" w:space="0" w:color="auto" w:frame="1"/>
          <w:shd w:val="clear" w:color="auto" w:fill="F2F2F2"/>
        </w:rPr>
        <w:t>dirty</w:t>
      </w:r>
      <w:r w:rsidRPr="00E63475">
        <w:rPr>
          <w:rFonts w:ascii="Segoe UI" w:hAnsi="Segoe UI" w:cs="Segoe UI"/>
          <w:color w:val="000000"/>
          <w:sz w:val="32"/>
          <w:szCs w:val="32"/>
          <w:bdr w:val="none" w:sz="0" w:space="0" w:color="auto" w:frame="1"/>
        </w:rPr>
        <w:t> and </w:t>
      </w:r>
      <w:r w:rsidRPr="00E63475">
        <w:rPr>
          <w:rStyle w:val="HTMLCode"/>
          <w:rFonts w:ascii="Segoe UI" w:hAnsi="Segoe UI" w:cs="Segoe UI"/>
          <w:color w:val="000000"/>
          <w:sz w:val="32"/>
          <w:szCs w:val="32"/>
          <w:bdr w:val="none" w:sz="0" w:space="0" w:color="auto" w:frame="1"/>
          <w:shd w:val="clear" w:color="auto" w:fill="F2F2F2"/>
        </w:rPr>
        <w:t>touched</w:t>
      </w:r>
      <w:r w:rsidRPr="00E63475">
        <w:rPr>
          <w:rFonts w:ascii="Segoe UI" w:hAnsi="Segoe UI" w:cs="Segoe UI"/>
          <w:color w:val="000000"/>
          <w:sz w:val="32"/>
          <w:szCs w:val="32"/>
          <w:bdr w:val="none" w:sz="0" w:space="0" w:color="auto" w:frame="1"/>
        </w:rPr>
        <w:t>?</w:t>
      </w:r>
    </w:p>
    <w:p w:rsidR="001045DA" w:rsidRDefault="00E63475" w:rsidP="00E63475">
      <w:pPr>
        <w:pStyle w:val="NormalWeb"/>
        <w:shd w:val="clear" w:color="auto" w:fill="FFFFFF"/>
        <w:spacing w:before="0" w:beforeAutospacing="0" w:after="0" w:afterAutospacing="0"/>
        <w:textAlignment w:val="baseline"/>
        <w:rPr>
          <w:rFonts w:ascii="Segoe UI" w:hAnsi="Segoe UI" w:cs="Segoe UI"/>
          <w:color w:val="000000"/>
          <w:sz w:val="32"/>
          <w:szCs w:val="32"/>
        </w:rPr>
      </w:pPr>
      <w:r w:rsidRPr="00E63475">
        <w:rPr>
          <w:rFonts w:ascii="Segoe UI" w:hAnsi="Segoe UI" w:cs="Segoe UI"/>
          <w:color w:val="000000"/>
          <w:sz w:val="32"/>
          <w:szCs w:val="32"/>
        </w:rPr>
        <w:t xml:space="preserve">We do not want the application to display the error when the form is displayed for the first time. We want to display errors only after the user has attempted to change the value. </w:t>
      </w:r>
    </w:p>
    <w:p w:rsidR="001045DA" w:rsidRDefault="001045DA" w:rsidP="00E63475">
      <w:pPr>
        <w:pStyle w:val="NormalWeb"/>
        <w:shd w:val="clear" w:color="auto" w:fill="FFFFFF"/>
        <w:spacing w:before="0" w:beforeAutospacing="0" w:after="0" w:afterAutospacing="0"/>
        <w:textAlignment w:val="baseline"/>
        <w:rPr>
          <w:rFonts w:ascii="Segoe UI" w:hAnsi="Segoe UI" w:cs="Segoe UI"/>
          <w:color w:val="000000"/>
          <w:sz w:val="32"/>
          <w:szCs w:val="32"/>
        </w:rPr>
      </w:pPr>
    </w:p>
    <w:p w:rsidR="00E63475" w:rsidRPr="00E63475" w:rsidRDefault="00E63475" w:rsidP="00E63475">
      <w:pPr>
        <w:pStyle w:val="NormalWeb"/>
        <w:shd w:val="clear" w:color="auto" w:fill="FFFFFF"/>
        <w:spacing w:before="0" w:beforeAutospacing="0" w:after="0" w:afterAutospacing="0"/>
        <w:textAlignment w:val="baseline"/>
        <w:rPr>
          <w:rFonts w:ascii="Segoe UI" w:hAnsi="Segoe UI" w:cs="Segoe UI"/>
          <w:color w:val="000000"/>
          <w:sz w:val="32"/>
          <w:szCs w:val="32"/>
        </w:rPr>
      </w:pPr>
      <w:r w:rsidRPr="00E63475">
        <w:rPr>
          <w:rFonts w:ascii="Segoe UI" w:hAnsi="Segoe UI" w:cs="Segoe UI"/>
          <w:color w:val="000000"/>
          <w:sz w:val="32"/>
          <w:szCs w:val="32"/>
        </w:rPr>
        <w:t>The </w:t>
      </w:r>
      <w:r w:rsidRPr="00E63475">
        <w:rPr>
          <w:rStyle w:val="HTMLCode"/>
          <w:rFonts w:ascii="Segoe UI" w:hAnsi="Segoe UI" w:cs="Segoe UI"/>
          <w:color w:val="000000"/>
          <w:sz w:val="32"/>
          <w:szCs w:val="32"/>
          <w:bdr w:val="none" w:sz="0" w:space="0" w:color="auto" w:frame="1"/>
          <w:shd w:val="clear" w:color="auto" w:fill="F2F2F2"/>
        </w:rPr>
        <w:t>dirty</w:t>
      </w:r>
      <w:r w:rsidRPr="00E63475">
        <w:rPr>
          <w:rFonts w:ascii="Segoe UI" w:hAnsi="Segoe UI" w:cs="Segoe UI"/>
          <w:color w:val="000000"/>
          <w:sz w:val="32"/>
          <w:szCs w:val="32"/>
        </w:rPr>
        <w:t> &amp; </w:t>
      </w:r>
      <w:r w:rsidRPr="00E63475">
        <w:rPr>
          <w:rStyle w:val="HTMLCode"/>
          <w:rFonts w:ascii="Segoe UI" w:hAnsi="Segoe UI" w:cs="Segoe UI"/>
          <w:color w:val="000000"/>
          <w:sz w:val="32"/>
          <w:szCs w:val="32"/>
          <w:bdr w:val="none" w:sz="0" w:space="0" w:color="auto" w:frame="1"/>
          <w:shd w:val="clear" w:color="auto" w:fill="F2F2F2"/>
        </w:rPr>
        <w:t>touched</w:t>
      </w:r>
      <w:r w:rsidRPr="00E63475">
        <w:rPr>
          <w:rFonts w:ascii="Segoe UI" w:hAnsi="Segoe UI" w:cs="Segoe UI"/>
          <w:color w:val="000000"/>
          <w:sz w:val="32"/>
          <w:szCs w:val="32"/>
        </w:rPr>
        <w:t> properties help us do that.</w:t>
      </w:r>
    </w:p>
    <w:p w:rsidR="00E63475" w:rsidRPr="00E63475" w:rsidRDefault="00E63475" w:rsidP="00E63475">
      <w:pPr>
        <w:pStyle w:val="NormalWeb"/>
        <w:shd w:val="clear" w:color="auto" w:fill="FFFFFF"/>
        <w:spacing w:before="0" w:beforeAutospacing="0" w:after="0" w:afterAutospacing="0"/>
        <w:textAlignment w:val="baseline"/>
        <w:rPr>
          <w:rFonts w:ascii="Segoe UI" w:hAnsi="Segoe UI" w:cs="Segoe UI"/>
          <w:color w:val="000000"/>
          <w:sz w:val="32"/>
          <w:szCs w:val="32"/>
        </w:rPr>
      </w:pPr>
      <w:r w:rsidRPr="001045DA">
        <w:rPr>
          <w:rStyle w:val="HTMLCode"/>
          <w:rFonts w:ascii="Segoe UI" w:hAnsi="Segoe UI" w:cs="Segoe UI"/>
          <w:b/>
          <w:color w:val="000000"/>
          <w:sz w:val="32"/>
          <w:szCs w:val="32"/>
          <w:bdr w:val="none" w:sz="0" w:space="0" w:color="auto" w:frame="1"/>
          <w:shd w:val="clear" w:color="auto" w:fill="F2F2F2"/>
        </w:rPr>
        <w:t>dirty:</w:t>
      </w:r>
      <w:r w:rsidRPr="00E63475">
        <w:rPr>
          <w:rFonts w:ascii="Segoe UI" w:hAnsi="Segoe UI" w:cs="Segoe UI"/>
          <w:color w:val="000000"/>
          <w:sz w:val="32"/>
          <w:szCs w:val="32"/>
        </w:rPr>
        <w:t> A control is </w:t>
      </w:r>
      <w:r w:rsidRPr="00E63475">
        <w:rPr>
          <w:rStyle w:val="HTMLCode"/>
          <w:rFonts w:ascii="Segoe UI" w:hAnsi="Segoe UI" w:cs="Segoe UI"/>
          <w:color w:val="000000"/>
          <w:sz w:val="32"/>
          <w:szCs w:val="32"/>
          <w:bdr w:val="none" w:sz="0" w:space="0" w:color="auto" w:frame="1"/>
          <w:shd w:val="clear" w:color="auto" w:fill="F2F2F2"/>
        </w:rPr>
        <w:t>dirty</w:t>
      </w:r>
      <w:r w:rsidRPr="00E63475">
        <w:rPr>
          <w:rFonts w:ascii="Segoe UI" w:hAnsi="Segoe UI" w:cs="Segoe UI"/>
          <w:color w:val="000000"/>
          <w:sz w:val="32"/>
          <w:szCs w:val="32"/>
        </w:rPr>
        <w:t> if the user has changed the value in the UI.</w:t>
      </w:r>
      <w:r w:rsidRPr="00E63475">
        <w:rPr>
          <w:rFonts w:ascii="Segoe UI" w:hAnsi="Segoe UI" w:cs="Segoe UI"/>
          <w:color w:val="000000"/>
          <w:sz w:val="32"/>
          <w:szCs w:val="32"/>
        </w:rPr>
        <w:br/>
      </w:r>
      <w:r w:rsidRPr="001045DA">
        <w:rPr>
          <w:rStyle w:val="HTMLCode"/>
          <w:rFonts w:ascii="Segoe UI" w:hAnsi="Segoe UI" w:cs="Segoe UI"/>
          <w:b/>
          <w:color w:val="000000"/>
          <w:sz w:val="32"/>
          <w:szCs w:val="32"/>
          <w:bdr w:val="none" w:sz="0" w:space="0" w:color="auto" w:frame="1"/>
          <w:shd w:val="clear" w:color="auto" w:fill="F2F2F2"/>
        </w:rPr>
        <w:t>touched:</w:t>
      </w:r>
      <w:r w:rsidRPr="00E63475">
        <w:rPr>
          <w:rFonts w:ascii="Segoe UI" w:hAnsi="Segoe UI" w:cs="Segoe UI"/>
          <w:color w:val="000000"/>
          <w:sz w:val="32"/>
          <w:szCs w:val="32"/>
        </w:rPr>
        <w:t> A control is touched if the user has triggered a </w:t>
      </w:r>
      <w:r w:rsidRPr="00E63475">
        <w:rPr>
          <w:rStyle w:val="HTMLCode"/>
          <w:rFonts w:ascii="Segoe UI" w:hAnsi="Segoe UI" w:cs="Segoe UI"/>
          <w:color w:val="000000"/>
          <w:sz w:val="32"/>
          <w:szCs w:val="32"/>
          <w:bdr w:val="none" w:sz="0" w:space="0" w:color="auto" w:frame="1"/>
          <w:shd w:val="clear" w:color="auto" w:fill="F2F2F2"/>
        </w:rPr>
        <w:t>blur</w:t>
      </w:r>
      <w:r w:rsidRPr="00E63475">
        <w:rPr>
          <w:rFonts w:ascii="Segoe UI" w:hAnsi="Segoe UI" w:cs="Segoe UI"/>
          <w:color w:val="000000"/>
          <w:sz w:val="32"/>
          <w:szCs w:val="32"/>
        </w:rPr>
        <w:t> event on it.</w:t>
      </w:r>
    </w:p>
    <w:p w:rsidR="00E63475" w:rsidRPr="00E63475" w:rsidRDefault="00E63475" w:rsidP="00E63475">
      <w:pPr>
        <w:pStyle w:val="Heading3"/>
        <w:shd w:val="clear" w:color="auto" w:fill="FFFFFF"/>
        <w:spacing w:before="0" w:beforeAutospacing="0" w:after="0" w:afterAutospacing="0"/>
        <w:textAlignment w:val="baseline"/>
        <w:rPr>
          <w:rFonts w:ascii="Segoe UI" w:hAnsi="Segoe UI" w:cs="Segoe UI"/>
          <w:color w:val="000000"/>
          <w:sz w:val="32"/>
          <w:szCs w:val="32"/>
        </w:rPr>
      </w:pPr>
      <w:r w:rsidRPr="00E63475">
        <w:rPr>
          <w:rFonts w:ascii="Segoe UI" w:hAnsi="Segoe UI" w:cs="Segoe UI"/>
          <w:color w:val="000000"/>
          <w:sz w:val="32"/>
          <w:szCs w:val="32"/>
          <w:bdr w:val="none" w:sz="0" w:space="0" w:color="auto" w:frame="1"/>
        </w:rPr>
        <w:t>Error message</w:t>
      </w:r>
    </w:p>
    <w:p w:rsidR="00E63475" w:rsidRPr="001045DA" w:rsidRDefault="00E63475" w:rsidP="00E63475">
      <w:pPr>
        <w:pStyle w:val="NormalWeb"/>
        <w:shd w:val="clear" w:color="auto" w:fill="FFFFFF"/>
        <w:spacing w:before="0" w:beforeAutospacing="0" w:after="0" w:afterAutospacing="0"/>
        <w:textAlignment w:val="baseline"/>
        <w:rPr>
          <w:rFonts w:ascii="Segoe UI" w:hAnsi="Segoe UI" w:cs="Segoe UI"/>
          <w:b/>
          <w:color w:val="000000"/>
          <w:sz w:val="32"/>
          <w:szCs w:val="32"/>
        </w:rPr>
      </w:pPr>
      <w:r w:rsidRPr="00E63475">
        <w:rPr>
          <w:rFonts w:ascii="Segoe UI" w:hAnsi="Segoe UI" w:cs="Segoe UI"/>
          <w:color w:val="000000"/>
          <w:sz w:val="32"/>
          <w:szCs w:val="32"/>
        </w:rPr>
        <w:lastRenderedPageBreak/>
        <w:t xml:space="preserve">The error </w:t>
      </w:r>
      <w:proofErr w:type="gramStart"/>
      <w:r w:rsidRPr="00E63475">
        <w:rPr>
          <w:rFonts w:ascii="Segoe UI" w:hAnsi="Segoe UI" w:cs="Segoe UI"/>
          <w:color w:val="000000"/>
          <w:sz w:val="32"/>
          <w:szCs w:val="32"/>
        </w:rPr>
        <w:t>message ”</w:t>
      </w:r>
      <w:proofErr w:type="gramEnd"/>
      <w:r w:rsidRPr="00E63475">
        <w:rPr>
          <w:rFonts w:ascii="Segoe UI" w:hAnsi="Segoe UI" w:cs="Segoe UI"/>
          <w:color w:val="000000"/>
          <w:sz w:val="32"/>
          <w:szCs w:val="32"/>
        </w:rPr>
        <w:t xml:space="preserve"> “Invalid First Name” ” is not helpful. The </w:t>
      </w:r>
      <w:proofErr w:type="spellStart"/>
      <w:r w:rsidRPr="00E63475">
        <w:rPr>
          <w:rFonts w:ascii="Segoe UI" w:hAnsi="Segoe UI" w:cs="Segoe UI"/>
          <w:color w:val="000000"/>
          <w:sz w:val="32"/>
          <w:szCs w:val="32"/>
        </w:rPr>
        <w:t>firstname</w:t>
      </w:r>
      <w:proofErr w:type="spellEnd"/>
      <w:r w:rsidRPr="00E63475">
        <w:rPr>
          <w:rFonts w:ascii="Segoe UI" w:hAnsi="Segoe UI" w:cs="Segoe UI"/>
          <w:color w:val="000000"/>
          <w:sz w:val="32"/>
          <w:szCs w:val="32"/>
        </w:rPr>
        <w:t xml:space="preserve"> has </w:t>
      </w:r>
      <w:r w:rsidRPr="001045DA">
        <w:rPr>
          <w:rFonts w:ascii="Segoe UI" w:hAnsi="Segoe UI" w:cs="Segoe UI"/>
          <w:b/>
          <w:color w:val="000000"/>
          <w:sz w:val="32"/>
          <w:szCs w:val="32"/>
        </w:rPr>
        <w:t>two validators. </w:t>
      </w:r>
      <w:r w:rsidRPr="001045DA">
        <w:rPr>
          <w:rStyle w:val="HTMLCode"/>
          <w:rFonts w:ascii="Segoe UI" w:hAnsi="Segoe UI" w:cs="Segoe UI"/>
          <w:b/>
          <w:color w:val="000000"/>
          <w:sz w:val="32"/>
          <w:szCs w:val="32"/>
          <w:bdr w:val="none" w:sz="0" w:space="0" w:color="auto" w:frame="1"/>
          <w:shd w:val="clear" w:color="auto" w:fill="F2F2F2"/>
        </w:rPr>
        <w:t>required</w:t>
      </w:r>
      <w:r w:rsidRPr="001045DA">
        <w:rPr>
          <w:rFonts w:ascii="Segoe UI" w:hAnsi="Segoe UI" w:cs="Segoe UI"/>
          <w:b/>
          <w:color w:val="000000"/>
          <w:sz w:val="32"/>
          <w:szCs w:val="32"/>
        </w:rPr>
        <w:t> and </w:t>
      </w:r>
      <w:proofErr w:type="spellStart"/>
      <w:r w:rsidRPr="001045DA">
        <w:rPr>
          <w:rStyle w:val="HTMLCode"/>
          <w:rFonts w:ascii="Segoe UI" w:hAnsi="Segoe UI" w:cs="Segoe UI"/>
          <w:b/>
          <w:color w:val="000000"/>
          <w:sz w:val="32"/>
          <w:szCs w:val="32"/>
          <w:bdr w:val="none" w:sz="0" w:space="0" w:color="auto" w:frame="1"/>
          <w:shd w:val="clear" w:color="auto" w:fill="F2F2F2"/>
        </w:rPr>
        <w:t>minlength</w:t>
      </w:r>
      <w:proofErr w:type="spellEnd"/>
    </w:p>
    <w:p w:rsidR="00E63475" w:rsidRPr="00E63475" w:rsidRDefault="00E63475" w:rsidP="00E63475">
      <w:pPr>
        <w:pStyle w:val="NormalWeb"/>
        <w:shd w:val="clear" w:color="auto" w:fill="FFFFFF"/>
        <w:spacing w:before="0" w:beforeAutospacing="0" w:after="0" w:afterAutospacing="0"/>
        <w:textAlignment w:val="baseline"/>
        <w:rPr>
          <w:rFonts w:ascii="Segoe UI" w:hAnsi="Segoe UI" w:cs="Segoe UI"/>
          <w:color w:val="000000"/>
          <w:sz w:val="32"/>
          <w:szCs w:val="32"/>
        </w:rPr>
      </w:pPr>
      <w:r w:rsidRPr="00E63475">
        <w:rPr>
          <w:rFonts w:ascii="Segoe UI" w:hAnsi="Segoe UI" w:cs="Segoe UI"/>
          <w:color w:val="000000"/>
          <w:sz w:val="32"/>
          <w:szCs w:val="32"/>
        </w:rPr>
        <w:t>Any errors generated by the failing validation is updated in the </w:t>
      </w:r>
      <w:r w:rsidRPr="00E63475">
        <w:rPr>
          <w:rStyle w:val="HTMLCode"/>
          <w:rFonts w:ascii="Segoe UI" w:hAnsi="Segoe UI" w:cs="Segoe UI"/>
          <w:color w:val="000000"/>
          <w:sz w:val="32"/>
          <w:szCs w:val="32"/>
          <w:bdr w:val="none" w:sz="0" w:space="0" w:color="auto" w:frame="1"/>
          <w:shd w:val="clear" w:color="auto" w:fill="F2F2F2"/>
        </w:rPr>
        <w:t>errors</w:t>
      </w:r>
      <w:r w:rsidRPr="00E63475">
        <w:rPr>
          <w:rFonts w:ascii="Segoe UI" w:hAnsi="Segoe UI" w:cs="Segoe UI"/>
          <w:color w:val="000000"/>
          <w:sz w:val="32"/>
          <w:szCs w:val="32"/>
        </w:rPr>
        <w:t> object. The </w:t>
      </w:r>
      <w:r w:rsidRPr="00E63475">
        <w:rPr>
          <w:rStyle w:val="HTMLCode"/>
          <w:rFonts w:ascii="Segoe UI" w:hAnsi="Segoe UI" w:cs="Segoe UI"/>
          <w:color w:val="000000"/>
          <w:sz w:val="32"/>
          <w:szCs w:val="32"/>
          <w:bdr w:val="none" w:sz="0" w:space="0" w:color="auto" w:frame="1"/>
          <w:shd w:val="clear" w:color="auto" w:fill="F2F2F2"/>
        </w:rPr>
        <w:t>errors</w:t>
      </w:r>
      <w:r w:rsidRPr="00E63475">
        <w:rPr>
          <w:rFonts w:ascii="Segoe UI" w:hAnsi="Segoe UI" w:cs="Segoe UI"/>
          <w:color w:val="000000"/>
          <w:sz w:val="32"/>
          <w:szCs w:val="32"/>
        </w:rPr>
        <w:t> object returns the error object or </w:t>
      </w:r>
      <w:r w:rsidRPr="00E63475">
        <w:rPr>
          <w:rStyle w:val="HTMLCode"/>
          <w:rFonts w:ascii="Segoe UI" w:hAnsi="Segoe UI" w:cs="Segoe UI"/>
          <w:color w:val="000000"/>
          <w:sz w:val="32"/>
          <w:szCs w:val="32"/>
          <w:bdr w:val="none" w:sz="0" w:space="0" w:color="auto" w:frame="1"/>
          <w:shd w:val="clear" w:color="auto" w:fill="F2F2F2"/>
        </w:rPr>
        <w:t>null</w:t>
      </w:r>
      <w:r w:rsidRPr="00E63475">
        <w:rPr>
          <w:rFonts w:ascii="Segoe UI" w:hAnsi="Segoe UI" w:cs="Segoe UI"/>
          <w:color w:val="000000"/>
          <w:sz w:val="32"/>
          <w:szCs w:val="32"/>
        </w:rPr>
        <w:t> if there are no errors.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E63475" w:rsidRPr="00E63475" w:rsidTr="00E63475">
        <w:trPr>
          <w:tblCellSpacing w:w="15" w:type="dxa"/>
        </w:trPr>
        <w:tc>
          <w:tcPr>
            <w:tcW w:w="0" w:type="auto"/>
            <w:tcBorders>
              <w:top w:val="nil"/>
              <w:left w:val="nil"/>
              <w:bottom w:val="nil"/>
              <w:right w:val="nil"/>
            </w:tcBorders>
            <w:vAlign w:val="center"/>
            <w:hideMark/>
          </w:tcPr>
          <w:p w:rsidR="00E63475" w:rsidRPr="00E63475" w:rsidRDefault="00E63475" w:rsidP="00E63475">
            <w:pPr>
              <w:textAlignment w:val="baseline"/>
              <w:rPr>
                <w:rFonts w:ascii="inherit" w:hAnsi="inherit"/>
                <w:sz w:val="32"/>
                <w:szCs w:val="32"/>
              </w:rPr>
            </w:pPr>
          </w:p>
        </w:tc>
        <w:tc>
          <w:tcPr>
            <w:tcW w:w="9834" w:type="dxa"/>
            <w:tcBorders>
              <w:top w:val="nil"/>
              <w:left w:val="nil"/>
              <w:bottom w:val="nil"/>
              <w:right w:val="nil"/>
            </w:tcBorders>
            <w:vAlign w:val="center"/>
            <w:hideMark/>
          </w:tcPr>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&lt;</w:t>
            </w:r>
            <w:r w:rsidRPr="00E63475">
              <w:rPr>
                <w:rStyle w:val="crayon-i"/>
                <w:rFonts w:ascii="inherit" w:hAnsi="inherit"/>
                <w:color w:val="000000"/>
                <w:sz w:val="32"/>
                <w:szCs w:val="32"/>
                <w:bdr w:val="none" w:sz="0" w:space="0" w:color="auto" w:frame="1"/>
              </w:rPr>
              <w:t>div</w:t>
            </w:r>
            <w:r w:rsidRPr="00E63475">
              <w:rPr>
                <w:rStyle w:val="crayon-h"/>
                <w:rFonts w:ascii="inherit" w:hAnsi="inherit"/>
                <w:color w:val="000000"/>
                <w:sz w:val="32"/>
                <w:szCs w:val="32"/>
                <w:bdr w:val="none" w:sz="0" w:space="0" w:color="auto" w:frame="1"/>
              </w:rPr>
              <w:t xml:space="preserve"> </w:t>
            </w:r>
            <w:r w:rsidRPr="00E63475">
              <w:rPr>
                <w:rFonts w:ascii="inherit" w:hAnsi="inherit"/>
                <w:color w:val="000000"/>
                <w:sz w:val="32"/>
                <w:szCs w:val="32"/>
              </w:rPr>
              <w:t>*</w:t>
            </w:r>
            <w:proofErr w:type="spellStart"/>
            <w:r w:rsidRPr="00E63475">
              <w:rPr>
                <w:rStyle w:val="crayon-i"/>
                <w:rFonts w:ascii="inherit" w:hAnsi="inherit"/>
                <w:color w:val="000000"/>
                <w:sz w:val="32"/>
                <w:szCs w:val="32"/>
                <w:bdr w:val="none" w:sz="0" w:space="0" w:color="auto" w:frame="1"/>
              </w:rPr>
              <w:t>ngIf</w:t>
            </w:r>
            <w:proofErr w:type="spellEnd"/>
            <w:r w:rsidRPr="00E63475">
              <w:rPr>
                <w:rFonts w:ascii="inherit" w:hAnsi="inherit"/>
                <w:color w:val="000000"/>
                <w:sz w:val="32"/>
                <w:szCs w:val="32"/>
              </w:rPr>
              <w:t>=</w:t>
            </w:r>
            <w:proofErr w:type="gramStart"/>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firstname</w:t>
            </w:r>
            <w:proofErr w:type="spellEnd"/>
            <w:r w:rsidRPr="00E63475">
              <w:rPr>
                <w:rStyle w:val="crayon-s"/>
                <w:rFonts w:ascii="inherit" w:hAnsi="inherit"/>
                <w:color w:val="000000"/>
                <w:sz w:val="32"/>
                <w:szCs w:val="32"/>
                <w:bdr w:val="none" w:sz="0" w:space="0" w:color="auto" w:frame="1"/>
              </w:rPr>
              <w:t>?.</w:t>
            </w:r>
            <w:proofErr w:type="gramEnd"/>
            <w:r w:rsidRPr="00E63475">
              <w:rPr>
                <w:rStyle w:val="crayon-s"/>
                <w:rFonts w:ascii="inherit" w:hAnsi="inherit"/>
                <w:color w:val="000000"/>
                <w:sz w:val="32"/>
                <w:szCs w:val="32"/>
                <w:bdr w:val="none" w:sz="0" w:space="0" w:color="auto" w:frame="1"/>
              </w:rPr>
              <w:t>valid &amp;&amp; (</w:t>
            </w:r>
            <w:proofErr w:type="spellStart"/>
            <w:r w:rsidRPr="00E63475">
              <w:rPr>
                <w:rStyle w:val="crayon-s"/>
                <w:rFonts w:ascii="inherit" w:hAnsi="inherit"/>
                <w:color w:val="000000"/>
                <w:sz w:val="32"/>
                <w:szCs w:val="32"/>
                <w:bdr w:val="none" w:sz="0" w:space="0" w:color="auto" w:frame="1"/>
              </w:rPr>
              <w:t>firstname</w:t>
            </w:r>
            <w:proofErr w:type="spellEnd"/>
            <w:r w:rsidRPr="00E63475">
              <w:rPr>
                <w:rStyle w:val="crayon-s"/>
                <w:rFonts w:ascii="inherit" w:hAnsi="inherit"/>
                <w:color w:val="000000"/>
                <w:sz w:val="32"/>
                <w:szCs w:val="32"/>
                <w:bdr w:val="none" w:sz="0" w:space="0" w:color="auto" w:frame="1"/>
              </w:rPr>
              <w:t xml:space="preserve">?.dirty || </w:t>
            </w:r>
            <w:proofErr w:type="spellStart"/>
            <w:r w:rsidRPr="00E63475">
              <w:rPr>
                <w:rStyle w:val="crayon-s"/>
                <w:rFonts w:ascii="inherit" w:hAnsi="inherit"/>
                <w:color w:val="000000"/>
                <w:sz w:val="32"/>
                <w:szCs w:val="32"/>
                <w:bdr w:val="none" w:sz="0" w:space="0" w:color="auto" w:frame="1"/>
              </w:rPr>
              <w:t>firstname</w:t>
            </w:r>
            <w:proofErr w:type="spellEnd"/>
            <w:r w:rsidRPr="00E63475">
              <w:rPr>
                <w:rStyle w:val="crayon-s"/>
                <w:rFonts w:ascii="inherit" w:hAnsi="inherit"/>
                <w:color w:val="000000"/>
                <w:sz w:val="32"/>
                <w:szCs w:val="32"/>
                <w:bdr w:val="none" w:sz="0" w:space="0" w:color="auto" w:frame="1"/>
              </w:rPr>
              <w:t>?.touched)"</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w:t>
            </w:r>
            <w:r w:rsidRPr="00E63475">
              <w:rPr>
                <w:rStyle w:val="crayon-e"/>
                <w:rFonts w:ascii="inherit" w:hAnsi="inherit"/>
                <w:color w:val="000000"/>
                <w:sz w:val="32"/>
                <w:szCs w:val="32"/>
                <w:bdr w:val="none" w:sz="0" w:space="0" w:color="auto" w:frame="1"/>
              </w:rPr>
              <w:t xml:space="preserve">Invalid First </w:t>
            </w:r>
            <w:r w:rsidRPr="00E63475">
              <w:rPr>
                <w:rStyle w:val="crayon-i"/>
                <w:rFonts w:ascii="inherit" w:hAnsi="inherit"/>
                <w:color w:val="000000"/>
                <w:sz w:val="32"/>
                <w:szCs w:val="32"/>
                <w:bdr w:val="none" w:sz="0" w:space="0" w:color="auto" w:frame="1"/>
              </w:rPr>
              <w:t>Name</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i"/>
                <w:rFonts w:ascii="inherit" w:hAnsi="inherit"/>
                <w:color w:val="000000"/>
                <w:sz w:val="32"/>
                <w:szCs w:val="32"/>
                <w:bdr w:val="none" w:sz="0" w:space="0" w:color="auto" w:frame="1"/>
              </w:rPr>
              <w:t>div</w:t>
            </w:r>
            <w:r w:rsidRPr="00E63475">
              <w:rPr>
                <w:rStyle w:val="crayon-h"/>
                <w:rFonts w:ascii="inherit" w:hAnsi="inherit"/>
                <w:color w:val="000000"/>
                <w:sz w:val="32"/>
                <w:szCs w:val="32"/>
                <w:bdr w:val="none" w:sz="0" w:space="0" w:color="auto" w:frame="1"/>
              </w:rPr>
              <w:t xml:space="preserve"> </w:t>
            </w:r>
            <w:r w:rsidRPr="00E63475">
              <w:rPr>
                <w:rFonts w:ascii="inherit" w:hAnsi="inherit"/>
                <w:color w:val="000000"/>
                <w:sz w:val="32"/>
                <w:szCs w:val="32"/>
              </w:rPr>
              <w:t>*</w:t>
            </w:r>
            <w:proofErr w:type="spellStart"/>
            <w:r w:rsidRPr="00E63475">
              <w:rPr>
                <w:rStyle w:val="crayon-i"/>
                <w:rFonts w:ascii="inherit" w:hAnsi="inherit"/>
                <w:color w:val="000000"/>
                <w:sz w:val="32"/>
                <w:szCs w:val="32"/>
                <w:bdr w:val="none" w:sz="0" w:space="0" w:color="auto" w:frame="1"/>
              </w:rPr>
              <w:t>ngIf</w:t>
            </w:r>
            <w:proofErr w:type="spellEnd"/>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w:t>
            </w:r>
            <w:proofErr w:type="spellStart"/>
            <w:proofErr w:type="gramStart"/>
            <w:r w:rsidRPr="00E63475">
              <w:rPr>
                <w:rStyle w:val="crayon-s"/>
                <w:rFonts w:ascii="inherit" w:hAnsi="inherit"/>
                <w:color w:val="000000"/>
                <w:sz w:val="32"/>
                <w:szCs w:val="32"/>
                <w:bdr w:val="none" w:sz="0" w:space="0" w:color="auto" w:frame="1"/>
              </w:rPr>
              <w:t>firstname.errors</w:t>
            </w:r>
            <w:proofErr w:type="gramEnd"/>
            <w:r w:rsidRPr="00E63475">
              <w:rPr>
                <w:rStyle w:val="crayon-s"/>
                <w:rFonts w:ascii="inherit" w:hAnsi="inherit"/>
                <w:color w:val="000000"/>
                <w:sz w:val="32"/>
                <w:szCs w:val="32"/>
                <w:bdr w:val="none" w:sz="0" w:space="0" w:color="auto" w:frame="1"/>
              </w:rPr>
              <w:t>.required</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xml:space="preserve">     </w:t>
            </w:r>
            <w:r w:rsidRPr="00E63475">
              <w:rPr>
                <w:rStyle w:val="crayon-e"/>
                <w:rFonts w:ascii="inherit" w:hAnsi="inherit"/>
                <w:color w:val="000000"/>
                <w:sz w:val="32"/>
                <w:szCs w:val="32"/>
                <w:bdr w:val="none" w:sz="0" w:space="0" w:color="auto" w:frame="1"/>
              </w:rPr>
              <w:t xml:space="preserve">First Name </w:t>
            </w:r>
            <w:r w:rsidRPr="00E63475">
              <w:rPr>
                <w:rStyle w:val="crayon-st"/>
                <w:rFonts w:ascii="inherit" w:hAnsi="inherit"/>
                <w:color w:val="000000"/>
                <w:sz w:val="32"/>
                <w:szCs w:val="32"/>
                <w:bdr w:val="none" w:sz="0" w:space="0" w:color="auto" w:frame="1"/>
              </w:rPr>
              <w:t>is</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required</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Fonts w:ascii="inherit" w:hAnsi="inherit"/>
                <w:color w:val="000000"/>
                <w:sz w:val="32"/>
                <w:szCs w:val="32"/>
              </w:rPr>
              <w:t>/</w:t>
            </w:r>
            <w:r w:rsidRPr="00E63475">
              <w:rPr>
                <w:rStyle w:val="crayon-i"/>
                <w:rFonts w:ascii="inherit" w:hAnsi="inherit"/>
                <w:color w:val="000000"/>
                <w:sz w:val="32"/>
                <w:szCs w:val="32"/>
                <w:bdr w:val="none" w:sz="0" w:space="0" w:color="auto" w:frame="1"/>
              </w:rPr>
              <w:t>div</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i"/>
                <w:rFonts w:ascii="inherit" w:hAnsi="inherit"/>
                <w:color w:val="000000"/>
                <w:sz w:val="32"/>
                <w:szCs w:val="32"/>
                <w:bdr w:val="none" w:sz="0" w:space="0" w:color="auto" w:frame="1"/>
              </w:rPr>
              <w:t>div</w:t>
            </w:r>
            <w:r w:rsidRPr="00E63475">
              <w:rPr>
                <w:rStyle w:val="crayon-h"/>
                <w:rFonts w:ascii="inherit" w:hAnsi="inherit"/>
                <w:color w:val="000000"/>
                <w:sz w:val="32"/>
                <w:szCs w:val="32"/>
                <w:bdr w:val="none" w:sz="0" w:space="0" w:color="auto" w:frame="1"/>
              </w:rPr>
              <w:t xml:space="preserve"> </w:t>
            </w:r>
            <w:r w:rsidRPr="00E63475">
              <w:rPr>
                <w:rFonts w:ascii="inherit" w:hAnsi="inherit"/>
                <w:color w:val="000000"/>
                <w:sz w:val="32"/>
                <w:szCs w:val="32"/>
              </w:rPr>
              <w:t>*</w:t>
            </w:r>
            <w:proofErr w:type="spellStart"/>
            <w:r w:rsidRPr="00E63475">
              <w:rPr>
                <w:rStyle w:val="crayon-i"/>
                <w:rFonts w:ascii="inherit" w:hAnsi="inherit"/>
                <w:color w:val="000000"/>
                <w:sz w:val="32"/>
                <w:szCs w:val="32"/>
                <w:bdr w:val="none" w:sz="0" w:space="0" w:color="auto" w:frame="1"/>
              </w:rPr>
              <w:t>ngIf</w:t>
            </w:r>
            <w:proofErr w:type="spellEnd"/>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w:t>
            </w:r>
            <w:proofErr w:type="spellStart"/>
            <w:proofErr w:type="gramStart"/>
            <w:r w:rsidRPr="00E63475">
              <w:rPr>
                <w:rStyle w:val="crayon-s"/>
                <w:rFonts w:ascii="inherit" w:hAnsi="inherit"/>
                <w:color w:val="000000"/>
                <w:sz w:val="32"/>
                <w:szCs w:val="32"/>
                <w:bdr w:val="none" w:sz="0" w:space="0" w:color="auto" w:frame="1"/>
              </w:rPr>
              <w:t>firstname.errors</w:t>
            </w:r>
            <w:proofErr w:type="gramEnd"/>
            <w:r w:rsidRPr="00E63475">
              <w:rPr>
                <w:rStyle w:val="crayon-s"/>
                <w:rFonts w:ascii="inherit" w:hAnsi="inherit"/>
                <w:color w:val="000000"/>
                <w:sz w:val="32"/>
                <w:szCs w:val="32"/>
                <w:bdr w:val="none" w:sz="0" w:space="0" w:color="auto" w:frame="1"/>
              </w:rPr>
              <w:t>.minlength</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w:t>
            </w:r>
            <w:r w:rsidRPr="00E63475">
              <w:rPr>
                <w:rStyle w:val="crayon-e"/>
                <w:rFonts w:ascii="inherit" w:hAnsi="inherit"/>
                <w:color w:val="000000"/>
                <w:sz w:val="32"/>
                <w:szCs w:val="32"/>
                <w:bdr w:val="none" w:sz="0" w:space="0" w:color="auto" w:frame="1"/>
              </w:rPr>
              <w:t>First</w:t>
            </w:r>
            <w:r w:rsidRPr="00E63475">
              <w:rPr>
                <w:rStyle w:val="crayon-h"/>
                <w:rFonts w:ascii="inherit" w:hAnsi="inherit"/>
                <w:color w:val="000000"/>
                <w:sz w:val="32"/>
                <w:szCs w:val="32"/>
                <w:bdr w:val="none" w:sz="0" w:space="0" w:color="auto" w:frame="1"/>
              </w:rPr>
              <w:t xml:space="preserve"> </w:t>
            </w:r>
            <w:r w:rsidRPr="00E63475">
              <w:rPr>
                <w:rStyle w:val="crayon-e"/>
                <w:rFonts w:ascii="inherit" w:hAnsi="inherit"/>
                <w:color w:val="000000"/>
                <w:sz w:val="32"/>
                <w:szCs w:val="32"/>
                <w:bdr w:val="none" w:sz="0" w:space="0" w:color="auto" w:frame="1"/>
              </w:rPr>
              <w:t>Name</w:t>
            </w:r>
            <w:r w:rsidRPr="00E63475">
              <w:rPr>
                <w:rStyle w:val="crayon-h"/>
                <w:rFonts w:ascii="inherit" w:hAnsi="inherit"/>
                <w:color w:val="000000"/>
                <w:sz w:val="32"/>
                <w:szCs w:val="32"/>
                <w:bdr w:val="none" w:sz="0" w:space="0" w:color="auto" w:frame="1"/>
              </w:rPr>
              <w:t xml:space="preserve"> </w:t>
            </w:r>
            <w:r w:rsidRPr="00E63475">
              <w:rPr>
                <w:rStyle w:val="crayon-e"/>
                <w:rFonts w:ascii="inherit" w:hAnsi="inherit"/>
                <w:color w:val="000000"/>
                <w:sz w:val="32"/>
                <w:szCs w:val="32"/>
                <w:bdr w:val="none" w:sz="0" w:space="0" w:color="auto" w:frame="1"/>
              </w:rPr>
              <w:t>Minimum</w:t>
            </w:r>
            <w:r w:rsidRPr="00E63475">
              <w:rPr>
                <w:rStyle w:val="crayon-h"/>
                <w:rFonts w:ascii="inherit" w:hAnsi="inherit"/>
                <w:color w:val="000000"/>
                <w:sz w:val="32"/>
                <w:szCs w:val="32"/>
                <w:bdr w:val="none" w:sz="0" w:space="0" w:color="auto" w:frame="1"/>
              </w:rPr>
              <w:t xml:space="preserve"> </w:t>
            </w:r>
            <w:r w:rsidRPr="00E63475">
              <w:rPr>
                <w:rStyle w:val="crayon-e"/>
                <w:rFonts w:ascii="inherit" w:hAnsi="inherit"/>
                <w:color w:val="000000"/>
                <w:sz w:val="32"/>
                <w:szCs w:val="32"/>
                <w:bdr w:val="none" w:sz="0" w:space="0" w:color="auto" w:frame="1"/>
              </w:rPr>
              <w:t>Length</w:t>
            </w:r>
            <w:r w:rsidRPr="00E63475">
              <w:rPr>
                <w:rStyle w:val="crayon-h"/>
                <w:rFonts w:ascii="inherit" w:hAnsi="inherit"/>
                <w:color w:val="000000"/>
                <w:sz w:val="32"/>
                <w:szCs w:val="32"/>
                <w:bdr w:val="none" w:sz="0" w:space="0" w:color="auto" w:frame="1"/>
              </w:rPr>
              <w:t xml:space="preserve"> </w:t>
            </w:r>
            <w:r w:rsidRPr="00E63475">
              <w:rPr>
                <w:rStyle w:val="crayon-st"/>
                <w:rFonts w:ascii="inherit" w:hAnsi="inherit"/>
                <w:color w:val="000000"/>
                <w:sz w:val="32"/>
                <w:szCs w:val="32"/>
                <w:bdr w:val="none" w:sz="0" w:space="0" w:color="auto" w:frame="1"/>
              </w:rPr>
              <w:t>is</w:t>
            </w:r>
            <w:r w:rsidRPr="00E63475">
              <w:rPr>
                <w:rStyle w:val="crayon-h"/>
                <w:rFonts w:ascii="inherit" w:hAnsi="inherit"/>
                <w:color w:val="000000"/>
                <w:sz w:val="32"/>
                <w:szCs w:val="32"/>
                <w:bdr w:val="none" w:sz="0" w:space="0" w:color="auto" w:frame="1"/>
              </w:rPr>
              <w:t xml:space="preserve"> </w:t>
            </w:r>
            <w:r w:rsidRPr="00E63475">
              <w:rPr>
                <w:rStyle w:val="crayon-sy"/>
                <w:rFonts w:ascii="inherit" w:hAnsi="inherit"/>
                <w:color w:val="000000"/>
                <w:sz w:val="32"/>
                <w:szCs w:val="32"/>
                <w:bdr w:val="none" w:sz="0" w:space="0" w:color="auto" w:frame="1"/>
              </w:rPr>
              <w:t>{{</w:t>
            </w:r>
            <w:proofErr w:type="gramStart"/>
            <w:r w:rsidRPr="00E63475">
              <w:rPr>
                <w:rStyle w:val="crayon-i"/>
                <w:rFonts w:ascii="inherit" w:hAnsi="inherit"/>
                <w:color w:val="000000"/>
                <w:sz w:val="32"/>
                <w:szCs w:val="32"/>
                <w:bdr w:val="none" w:sz="0" w:space="0" w:color="auto" w:frame="1"/>
              </w:rPr>
              <w:t>firstname</w:t>
            </w:r>
            <w:r w:rsidRPr="00E63475">
              <w:rPr>
                <w:rStyle w:val="crayon-sy"/>
                <w:rFonts w:ascii="inherit" w:hAnsi="inherit"/>
                <w:color w:val="000000"/>
                <w:sz w:val="32"/>
                <w:szCs w:val="32"/>
                <w:bdr w:val="none" w:sz="0" w:space="0" w:color="auto" w:frame="1"/>
              </w:rPr>
              <w:t>.</w:t>
            </w:r>
            <w:r w:rsidRPr="00E63475">
              <w:rPr>
                <w:rStyle w:val="crayon-i"/>
                <w:rFonts w:ascii="inherit" w:hAnsi="inherit"/>
                <w:color w:val="000000"/>
                <w:sz w:val="32"/>
                <w:szCs w:val="32"/>
                <w:bdr w:val="none" w:sz="0" w:space="0" w:color="auto" w:frame="1"/>
              </w:rPr>
              <w:t>errors</w:t>
            </w:r>
            <w:proofErr w:type="gramEnd"/>
            <w:r w:rsidRPr="00E63475">
              <w:rPr>
                <w:rStyle w:val="crayon-sy"/>
                <w:rFonts w:ascii="inherit" w:hAnsi="inherit"/>
                <w:color w:val="000000"/>
                <w:sz w:val="32"/>
                <w:szCs w:val="32"/>
                <w:bdr w:val="none" w:sz="0" w:space="0" w:color="auto" w:frame="1"/>
              </w:rPr>
              <w:t>.</w:t>
            </w:r>
            <w:proofErr w:type="spellStart"/>
            <w:r w:rsidRPr="00E63475">
              <w:rPr>
                <w:rStyle w:val="crayon-i"/>
                <w:rFonts w:ascii="inherit" w:hAnsi="inherit"/>
                <w:color w:val="000000"/>
                <w:sz w:val="32"/>
                <w:szCs w:val="32"/>
                <w:bdr w:val="none" w:sz="0" w:space="0" w:color="auto" w:frame="1"/>
              </w:rPr>
              <w:t>minlength</w:t>
            </w:r>
            <w:proofErr w:type="spellEnd"/>
            <w:r w:rsidRPr="00E63475">
              <w:rPr>
                <w:rStyle w:val="crayon-sy"/>
                <w:rFonts w:ascii="inherit" w:hAnsi="inherit"/>
                <w:color w:val="000000"/>
                <w:sz w:val="32"/>
                <w:szCs w:val="32"/>
                <w:bdr w:val="none" w:sz="0" w:space="0" w:color="auto" w:frame="1"/>
              </w:rPr>
              <w:t>?.</w:t>
            </w:r>
            <w:proofErr w:type="spellStart"/>
            <w:r w:rsidRPr="00E63475">
              <w:rPr>
                <w:rStyle w:val="crayon-i"/>
                <w:rFonts w:ascii="inherit" w:hAnsi="inherit"/>
                <w:color w:val="000000"/>
                <w:sz w:val="32"/>
                <w:szCs w:val="32"/>
                <w:bdr w:val="none" w:sz="0" w:space="0" w:color="auto" w:frame="1"/>
              </w:rPr>
              <w:t>requiredLength</w:t>
            </w:r>
            <w:proofErr w:type="spellEnd"/>
            <w:r w:rsidRPr="00E63475">
              <w:rPr>
                <w:rStyle w:val="crayon-sy"/>
                <w:rFonts w:ascii="inherit" w:hAnsi="inherit"/>
                <w:color w:val="000000"/>
                <w:sz w:val="32"/>
                <w:szCs w:val="32"/>
                <w:bdr w:val="none" w:sz="0" w:space="0" w:color="auto" w:frame="1"/>
              </w:rPr>
              <w: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Fonts w:ascii="inherit" w:hAnsi="inherit"/>
                <w:color w:val="000000"/>
                <w:sz w:val="32"/>
                <w:szCs w:val="32"/>
              </w:rPr>
              <w:t>/</w:t>
            </w:r>
            <w:r w:rsidRPr="00E63475">
              <w:rPr>
                <w:rStyle w:val="crayon-i"/>
                <w:rFonts w:ascii="inherit" w:hAnsi="inherit"/>
                <w:color w:val="000000"/>
                <w:sz w:val="32"/>
                <w:szCs w:val="32"/>
                <w:bdr w:val="none" w:sz="0" w:space="0" w:color="auto" w:frame="1"/>
              </w:rPr>
              <w:t>div</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&lt;</w:t>
            </w:r>
            <w:r w:rsidRPr="00E63475">
              <w:rPr>
                <w:rFonts w:ascii="inherit" w:hAnsi="inherit"/>
                <w:color w:val="000000"/>
                <w:sz w:val="32"/>
                <w:szCs w:val="32"/>
              </w:rPr>
              <w:t>/</w:t>
            </w:r>
            <w:r w:rsidRPr="00E63475">
              <w:rPr>
                <w:rStyle w:val="crayon-i"/>
                <w:rFonts w:ascii="inherit" w:hAnsi="inherit"/>
                <w:color w:val="000000"/>
                <w:sz w:val="32"/>
                <w:szCs w:val="32"/>
                <w:bdr w:val="none" w:sz="0" w:space="0" w:color="auto" w:frame="1"/>
              </w:rPr>
              <w:t>div</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tc>
      </w:tr>
    </w:tbl>
    <w:p w:rsidR="00E63475" w:rsidRPr="00E63475" w:rsidRDefault="00E63475" w:rsidP="00E63475">
      <w:pPr>
        <w:pStyle w:val="NormalWeb"/>
        <w:shd w:val="clear" w:color="auto" w:fill="FFFFFF"/>
        <w:spacing w:before="0" w:beforeAutospacing="0" w:after="0" w:afterAutospacing="0"/>
        <w:textAlignment w:val="baseline"/>
        <w:rPr>
          <w:rFonts w:ascii="Segoe UI" w:hAnsi="Segoe UI" w:cs="Segoe UI"/>
          <w:color w:val="000000"/>
          <w:sz w:val="32"/>
          <w:szCs w:val="32"/>
        </w:rPr>
      </w:pPr>
      <w:r w:rsidRPr="00E63475">
        <w:rPr>
          <w:rFonts w:ascii="Segoe UI" w:hAnsi="Segoe UI" w:cs="Segoe UI"/>
          <w:color w:val="000000"/>
          <w:sz w:val="32"/>
          <w:szCs w:val="32"/>
        </w:rPr>
        <w:t>Note that the </w:t>
      </w:r>
      <w:proofErr w:type="spellStart"/>
      <w:r w:rsidRPr="00E63475">
        <w:rPr>
          <w:rStyle w:val="HTMLCode"/>
          <w:rFonts w:ascii="Segoe UI" w:hAnsi="Segoe UI" w:cs="Segoe UI"/>
          <w:color w:val="000000"/>
          <w:sz w:val="32"/>
          <w:szCs w:val="32"/>
          <w:bdr w:val="none" w:sz="0" w:space="0" w:color="auto" w:frame="1"/>
          <w:shd w:val="clear" w:color="auto" w:fill="F2F2F2"/>
        </w:rPr>
        <w:t>minlength</w:t>
      </w:r>
      <w:proofErr w:type="spellEnd"/>
      <w:r w:rsidRPr="00E63475">
        <w:rPr>
          <w:rFonts w:ascii="Segoe UI" w:hAnsi="Segoe UI" w:cs="Segoe UI"/>
          <w:color w:val="000000"/>
          <w:sz w:val="32"/>
          <w:szCs w:val="32"/>
        </w:rPr>
        <w:t> validators return the </w:t>
      </w:r>
      <w:r w:rsidRPr="00E63475">
        <w:rPr>
          <w:rStyle w:val="HTMLCode"/>
          <w:rFonts w:ascii="Segoe UI" w:hAnsi="Segoe UI" w:cs="Segoe UI"/>
          <w:color w:val="000000"/>
          <w:sz w:val="32"/>
          <w:szCs w:val="32"/>
          <w:bdr w:val="none" w:sz="0" w:space="0" w:color="auto" w:frame="1"/>
          <w:shd w:val="clear" w:color="auto" w:fill="F2F2F2"/>
        </w:rPr>
        <w:t>{{</w:t>
      </w:r>
      <w:proofErr w:type="gramStart"/>
      <w:r w:rsidRPr="00E63475">
        <w:rPr>
          <w:rStyle w:val="HTMLCode"/>
          <w:rFonts w:ascii="Segoe UI" w:hAnsi="Segoe UI" w:cs="Segoe UI"/>
          <w:color w:val="000000"/>
          <w:sz w:val="32"/>
          <w:szCs w:val="32"/>
          <w:bdr w:val="none" w:sz="0" w:space="0" w:color="auto" w:frame="1"/>
          <w:shd w:val="clear" w:color="auto" w:fill="F2F2F2"/>
        </w:rPr>
        <w:t>firstname.errors</w:t>
      </w:r>
      <w:proofErr w:type="gramEnd"/>
      <w:r w:rsidRPr="00E63475">
        <w:rPr>
          <w:rStyle w:val="HTMLCode"/>
          <w:rFonts w:ascii="Segoe UI" w:hAnsi="Segoe UI" w:cs="Segoe UI"/>
          <w:color w:val="000000"/>
          <w:sz w:val="32"/>
          <w:szCs w:val="32"/>
          <w:bdr w:val="none" w:sz="0" w:space="0" w:color="auto" w:frame="1"/>
          <w:shd w:val="clear" w:color="auto" w:fill="F2F2F2"/>
        </w:rPr>
        <w:t>.</w:t>
      </w:r>
      <w:proofErr w:type="spellStart"/>
      <w:r w:rsidRPr="00E63475">
        <w:rPr>
          <w:rStyle w:val="HTMLCode"/>
          <w:rFonts w:ascii="Segoe UI" w:hAnsi="Segoe UI" w:cs="Segoe UI"/>
          <w:color w:val="000000"/>
          <w:sz w:val="32"/>
          <w:szCs w:val="32"/>
          <w:bdr w:val="none" w:sz="0" w:space="0" w:color="auto" w:frame="1"/>
          <w:shd w:val="clear" w:color="auto" w:fill="F2F2F2"/>
        </w:rPr>
        <w:t>minlength</w:t>
      </w:r>
      <w:proofErr w:type="spellEnd"/>
      <w:r w:rsidRPr="00E63475">
        <w:rPr>
          <w:rStyle w:val="HTMLCode"/>
          <w:rFonts w:ascii="Segoe UI" w:hAnsi="Segoe UI" w:cs="Segoe UI"/>
          <w:color w:val="000000"/>
          <w:sz w:val="32"/>
          <w:szCs w:val="32"/>
          <w:bdr w:val="none" w:sz="0" w:space="0" w:color="auto" w:frame="1"/>
          <w:shd w:val="clear" w:color="auto" w:fill="F2F2F2"/>
        </w:rPr>
        <w:t>?.</w:t>
      </w:r>
      <w:proofErr w:type="spellStart"/>
      <w:r w:rsidRPr="00E63475">
        <w:rPr>
          <w:rStyle w:val="HTMLCode"/>
          <w:rFonts w:ascii="Segoe UI" w:hAnsi="Segoe UI" w:cs="Segoe UI"/>
          <w:color w:val="000000"/>
          <w:sz w:val="32"/>
          <w:szCs w:val="32"/>
          <w:bdr w:val="none" w:sz="0" w:space="0" w:color="auto" w:frame="1"/>
          <w:shd w:val="clear" w:color="auto" w:fill="F2F2F2"/>
        </w:rPr>
        <w:t>requiredLength</w:t>
      </w:r>
      <w:proofErr w:type="spellEnd"/>
      <w:r w:rsidRPr="00E63475">
        <w:rPr>
          <w:rStyle w:val="HTMLCode"/>
          <w:rFonts w:ascii="Segoe UI" w:hAnsi="Segoe UI" w:cs="Segoe UI"/>
          <w:color w:val="000000"/>
          <w:sz w:val="32"/>
          <w:szCs w:val="32"/>
          <w:bdr w:val="none" w:sz="0" w:space="0" w:color="auto" w:frame="1"/>
          <w:shd w:val="clear" w:color="auto" w:fill="F2F2F2"/>
        </w:rPr>
        <w:t>}}</w:t>
      </w:r>
      <w:r w:rsidRPr="00E63475">
        <w:rPr>
          <w:rFonts w:ascii="Segoe UI" w:hAnsi="Segoe UI" w:cs="Segoe UI"/>
          <w:color w:val="000000"/>
          <w:sz w:val="32"/>
          <w:szCs w:val="32"/>
        </w:rPr>
        <w:t>, which we use the display the error message.</w:t>
      </w:r>
    </w:p>
    <w:p w:rsidR="00E63475" w:rsidRPr="00E63475" w:rsidRDefault="00E63475" w:rsidP="00E63475">
      <w:pPr>
        <w:pStyle w:val="Heading2"/>
        <w:shd w:val="clear" w:color="auto" w:fill="FFFFFF"/>
        <w:spacing w:before="0" w:beforeAutospacing="0" w:after="0" w:afterAutospacing="0"/>
        <w:textAlignment w:val="baseline"/>
        <w:rPr>
          <w:rFonts w:ascii="Segoe UI" w:hAnsi="Segoe UI" w:cs="Segoe UI"/>
          <w:color w:val="000000"/>
          <w:sz w:val="32"/>
          <w:szCs w:val="32"/>
        </w:rPr>
      </w:pPr>
      <w:r w:rsidRPr="00E63475">
        <w:rPr>
          <w:rFonts w:ascii="Segoe UI" w:hAnsi="Segoe UI" w:cs="Segoe UI"/>
          <w:color w:val="000000"/>
          <w:sz w:val="32"/>
          <w:szCs w:val="32"/>
          <w:bdr w:val="none" w:sz="0" w:space="0" w:color="auto" w:frame="1"/>
        </w:rPr>
        <w:t>Final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E63475" w:rsidRPr="00E63475" w:rsidTr="001045DA">
        <w:trPr>
          <w:tblCellSpacing w:w="15" w:type="dxa"/>
        </w:trPr>
        <w:tc>
          <w:tcPr>
            <w:tcW w:w="0" w:type="auto"/>
            <w:tcBorders>
              <w:top w:val="nil"/>
              <w:left w:val="nil"/>
              <w:bottom w:val="nil"/>
              <w:right w:val="nil"/>
            </w:tcBorders>
            <w:vAlign w:val="center"/>
          </w:tcPr>
          <w:p w:rsidR="00E63475" w:rsidRPr="00E63475" w:rsidRDefault="00E63475" w:rsidP="00E63475">
            <w:pPr>
              <w:textAlignment w:val="baseline"/>
              <w:rPr>
                <w:rFonts w:ascii="inherit" w:hAnsi="inherit"/>
                <w:sz w:val="32"/>
                <w:szCs w:val="32"/>
              </w:rPr>
            </w:pPr>
          </w:p>
        </w:tc>
        <w:tc>
          <w:tcPr>
            <w:tcW w:w="13891" w:type="dxa"/>
            <w:tcBorders>
              <w:top w:val="nil"/>
              <w:left w:val="nil"/>
              <w:bottom w:val="nil"/>
              <w:right w:val="nil"/>
            </w:tcBorders>
            <w:vAlign w:val="center"/>
            <w:hideMark/>
          </w:tcPr>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&lt;</w:t>
            </w:r>
            <w:r w:rsidRPr="00E63475">
              <w:rPr>
                <w:rStyle w:val="crayon-i"/>
                <w:rFonts w:ascii="inherit" w:hAnsi="inherit"/>
                <w:color w:val="000000"/>
                <w:sz w:val="32"/>
                <w:szCs w:val="32"/>
                <w:bdr w:val="none" w:sz="0" w:space="0" w:color="auto" w:frame="1"/>
              </w:rPr>
              <w:t>form</w:t>
            </w:r>
            <w:r w:rsidRPr="00E63475">
              <w:rPr>
                <w:rStyle w:val="crayon-h"/>
                <w:rFonts w:ascii="inherit" w:hAnsi="inherit"/>
                <w:color w:val="000000"/>
                <w:sz w:val="32"/>
                <w:szCs w:val="32"/>
                <w:bdr w:val="none" w:sz="0" w:space="0" w:color="auto" w:frame="1"/>
              </w:rPr>
              <w:t xml:space="preserve"> </w:t>
            </w:r>
            <w:r w:rsidRPr="00E63475">
              <w:rPr>
                <w:rStyle w:val="crayon-p"/>
                <w:rFonts w:ascii="inherit" w:hAnsi="inherit"/>
                <w:color w:val="000000"/>
                <w:sz w:val="32"/>
                <w:szCs w:val="32"/>
                <w:bdr w:val="none" w:sz="0" w:space="0" w:color="auto" w:frame="1"/>
              </w:rPr>
              <w:t>#</w:t>
            </w:r>
            <w:proofErr w:type="spellStart"/>
            <w:r w:rsidRPr="00E63475">
              <w:rPr>
                <w:rStyle w:val="crayon-p"/>
                <w:rFonts w:ascii="inherit" w:hAnsi="inherit"/>
                <w:color w:val="000000"/>
                <w:sz w:val="32"/>
                <w:szCs w:val="32"/>
                <w:bdr w:val="none" w:sz="0" w:space="0" w:color="auto" w:frame="1"/>
              </w:rPr>
              <w:t>contactForm</w:t>
            </w:r>
            <w:proofErr w:type="spellEnd"/>
            <w:r w:rsidRPr="00E63475">
              <w:rPr>
                <w:rStyle w:val="crayon-p"/>
                <w:rFonts w:ascii="inherit" w:hAnsi="inherit"/>
                <w:color w:val="000000"/>
                <w:sz w:val="32"/>
                <w:szCs w:val="32"/>
                <w:bdr w:val="none" w:sz="0" w:space="0" w:color="auto" w:frame="1"/>
              </w:rPr>
              <w:t>="</w:t>
            </w:r>
            <w:proofErr w:type="spellStart"/>
            <w:r w:rsidRPr="00E63475">
              <w:rPr>
                <w:rStyle w:val="crayon-p"/>
                <w:rFonts w:ascii="inherit" w:hAnsi="inherit"/>
                <w:color w:val="000000"/>
                <w:sz w:val="32"/>
                <w:szCs w:val="32"/>
                <w:bdr w:val="none" w:sz="0" w:space="0" w:color="auto" w:frame="1"/>
              </w:rPr>
              <w:t>ngForm</w:t>
            </w:r>
            <w:proofErr w:type="spellEnd"/>
            <w:r w:rsidRPr="00E63475">
              <w:rPr>
                <w:rStyle w:val="crayon-p"/>
                <w:rFonts w:ascii="inherit" w:hAnsi="inherit"/>
                <w:color w:val="000000"/>
                <w:sz w:val="32"/>
                <w:szCs w:val="32"/>
                <w:bdr w:val="none" w:sz="0" w:space="0" w:color="auto" w:frame="1"/>
              </w:rPr>
              <w:t>" (</w:t>
            </w:r>
            <w:proofErr w:type="spellStart"/>
            <w:r w:rsidRPr="00E63475">
              <w:rPr>
                <w:rStyle w:val="crayon-p"/>
                <w:rFonts w:ascii="inherit" w:hAnsi="inherit"/>
                <w:color w:val="000000"/>
                <w:sz w:val="32"/>
                <w:szCs w:val="32"/>
                <w:bdr w:val="none" w:sz="0" w:space="0" w:color="auto" w:frame="1"/>
              </w:rPr>
              <w:t>ngSubmit</w:t>
            </w:r>
            <w:proofErr w:type="spellEnd"/>
            <w:r w:rsidRPr="00E63475">
              <w:rPr>
                <w:rStyle w:val="crayon-p"/>
                <w:rFonts w:ascii="inherit" w:hAnsi="inherit"/>
                <w:color w:val="000000"/>
                <w:sz w:val="32"/>
                <w:szCs w:val="32"/>
                <w:bdr w:val="none" w:sz="0" w:space="0" w:color="auto" w:frame="1"/>
              </w:rPr>
              <w:t>)="</w:t>
            </w:r>
            <w:proofErr w:type="spellStart"/>
            <w:r w:rsidRPr="00E63475">
              <w:rPr>
                <w:rStyle w:val="crayon-p"/>
                <w:rFonts w:ascii="inherit" w:hAnsi="inherit"/>
                <w:color w:val="000000"/>
                <w:sz w:val="32"/>
                <w:szCs w:val="32"/>
                <w:bdr w:val="none" w:sz="0" w:space="0" w:color="auto" w:frame="1"/>
              </w:rPr>
              <w:t>onSubmit</w:t>
            </w:r>
            <w:proofErr w:type="spellEnd"/>
            <w:r w:rsidRPr="00E63475">
              <w:rPr>
                <w:rStyle w:val="crayon-p"/>
                <w:rFonts w:ascii="inherit" w:hAnsi="inherit"/>
                <w:color w:val="000000"/>
                <w:sz w:val="32"/>
                <w:szCs w:val="32"/>
                <w:bdr w:val="none" w:sz="0" w:space="0" w:color="auto" w:frame="1"/>
              </w:rPr>
              <w:t>(</w:t>
            </w:r>
            <w:proofErr w:type="spellStart"/>
            <w:r w:rsidRPr="00E63475">
              <w:rPr>
                <w:rStyle w:val="crayon-p"/>
                <w:rFonts w:ascii="inherit" w:hAnsi="inherit"/>
                <w:color w:val="000000"/>
                <w:sz w:val="32"/>
                <w:szCs w:val="32"/>
                <w:bdr w:val="none" w:sz="0" w:space="0" w:color="auto" w:frame="1"/>
              </w:rPr>
              <w:t>contactForm</w:t>
            </w:r>
            <w:proofErr w:type="spellEnd"/>
            <w:r w:rsidRPr="00E63475">
              <w:rPr>
                <w:rStyle w:val="crayon-p"/>
                <w:rFonts w:ascii="inherit" w:hAnsi="inherit"/>
                <w:color w:val="000000"/>
                <w:sz w:val="32"/>
                <w:szCs w:val="32"/>
                <w:bdr w:val="none" w:sz="0" w:space="0" w:color="auto" w:frame="1"/>
              </w:rPr>
              <w:t xml:space="preserve">)" </w:t>
            </w:r>
            <w:proofErr w:type="spellStart"/>
            <w:r w:rsidRPr="00E63475">
              <w:rPr>
                <w:rStyle w:val="crayon-p"/>
                <w:rFonts w:ascii="inherit" w:hAnsi="inherit"/>
                <w:color w:val="000000"/>
                <w:sz w:val="32"/>
                <w:szCs w:val="32"/>
                <w:bdr w:val="none" w:sz="0" w:space="0" w:color="auto" w:frame="1"/>
              </w:rPr>
              <w:t>novalidate</w:t>
            </w:r>
            <w:proofErr w:type="spellEnd"/>
            <w:r w:rsidRPr="00E63475">
              <w:rPr>
                <w:rStyle w:val="crayon-p"/>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lastRenderedPageBreak/>
              <w:t> </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i"/>
                <w:rFonts w:ascii="inherit" w:hAnsi="inherit"/>
                <w:color w:val="000000"/>
                <w:sz w:val="32"/>
                <w:szCs w:val="32"/>
                <w:bdr w:val="none" w:sz="0" w:space="0" w:color="auto" w:frame="1"/>
              </w:rPr>
              <w:t>p</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e"/>
                <w:rFonts w:ascii="inherit" w:hAnsi="inherit"/>
                <w:color w:val="000000"/>
                <w:sz w:val="32"/>
                <w:szCs w:val="32"/>
                <w:bdr w:val="none" w:sz="0" w:space="0" w:color="auto" w:frame="1"/>
              </w:rPr>
              <w:t xml:space="preserve">label </w:t>
            </w:r>
            <w:r w:rsidRPr="00E63475">
              <w:rPr>
                <w:rStyle w:val="crayon-st"/>
                <w:rFonts w:ascii="inherit" w:hAnsi="inherit"/>
                <w:color w:val="000000"/>
                <w:sz w:val="32"/>
                <w:szCs w:val="32"/>
                <w:bdr w:val="none" w:sz="0" w:space="0" w:color="auto" w:frame="1"/>
              </w:rPr>
              <w:t>for</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firstname</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&gt;</w:t>
            </w:r>
            <w:r w:rsidRPr="00E63475">
              <w:rPr>
                <w:rStyle w:val="crayon-e"/>
                <w:rFonts w:ascii="inherit" w:hAnsi="inherit"/>
                <w:color w:val="000000"/>
                <w:sz w:val="32"/>
                <w:szCs w:val="32"/>
                <w:bdr w:val="none" w:sz="0" w:space="0" w:color="auto" w:frame="1"/>
              </w:rPr>
              <w:t xml:space="preserve">First </w:t>
            </w:r>
            <w:r w:rsidRPr="00E63475">
              <w:rPr>
                <w:rStyle w:val="crayon-i"/>
                <w:rFonts w:ascii="inherit" w:hAnsi="inherit"/>
                <w:color w:val="000000"/>
                <w:sz w:val="32"/>
                <w:szCs w:val="32"/>
                <w:bdr w:val="none" w:sz="0" w:space="0" w:color="auto" w:frame="1"/>
              </w:rPr>
              <w:t>Name</w:t>
            </w:r>
            <w:r w:rsidRPr="00E63475">
              <w:rPr>
                <w:rStyle w:val="crayon-h"/>
                <w:rFonts w:ascii="inherit" w:hAnsi="inherit"/>
                <w:color w:val="000000"/>
                <w:sz w:val="32"/>
                <w:szCs w:val="32"/>
                <w:bdr w:val="none" w:sz="0" w:space="0" w:color="auto" w:frame="1"/>
              </w:rPr>
              <w:t xml:space="preserve"> &lt;</w:t>
            </w:r>
            <w:r w:rsidRPr="00E63475">
              <w:rPr>
                <w:rFonts w:ascii="inherit" w:hAnsi="inherit"/>
                <w:color w:val="000000"/>
                <w:sz w:val="32"/>
                <w:szCs w:val="32"/>
              </w:rPr>
              <w:t>/</w:t>
            </w:r>
            <w:r w:rsidRPr="00E63475">
              <w:rPr>
                <w:rStyle w:val="crayon-i"/>
                <w:rFonts w:ascii="inherit" w:hAnsi="inherit"/>
                <w:color w:val="000000"/>
                <w:sz w:val="32"/>
                <w:szCs w:val="32"/>
                <w:bdr w:val="none" w:sz="0" w:space="0" w:color="auto" w:frame="1"/>
              </w:rPr>
              <w:t>label</w:t>
            </w:r>
            <w:r w:rsidRPr="00E63475">
              <w:rPr>
                <w:rStyle w:val="crayon-h"/>
                <w:rFonts w:ascii="inherit" w:hAnsi="inherit"/>
                <w:color w:val="000000"/>
                <w:sz w:val="32"/>
                <w:szCs w:val="32"/>
                <w:bdr w:val="none" w:sz="0" w:space="0" w:color="auto" w:frame="1"/>
              </w:rPr>
              <w:t>&gt;</w:t>
            </w:r>
          </w:p>
          <w:p w:rsidR="001045DA" w:rsidRDefault="00E63475">
            <w:pPr>
              <w:textAlignment w:val="baseline"/>
              <w:rPr>
                <w:rStyle w:val="crayon-h"/>
                <w:rFonts w:ascii="inherit" w:hAnsi="inherit"/>
                <w:color w:val="000000"/>
                <w:sz w:val="32"/>
                <w:szCs w:val="32"/>
                <w:bdr w:val="none" w:sz="0" w:space="0" w:color="auto" w:frame="1"/>
              </w:rPr>
            </w:pPr>
            <w:r w:rsidRPr="00E63475">
              <w:rPr>
                <w:rStyle w:val="crayon-h"/>
                <w:rFonts w:ascii="inherit" w:hAnsi="inherit"/>
                <w:color w:val="000000"/>
                <w:sz w:val="32"/>
                <w:szCs w:val="32"/>
                <w:bdr w:val="none" w:sz="0" w:space="0" w:color="auto" w:frame="1"/>
              </w:rPr>
              <w:t>    </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&lt;</w:t>
            </w:r>
            <w:r w:rsidRPr="00E63475">
              <w:rPr>
                <w:rStyle w:val="crayon-e"/>
                <w:rFonts w:ascii="inherit" w:hAnsi="inherit"/>
                <w:color w:val="000000"/>
                <w:sz w:val="32"/>
                <w:szCs w:val="32"/>
                <w:bdr w:val="none" w:sz="0" w:space="0" w:color="auto" w:frame="1"/>
              </w:rPr>
              <w:t xml:space="preserve">input </w:t>
            </w:r>
            <w:r w:rsidRPr="00E63475">
              <w:rPr>
                <w:rStyle w:val="crayon-i"/>
                <w:rFonts w:ascii="inherit" w:hAnsi="inherit"/>
                <w:color w:val="000000"/>
                <w:sz w:val="32"/>
                <w:szCs w:val="32"/>
                <w:bdr w:val="none" w:sz="0" w:space="0" w:color="auto" w:frame="1"/>
              </w:rPr>
              <w:t>type</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"text"</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id</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firstname</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name</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firstname</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 xml:space="preserve"> </w:t>
            </w:r>
            <w:r w:rsidRPr="00E63475">
              <w:rPr>
                <w:rStyle w:val="crayon-e"/>
                <w:rFonts w:ascii="inherit" w:hAnsi="inherit"/>
                <w:color w:val="000000"/>
                <w:sz w:val="32"/>
                <w:szCs w:val="32"/>
                <w:bdr w:val="none" w:sz="0" w:space="0" w:color="auto" w:frame="1"/>
              </w:rPr>
              <w:t xml:space="preserve">required </w:t>
            </w:r>
            <w:proofErr w:type="spellStart"/>
            <w:r w:rsidRPr="00E63475">
              <w:rPr>
                <w:rStyle w:val="crayon-i"/>
                <w:rFonts w:ascii="inherit" w:hAnsi="inherit"/>
                <w:color w:val="000000"/>
                <w:sz w:val="32"/>
                <w:szCs w:val="32"/>
                <w:bdr w:val="none" w:sz="0" w:space="0" w:color="auto" w:frame="1"/>
              </w:rPr>
              <w:t>minlength</w:t>
            </w:r>
            <w:proofErr w:type="spellEnd"/>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"10"</w:t>
            </w:r>
            <w:r w:rsidRPr="00E63475">
              <w:rPr>
                <w:rStyle w:val="crayon-h"/>
                <w:rFonts w:ascii="inherit" w:hAnsi="inherit"/>
                <w:color w:val="000000"/>
                <w:sz w:val="32"/>
                <w:szCs w:val="32"/>
                <w:bdr w:val="none" w:sz="0" w:space="0" w:color="auto" w:frame="1"/>
              </w:rPr>
              <w:t xml:space="preserve"> </w:t>
            </w:r>
            <w:r w:rsidRPr="00E63475">
              <w:rPr>
                <w:rStyle w:val="crayon-p"/>
                <w:rFonts w:ascii="inherit" w:hAnsi="inherit"/>
                <w:color w:val="000000"/>
                <w:sz w:val="32"/>
                <w:szCs w:val="32"/>
                <w:bdr w:val="none" w:sz="0" w:space="0" w:color="auto" w:frame="1"/>
              </w:rPr>
              <w:t>#</w:t>
            </w:r>
            <w:proofErr w:type="spellStart"/>
            <w:r w:rsidRPr="00E63475">
              <w:rPr>
                <w:rStyle w:val="crayon-p"/>
                <w:rFonts w:ascii="inherit" w:hAnsi="inherit"/>
                <w:color w:val="000000"/>
                <w:sz w:val="32"/>
                <w:szCs w:val="32"/>
                <w:bdr w:val="none" w:sz="0" w:space="0" w:color="auto" w:frame="1"/>
              </w:rPr>
              <w:t>firstname</w:t>
            </w:r>
            <w:proofErr w:type="spellEnd"/>
            <w:r w:rsidRPr="00E63475">
              <w:rPr>
                <w:rStyle w:val="crayon-p"/>
                <w:rFonts w:ascii="inherit" w:hAnsi="inherit"/>
                <w:color w:val="000000"/>
                <w:sz w:val="32"/>
                <w:szCs w:val="32"/>
                <w:bdr w:val="none" w:sz="0" w:space="0" w:color="auto" w:frame="1"/>
              </w:rPr>
              <w:t>="</w:t>
            </w:r>
            <w:proofErr w:type="spellStart"/>
            <w:r w:rsidRPr="00E63475">
              <w:rPr>
                <w:rStyle w:val="crayon-p"/>
                <w:rFonts w:ascii="inherit" w:hAnsi="inherit"/>
                <w:color w:val="000000"/>
                <w:sz w:val="32"/>
                <w:szCs w:val="32"/>
                <w:bdr w:val="none" w:sz="0" w:space="0" w:color="auto" w:frame="1"/>
              </w:rPr>
              <w:t>ngModel</w:t>
            </w:r>
            <w:proofErr w:type="spellEnd"/>
            <w:r w:rsidRPr="00E63475">
              <w:rPr>
                <w:rStyle w:val="crayon-p"/>
                <w:rFonts w:ascii="inherit" w:hAnsi="inherit"/>
                <w:color w:val="000000"/>
                <w:sz w:val="32"/>
                <w:szCs w:val="32"/>
                <w:bdr w:val="none" w:sz="0" w:space="0" w:color="auto" w:frame="1"/>
              </w:rPr>
              <w: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w:t>
            </w:r>
            <w:r w:rsidRPr="00E63475">
              <w:rPr>
                <w:rStyle w:val="crayon-sy"/>
                <w:rFonts w:ascii="inherit" w:hAnsi="inherit"/>
                <w:color w:val="000000"/>
                <w:sz w:val="32"/>
                <w:szCs w:val="32"/>
                <w:bdr w:val="none" w:sz="0" w:space="0" w:color="auto" w:frame="1"/>
              </w:rPr>
              <w:t>[(</w:t>
            </w:r>
            <w:proofErr w:type="spellStart"/>
            <w:r w:rsidRPr="00E63475">
              <w:rPr>
                <w:rStyle w:val="crayon-i"/>
                <w:rFonts w:ascii="inherit" w:hAnsi="inherit"/>
                <w:color w:val="000000"/>
                <w:sz w:val="32"/>
                <w:szCs w:val="32"/>
                <w:bdr w:val="none" w:sz="0" w:space="0" w:color="auto" w:frame="1"/>
              </w:rPr>
              <w:t>ngModel</w:t>
            </w:r>
            <w:proofErr w:type="spellEnd"/>
            <w:proofErr w:type="gramStart"/>
            <w:r w:rsidRPr="00E63475">
              <w:rPr>
                <w:rStyle w:val="crayon-sy"/>
                <w:rFonts w:ascii="inherit" w:hAnsi="inherit"/>
                <w:color w:val="000000"/>
                <w:sz w:val="32"/>
                <w:szCs w:val="32"/>
                <w:bdr w:val="none" w:sz="0" w:space="0" w:color="auto" w:frame="1"/>
              </w:rPr>
              <w:t>)]</w:t>
            </w:r>
            <w:r w:rsidRPr="00E63475">
              <w:rPr>
                <w:rFonts w:ascii="inherit" w:hAnsi="inherit"/>
                <w:color w:val="000000"/>
                <w:sz w:val="32"/>
                <w:szCs w:val="32"/>
              </w:rPr>
              <w:t>=</w:t>
            </w:r>
            <w:proofErr w:type="gramEnd"/>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contact.firstname</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Fonts w:ascii="inherit" w:hAnsi="inherit"/>
                <w:color w:val="000000"/>
                <w:sz w:val="32"/>
                <w:szCs w:val="32"/>
              </w:rPr>
              <w:t>/</w:t>
            </w:r>
            <w:r w:rsidRPr="00E63475">
              <w:rPr>
                <w:rStyle w:val="crayon-i"/>
                <w:rFonts w:ascii="inherit" w:hAnsi="inherit"/>
                <w:color w:val="000000"/>
                <w:sz w:val="32"/>
                <w:szCs w:val="32"/>
                <w:bdr w:val="none" w:sz="0" w:space="0" w:color="auto" w:frame="1"/>
              </w:rPr>
              <w:t>p</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i"/>
                <w:rFonts w:ascii="inherit" w:hAnsi="inherit"/>
                <w:color w:val="000000"/>
                <w:sz w:val="32"/>
                <w:szCs w:val="32"/>
                <w:bdr w:val="none" w:sz="0" w:space="0" w:color="auto" w:frame="1"/>
              </w:rPr>
              <w:t>div</w:t>
            </w:r>
            <w:r w:rsidRPr="00E63475">
              <w:rPr>
                <w:rStyle w:val="crayon-h"/>
                <w:rFonts w:ascii="inherit" w:hAnsi="inherit"/>
                <w:color w:val="000000"/>
                <w:sz w:val="32"/>
                <w:szCs w:val="32"/>
                <w:bdr w:val="none" w:sz="0" w:space="0" w:color="auto" w:frame="1"/>
              </w:rPr>
              <w:t xml:space="preserve"> </w:t>
            </w:r>
            <w:r w:rsidRPr="00E63475">
              <w:rPr>
                <w:rFonts w:ascii="inherit" w:hAnsi="inherit"/>
                <w:color w:val="000000"/>
                <w:sz w:val="32"/>
                <w:szCs w:val="32"/>
              </w:rPr>
              <w:t>*</w:t>
            </w:r>
            <w:proofErr w:type="spellStart"/>
            <w:r w:rsidRPr="00E63475">
              <w:rPr>
                <w:rStyle w:val="crayon-i"/>
                <w:rFonts w:ascii="inherit" w:hAnsi="inherit"/>
                <w:color w:val="000000"/>
                <w:sz w:val="32"/>
                <w:szCs w:val="32"/>
                <w:bdr w:val="none" w:sz="0" w:space="0" w:color="auto" w:frame="1"/>
              </w:rPr>
              <w:t>ngIf</w:t>
            </w:r>
            <w:proofErr w:type="spellEnd"/>
            <w:r w:rsidRPr="00E63475">
              <w:rPr>
                <w:rFonts w:ascii="inherit" w:hAnsi="inherit"/>
                <w:color w:val="000000"/>
                <w:sz w:val="32"/>
                <w:szCs w:val="32"/>
              </w:rPr>
              <w:t>=</w:t>
            </w:r>
            <w:proofErr w:type="gramStart"/>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firstname</w:t>
            </w:r>
            <w:proofErr w:type="spellEnd"/>
            <w:proofErr w:type="gramEnd"/>
            <w:r w:rsidRPr="00E63475">
              <w:rPr>
                <w:rStyle w:val="crayon-s"/>
                <w:rFonts w:ascii="inherit" w:hAnsi="inherit"/>
                <w:color w:val="000000"/>
                <w:sz w:val="32"/>
                <w:szCs w:val="32"/>
                <w:bdr w:val="none" w:sz="0" w:space="0" w:color="auto" w:frame="1"/>
              </w:rPr>
              <w:t>?.valid &amp;&amp; (</w:t>
            </w:r>
            <w:proofErr w:type="spellStart"/>
            <w:r w:rsidRPr="00E63475">
              <w:rPr>
                <w:rStyle w:val="crayon-s"/>
                <w:rFonts w:ascii="inherit" w:hAnsi="inherit"/>
                <w:color w:val="000000"/>
                <w:sz w:val="32"/>
                <w:szCs w:val="32"/>
                <w:bdr w:val="none" w:sz="0" w:space="0" w:color="auto" w:frame="1"/>
              </w:rPr>
              <w:t>firstname</w:t>
            </w:r>
            <w:proofErr w:type="spellEnd"/>
            <w:r w:rsidRPr="00E63475">
              <w:rPr>
                <w:rStyle w:val="crayon-s"/>
                <w:rFonts w:ascii="inherit" w:hAnsi="inherit"/>
                <w:color w:val="000000"/>
                <w:sz w:val="32"/>
                <w:szCs w:val="32"/>
                <w:bdr w:val="none" w:sz="0" w:space="0" w:color="auto" w:frame="1"/>
              </w:rPr>
              <w:t xml:space="preserve">?.dirty || </w:t>
            </w:r>
            <w:proofErr w:type="spellStart"/>
            <w:r w:rsidRPr="00E63475">
              <w:rPr>
                <w:rStyle w:val="crayon-s"/>
                <w:rFonts w:ascii="inherit" w:hAnsi="inherit"/>
                <w:color w:val="000000"/>
                <w:sz w:val="32"/>
                <w:szCs w:val="32"/>
                <w:bdr w:val="none" w:sz="0" w:space="0" w:color="auto" w:frame="1"/>
              </w:rPr>
              <w:t>firstname</w:t>
            </w:r>
            <w:proofErr w:type="spellEnd"/>
            <w:r w:rsidRPr="00E63475">
              <w:rPr>
                <w:rStyle w:val="crayon-s"/>
                <w:rFonts w:ascii="inherit" w:hAnsi="inherit"/>
                <w:color w:val="000000"/>
                <w:sz w:val="32"/>
                <w:szCs w:val="32"/>
                <w:bdr w:val="none" w:sz="0" w:space="0" w:color="auto" w:frame="1"/>
              </w:rPr>
              <w:t>?.touched)"</w:t>
            </w:r>
            <w:r w:rsidRPr="00E63475">
              <w:rPr>
                <w:rStyle w:val="crayon-h"/>
                <w:rFonts w:ascii="inherit" w:hAnsi="inherit"/>
                <w:color w:val="000000"/>
                <w:sz w:val="32"/>
                <w:szCs w:val="32"/>
                <w:bdr w:val="none" w:sz="0" w:space="0" w:color="auto" w:frame="1"/>
              </w:rPr>
              <w:t xml:space="preserve"> </w:t>
            </w:r>
            <w:r w:rsidRPr="00E63475">
              <w:rPr>
                <w:rStyle w:val="crayon-t"/>
                <w:rFonts w:ascii="inherit" w:hAnsi="inherit"/>
                <w:color w:val="000000"/>
                <w:sz w:val="32"/>
                <w:szCs w:val="32"/>
                <w:bdr w:val="none" w:sz="0" w:space="0" w:color="auto" w:frame="1"/>
              </w:rPr>
              <w:t>class</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"error"</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i"/>
                <w:rFonts w:ascii="inherit" w:hAnsi="inherit"/>
                <w:color w:val="000000"/>
                <w:sz w:val="32"/>
                <w:szCs w:val="32"/>
                <w:bdr w:val="none" w:sz="0" w:space="0" w:color="auto" w:frame="1"/>
              </w:rPr>
              <w:t>div</w:t>
            </w:r>
            <w:r w:rsidRPr="00E63475">
              <w:rPr>
                <w:rStyle w:val="crayon-h"/>
                <w:rFonts w:ascii="inherit" w:hAnsi="inherit"/>
                <w:color w:val="000000"/>
                <w:sz w:val="32"/>
                <w:szCs w:val="32"/>
                <w:bdr w:val="none" w:sz="0" w:space="0" w:color="auto" w:frame="1"/>
              </w:rPr>
              <w:t xml:space="preserve"> </w:t>
            </w:r>
            <w:r w:rsidRPr="00E63475">
              <w:rPr>
                <w:rFonts w:ascii="inherit" w:hAnsi="inherit"/>
                <w:color w:val="000000"/>
                <w:sz w:val="32"/>
                <w:szCs w:val="32"/>
              </w:rPr>
              <w:t>*</w:t>
            </w:r>
            <w:proofErr w:type="spellStart"/>
            <w:r w:rsidRPr="00E63475">
              <w:rPr>
                <w:rStyle w:val="crayon-i"/>
                <w:rFonts w:ascii="inherit" w:hAnsi="inherit"/>
                <w:color w:val="000000"/>
                <w:sz w:val="32"/>
                <w:szCs w:val="32"/>
                <w:bdr w:val="none" w:sz="0" w:space="0" w:color="auto" w:frame="1"/>
              </w:rPr>
              <w:t>ngIf</w:t>
            </w:r>
            <w:proofErr w:type="spellEnd"/>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w:t>
            </w:r>
            <w:proofErr w:type="spellStart"/>
            <w:proofErr w:type="gramStart"/>
            <w:r w:rsidRPr="00E63475">
              <w:rPr>
                <w:rStyle w:val="crayon-s"/>
                <w:rFonts w:ascii="inherit" w:hAnsi="inherit"/>
                <w:color w:val="000000"/>
                <w:sz w:val="32"/>
                <w:szCs w:val="32"/>
                <w:bdr w:val="none" w:sz="0" w:space="0" w:color="auto" w:frame="1"/>
              </w:rPr>
              <w:t>firstname.errors</w:t>
            </w:r>
            <w:proofErr w:type="gramEnd"/>
            <w:r w:rsidRPr="00E63475">
              <w:rPr>
                <w:rStyle w:val="crayon-s"/>
                <w:rFonts w:ascii="inherit" w:hAnsi="inherit"/>
                <w:color w:val="000000"/>
                <w:sz w:val="32"/>
                <w:szCs w:val="32"/>
                <w:bdr w:val="none" w:sz="0" w:space="0" w:color="auto" w:frame="1"/>
              </w:rPr>
              <w:t>.required</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w:t>
            </w:r>
            <w:r w:rsidRPr="00E63475">
              <w:rPr>
                <w:rStyle w:val="crayon-e"/>
                <w:rFonts w:ascii="inherit" w:hAnsi="inherit"/>
                <w:color w:val="000000"/>
                <w:sz w:val="32"/>
                <w:szCs w:val="32"/>
                <w:bdr w:val="none" w:sz="0" w:space="0" w:color="auto" w:frame="1"/>
              </w:rPr>
              <w:t xml:space="preserve">First Name </w:t>
            </w:r>
            <w:r w:rsidRPr="00E63475">
              <w:rPr>
                <w:rStyle w:val="crayon-st"/>
                <w:rFonts w:ascii="inherit" w:hAnsi="inherit"/>
                <w:color w:val="000000"/>
                <w:sz w:val="32"/>
                <w:szCs w:val="32"/>
                <w:bdr w:val="none" w:sz="0" w:space="0" w:color="auto" w:frame="1"/>
              </w:rPr>
              <w:t>is</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required</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Fonts w:ascii="inherit" w:hAnsi="inherit"/>
                <w:color w:val="000000"/>
                <w:sz w:val="32"/>
                <w:szCs w:val="32"/>
              </w:rPr>
              <w:t>/</w:t>
            </w:r>
            <w:r w:rsidRPr="00E63475">
              <w:rPr>
                <w:rStyle w:val="crayon-i"/>
                <w:rFonts w:ascii="inherit" w:hAnsi="inherit"/>
                <w:color w:val="000000"/>
                <w:sz w:val="32"/>
                <w:szCs w:val="32"/>
                <w:bdr w:val="none" w:sz="0" w:space="0" w:color="auto" w:frame="1"/>
              </w:rPr>
              <w:t>div</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i"/>
                <w:rFonts w:ascii="inherit" w:hAnsi="inherit"/>
                <w:color w:val="000000"/>
                <w:sz w:val="32"/>
                <w:szCs w:val="32"/>
                <w:bdr w:val="none" w:sz="0" w:space="0" w:color="auto" w:frame="1"/>
              </w:rPr>
              <w:t>div</w:t>
            </w:r>
            <w:r w:rsidRPr="00E63475">
              <w:rPr>
                <w:rStyle w:val="crayon-h"/>
                <w:rFonts w:ascii="inherit" w:hAnsi="inherit"/>
                <w:color w:val="000000"/>
                <w:sz w:val="32"/>
                <w:szCs w:val="32"/>
                <w:bdr w:val="none" w:sz="0" w:space="0" w:color="auto" w:frame="1"/>
              </w:rPr>
              <w:t xml:space="preserve"> </w:t>
            </w:r>
            <w:r w:rsidRPr="00E63475">
              <w:rPr>
                <w:rFonts w:ascii="inherit" w:hAnsi="inherit"/>
                <w:color w:val="000000"/>
                <w:sz w:val="32"/>
                <w:szCs w:val="32"/>
              </w:rPr>
              <w:t>*</w:t>
            </w:r>
            <w:proofErr w:type="spellStart"/>
            <w:r w:rsidRPr="00E63475">
              <w:rPr>
                <w:rStyle w:val="crayon-i"/>
                <w:rFonts w:ascii="inherit" w:hAnsi="inherit"/>
                <w:color w:val="000000"/>
                <w:sz w:val="32"/>
                <w:szCs w:val="32"/>
                <w:bdr w:val="none" w:sz="0" w:space="0" w:color="auto" w:frame="1"/>
              </w:rPr>
              <w:t>ngIf</w:t>
            </w:r>
            <w:proofErr w:type="spellEnd"/>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w:t>
            </w:r>
            <w:proofErr w:type="spellStart"/>
            <w:proofErr w:type="gramStart"/>
            <w:r w:rsidRPr="00E63475">
              <w:rPr>
                <w:rStyle w:val="crayon-s"/>
                <w:rFonts w:ascii="inherit" w:hAnsi="inherit"/>
                <w:color w:val="000000"/>
                <w:sz w:val="32"/>
                <w:szCs w:val="32"/>
                <w:bdr w:val="none" w:sz="0" w:space="0" w:color="auto" w:frame="1"/>
              </w:rPr>
              <w:t>firstname.errors</w:t>
            </w:r>
            <w:proofErr w:type="gramEnd"/>
            <w:r w:rsidRPr="00E63475">
              <w:rPr>
                <w:rStyle w:val="crayon-s"/>
                <w:rFonts w:ascii="inherit" w:hAnsi="inherit"/>
                <w:color w:val="000000"/>
                <w:sz w:val="32"/>
                <w:szCs w:val="32"/>
                <w:bdr w:val="none" w:sz="0" w:space="0" w:color="auto" w:frame="1"/>
              </w:rPr>
              <w:t>.minlength</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w:t>
            </w:r>
            <w:r w:rsidRPr="00E63475">
              <w:rPr>
                <w:rStyle w:val="crayon-e"/>
                <w:rFonts w:ascii="inherit" w:hAnsi="inherit"/>
                <w:color w:val="000000"/>
                <w:sz w:val="32"/>
                <w:szCs w:val="32"/>
                <w:bdr w:val="none" w:sz="0" w:space="0" w:color="auto" w:frame="1"/>
              </w:rPr>
              <w:t>First</w:t>
            </w:r>
            <w:r w:rsidRPr="00E63475">
              <w:rPr>
                <w:rStyle w:val="crayon-h"/>
                <w:rFonts w:ascii="inherit" w:hAnsi="inherit"/>
                <w:color w:val="000000"/>
                <w:sz w:val="32"/>
                <w:szCs w:val="32"/>
                <w:bdr w:val="none" w:sz="0" w:space="0" w:color="auto" w:frame="1"/>
              </w:rPr>
              <w:t xml:space="preserve"> </w:t>
            </w:r>
            <w:r w:rsidRPr="00E63475">
              <w:rPr>
                <w:rStyle w:val="crayon-e"/>
                <w:rFonts w:ascii="inherit" w:hAnsi="inherit"/>
                <w:color w:val="000000"/>
                <w:sz w:val="32"/>
                <w:szCs w:val="32"/>
                <w:bdr w:val="none" w:sz="0" w:space="0" w:color="auto" w:frame="1"/>
              </w:rPr>
              <w:t>Name</w:t>
            </w:r>
            <w:r w:rsidRPr="00E63475">
              <w:rPr>
                <w:rStyle w:val="crayon-h"/>
                <w:rFonts w:ascii="inherit" w:hAnsi="inherit"/>
                <w:color w:val="000000"/>
                <w:sz w:val="32"/>
                <w:szCs w:val="32"/>
                <w:bdr w:val="none" w:sz="0" w:space="0" w:color="auto" w:frame="1"/>
              </w:rPr>
              <w:t xml:space="preserve"> </w:t>
            </w:r>
            <w:r w:rsidRPr="00E63475">
              <w:rPr>
                <w:rStyle w:val="crayon-e"/>
                <w:rFonts w:ascii="inherit" w:hAnsi="inherit"/>
                <w:color w:val="000000"/>
                <w:sz w:val="32"/>
                <w:szCs w:val="32"/>
                <w:bdr w:val="none" w:sz="0" w:space="0" w:color="auto" w:frame="1"/>
              </w:rPr>
              <w:t>Minimum</w:t>
            </w:r>
            <w:r w:rsidRPr="00E63475">
              <w:rPr>
                <w:rStyle w:val="crayon-h"/>
                <w:rFonts w:ascii="inherit" w:hAnsi="inherit"/>
                <w:color w:val="000000"/>
                <w:sz w:val="32"/>
                <w:szCs w:val="32"/>
                <w:bdr w:val="none" w:sz="0" w:space="0" w:color="auto" w:frame="1"/>
              </w:rPr>
              <w:t xml:space="preserve"> </w:t>
            </w:r>
            <w:r w:rsidRPr="00E63475">
              <w:rPr>
                <w:rStyle w:val="crayon-e"/>
                <w:rFonts w:ascii="inherit" w:hAnsi="inherit"/>
                <w:color w:val="000000"/>
                <w:sz w:val="32"/>
                <w:szCs w:val="32"/>
                <w:bdr w:val="none" w:sz="0" w:space="0" w:color="auto" w:frame="1"/>
              </w:rPr>
              <w:t>Length</w:t>
            </w:r>
            <w:r w:rsidRPr="00E63475">
              <w:rPr>
                <w:rStyle w:val="crayon-h"/>
                <w:rFonts w:ascii="inherit" w:hAnsi="inherit"/>
                <w:color w:val="000000"/>
                <w:sz w:val="32"/>
                <w:szCs w:val="32"/>
                <w:bdr w:val="none" w:sz="0" w:space="0" w:color="auto" w:frame="1"/>
              </w:rPr>
              <w:t xml:space="preserve"> </w:t>
            </w:r>
            <w:r w:rsidRPr="00E63475">
              <w:rPr>
                <w:rStyle w:val="crayon-st"/>
                <w:rFonts w:ascii="inherit" w:hAnsi="inherit"/>
                <w:color w:val="000000"/>
                <w:sz w:val="32"/>
                <w:szCs w:val="32"/>
                <w:bdr w:val="none" w:sz="0" w:space="0" w:color="auto" w:frame="1"/>
              </w:rPr>
              <w:t>is</w:t>
            </w:r>
            <w:r w:rsidRPr="00E63475">
              <w:rPr>
                <w:rStyle w:val="crayon-h"/>
                <w:rFonts w:ascii="inherit" w:hAnsi="inherit"/>
                <w:color w:val="000000"/>
                <w:sz w:val="32"/>
                <w:szCs w:val="32"/>
                <w:bdr w:val="none" w:sz="0" w:space="0" w:color="auto" w:frame="1"/>
              </w:rPr>
              <w:t xml:space="preserve"> </w:t>
            </w:r>
            <w:r w:rsidRPr="00E63475">
              <w:rPr>
                <w:rStyle w:val="crayon-sy"/>
                <w:rFonts w:ascii="inherit" w:hAnsi="inherit"/>
                <w:color w:val="000000"/>
                <w:sz w:val="32"/>
                <w:szCs w:val="32"/>
                <w:bdr w:val="none" w:sz="0" w:space="0" w:color="auto" w:frame="1"/>
              </w:rPr>
              <w:t>{{</w:t>
            </w:r>
            <w:proofErr w:type="gramStart"/>
            <w:r w:rsidRPr="00E63475">
              <w:rPr>
                <w:rStyle w:val="crayon-i"/>
                <w:rFonts w:ascii="inherit" w:hAnsi="inherit"/>
                <w:color w:val="000000"/>
                <w:sz w:val="32"/>
                <w:szCs w:val="32"/>
                <w:bdr w:val="none" w:sz="0" w:space="0" w:color="auto" w:frame="1"/>
              </w:rPr>
              <w:t>firstname</w:t>
            </w:r>
            <w:r w:rsidRPr="00E63475">
              <w:rPr>
                <w:rStyle w:val="crayon-sy"/>
                <w:rFonts w:ascii="inherit" w:hAnsi="inherit"/>
                <w:color w:val="000000"/>
                <w:sz w:val="32"/>
                <w:szCs w:val="32"/>
                <w:bdr w:val="none" w:sz="0" w:space="0" w:color="auto" w:frame="1"/>
              </w:rPr>
              <w:t>.</w:t>
            </w:r>
            <w:r w:rsidRPr="00E63475">
              <w:rPr>
                <w:rStyle w:val="crayon-i"/>
                <w:rFonts w:ascii="inherit" w:hAnsi="inherit"/>
                <w:color w:val="000000"/>
                <w:sz w:val="32"/>
                <w:szCs w:val="32"/>
                <w:bdr w:val="none" w:sz="0" w:space="0" w:color="auto" w:frame="1"/>
              </w:rPr>
              <w:t>errors</w:t>
            </w:r>
            <w:proofErr w:type="gramEnd"/>
            <w:r w:rsidRPr="00E63475">
              <w:rPr>
                <w:rStyle w:val="crayon-sy"/>
                <w:rFonts w:ascii="inherit" w:hAnsi="inherit"/>
                <w:color w:val="000000"/>
                <w:sz w:val="32"/>
                <w:szCs w:val="32"/>
                <w:bdr w:val="none" w:sz="0" w:space="0" w:color="auto" w:frame="1"/>
              </w:rPr>
              <w:t>.</w:t>
            </w:r>
            <w:proofErr w:type="spellStart"/>
            <w:r w:rsidRPr="00E63475">
              <w:rPr>
                <w:rStyle w:val="crayon-i"/>
                <w:rFonts w:ascii="inherit" w:hAnsi="inherit"/>
                <w:color w:val="000000"/>
                <w:sz w:val="32"/>
                <w:szCs w:val="32"/>
                <w:bdr w:val="none" w:sz="0" w:space="0" w:color="auto" w:frame="1"/>
              </w:rPr>
              <w:t>minlength</w:t>
            </w:r>
            <w:proofErr w:type="spellEnd"/>
            <w:r w:rsidRPr="00E63475">
              <w:rPr>
                <w:rStyle w:val="crayon-sy"/>
                <w:rFonts w:ascii="inherit" w:hAnsi="inherit"/>
                <w:color w:val="000000"/>
                <w:sz w:val="32"/>
                <w:szCs w:val="32"/>
                <w:bdr w:val="none" w:sz="0" w:space="0" w:color="auto" w:frame="1"/>
              </w:rPr>
              <w:t>?.</w:t>
            </w:r>
            <w:proofErr w:type="spellStart"/>
            <w:r w:rsidRPr="00E63475">
              <w:rPr>
                <w:rStyle w:val="crayon-i"/>
                <w:rFonts w:ascii="inherit" w:hAnsi="inherit"/>
                <w:color w:val="000000"/>
                <w:sz w:val="32"/>
                <w:szCs w:val="32"/>
                <w:bdr w:val="none" w:sz="0" w:space="0" w:color="auto" w:frame="1"/>
              </w:rPr>
              <w:t>requiredLength</w:t>
            </w:r>
            <w:proofErr w:type="spellEnd"/>
            <w:r w:rsidRPr="00E63475">
              <w:rPr>
                <w:rStyle w:val="crayon-sy"/>
                <w:rFonts w:ascii="inherit" w:hAnsi="inherit"/>
                <w:color w:val="000000"/>
                <w:sz w:val="32"/>
                <w:szCs w:val="32"/>
                <w:bdr w:val="none" w:sz="0" w:space="0" w:color="auto" w:frame="1"/>
              </w:rPr>
              <w: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Fonts w:ascii="inherit" w:hAnsi="inherit"/>
                <w:color w:val="000000"/>
                <w:sz w:val="32"/>
                <w:szCs w:val="32"/>
              </w:rPr>
              <w:t>/</w:t>
            </w:r>
            <w:r w:rsidRPr="00E63475">
              <w:rPr>
                <w:rStyle w:val="crayon-i"/>
                <w:rFonts w:ascii="inherit" w:hAnsi="inherit"/>
                <w:color w:val="000000"/>
                <w:sz w:val="32"/>
                <w:szCs w:val="32"/>
                <w:bdr w:val="none" w:sz="0" w:space="0" w:color="auto" w:frame="1"/>
              </w:rPr>
              <w:t>div</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Fonts w:ascii="inherit" w:hAnsi="inherit"/>
                <w:color w:val="000000"/>
                <w:sz w:val="32"/>
                <w:szCs w:val="32"/>
              </w:rPr>
              <w:t>/</w:t>
            </w:r>
            <w:r w:rsidRPr="00E63475">
              <w:rPr>
                <w:rStyle w:val="crayon-i"/>
                <w:rFonts w:ascii="inherit" w:hAnsi="inherit"/>
                <w:color w:val="000000"/>
                <w:sz w:val="32"/>
                <w:szCs w:val="32"/>
                <w:bdr w:val="none" w:sz="0" w:space="0" w:color="auto" w:frame="1"/>
              </w:rPr>
              <w:t>div</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i"/>
                <w:rFonts w:ascii="inherit" w:hAnsi="inherit"/>
                <w:color w:val="000000"/>
                <w:sz w:val="32"/>
                <w:szCs w:val="32"/>
                <w:bdr w:val="none" w:sz="0" w:space="0" w:color="auto" w:frame="1"/>
              </w:rPr>
              <w:t>p</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e"/>
                <w:rFonts w:ascii="inherit" w:hAnsi="inherit"/>
                <w:color w:val="000000"/>
                <w:sz w:val="32"/>
                <w:szCs w:val="32"/>
                <w:bdr w:val="none" w:sz="0" w:space="0" w:color="auto" w:frame="1"/>
              </w:rPr>
              <w:t xml:space="preserve">label </w:t>
            </w:r>
            <w:r w:rsidRPr="00E63475">
              <w:rPr>
                <w:rStyle w:val="crayon-st"/>
                <w:rFonts w:ascii="inherit" w:hAnsi="inherit"/>
                <w:color w:val="000000"/>
                <w:sz w:val="32"/>
                <w:szCs w:val="32"/>
                <w:bdr w:val="none" w:sz="0" w:space="0" w:color="auto" w:frame="1"/>
              </w:rPr>
              <w:t>for</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lastname</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&gt;</w:t>
            </w:r>
            <w:r w:rsidRPr="00E63475">
              <w:rPr>
                <w:rStyle w:val="crayon-e"/>
                <w:rFonts w:ascii="inherit" w:hAnsi="inherit"/>
                <w:color w:val="000000"/>
                <w:sz w:val="32"/>
                <w:szCs w:val="32"/>
                <w:bdr w:val="none" w:sz="0" w:space="0" w:color="auto" w:frame="1"/>
              </w:rPr>
              <w:t xml:space="preserve">Last </w:t>
            </w:r>
            <w:r w:rsidRPr="00E63475">
              <w:rPr>
                <w:rStyle w:val="crayon-i"/>
                <w:rFonts w:ascii="inherit" w:hAnsi="inherit"/>
                <w:color w:val="000000"/>
                <w:sz w:val="32"/>
                <w:szCs w:val="32"/>
                <w:bdr w:val="none" w:sz="0" w:space="0" w:color="auto" w:frame="1"/>
              </w:rPr>
              <w:t>Name</w:t>
            </w:r>
            <w:r w:rsidRPr="00E63475">
              <w:rPr>
                <w:rStyle w:val="crayon-h"/>
                <w:rFonts w:ascii="inherit" w:hAnsi="inherit"/>
                <w:color w:val="000000"/>
                <w:sz w:val="32"/>
                <w:szCs w:val="32"/>
                <w:bdr w:val="none" w:sz="0" w:space="0" w:color="auto" w:frame="1"/>
              </w:rPr>
              <w:t xml:space="preserve"> &lt;</w:t>
            </w:r>
            <w:r w:rsidRPr="00E63475">
              <w:rPr>
                <w:rFonts w:ascii="inherit" w:hAnsi="inherit"/>
                <w:color w:val="000000"/>
                <w:sz w:val="32"/>
                <w:szCs w:val="32"/>
              </w:rPr>
              <w:t>/</w:t>
            </w:r>
            <w:r w:rsidRPr="00E63475">
              <w:rPr>
                <w:rStyle w:val="crayon-i"/>
                <w:rFonts w:ascii="inherit" w:hAnsi="inherit"/>
                <w:color w:val="000000"/>
                <w:sz w:val="32"/>
                <w:szCs w:val="32"/>
                <w:bdr w:val="none" w:sz="0" w:space="0" w:color="auto" w:frame="1"/>
              </w:rPr>
              <w:t>label</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e"/>
                <w:rFonts w:ascii="inherit" w:hAnsi="inherit"/>
                <w:color w:val="000000"/>
                <w:sz w:val="32"/>
                <w:szCs w:val="32"/>
                <w:bdr w:val="none" w:sz="0" w:space="0" w:color="auto" w:frame="1"/>
              </w:rPr>
              <w:t xml:space="preserve">input </w:t>
            </w:r>
            <w:r w:rsidRPr="00E63475">
              <w:rPr>
                <w:rStyle w:val="crayon-i"/>
                <w:rFonts w:ascii="inherit" w:hAnsi="inherit"/>
                <w:color w:val="000000"/>
                <w:sz w:val="32"/>
                <w:szCs w:val="32"/>
                <w:bdr w:val="none" w:sz="0" w:space="0" w:color="auto" w:frame="1"/>
              </w:rPr>
              <w:t>type</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"text"</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id</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lastname</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name</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lastname</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 xml:space="preserve"> </w:t>
            </w:r>
            <w:r w:rsidRPr="00E63475">
              <w:rPr>
                <w:rStyle w:val="crayon-e"/>
                <w:rFonts w:ascii="inherit" w:hAnsi="inherit"/>
                <w:color w:val="000000"/>
                <w:sz w:val="32"/>
                <w:szCs w:val="32"/>
                <w:bdr w:val="none" w:sz="0" w:space="0" w:color="auto" w:frame="1"/>
              </w:rPr>
              <w:t xml:space="preserve">required </w:t>
            </w:r>
            <w:proofErr w:type="spellStart"/>
            <w:r w:rsidRPr="00E63475">
              <w:rPr>
                <w:rStyle w:val="crayon-i"/>
                <w:rFonts w:ascii="inherit" w:hAnsi="inherit"/>
                <w:color w:val="000000"/>
                <w:sz w:val="32"/>
                <w:szCs w:val="32"/>
                <w:bdr w:val="none" w:sz="0" w:space="0" w:color="auto" w:frame="1"/>
              </w:rPr>
              <w:t>maxlength</w:t>
            </w:r>
            <w:proofErr w:type="spellEnd"/>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"15"</w:t>
            </w:r>
            <w:r w:rsidRPr="00E63475">
              <w:rPr>
                <w:rStyle w:val="crayon-h"/>
                <w:rFonts w:ascii="inherit" w:hAnsi="inherit"/>
                <w:color w:val="000000"/>
                <w:sz w:val="32"/>
                <w:szCs w:val="32"/>
                <w:bdr w:val="none" w:sz="0" w:space="0" w:color="auto" w:frame="1"/>
              </w:rPr>
              <w:t xml:space="preserve"> </w:t>
            </w:r>
            <w:r w:rsidRPr="00E63475">
              <w:rPr>
                <w:rStyle w:val="crayon-p"/>
                <w:rFonts w:ascii="inherit" w:hAnsi="inherit"/>
                <w:color w:val="000000"/>
                <w:sz w:val="32"/>
                <w:szCs w:val="32"/>
                <w:bdr w:val="none" w:sz="0" w:space="0" w:color="auto" w:frame="1"/>
              </w:rPr>
              <w:t>#</w:t>
            </w:r>
            <w:proofErr w:type="spellStart"/>
            <w:r w:rsidRPr="00E63475">
              <w:rPr>
                <w:rStyle w:val="crayon-p"/>
                <w:rFonts w:ascii="inherit" w:hAnsi="inherit"/>
                <w:color w:val="000000"/>
                <w:sz w:val="32"/>
                <w:szCs w:val="32"/>
                <w:bdr w:val="none" w:sz="0" w:space="0" w:color="auto" w:frame="1"/>
              </w:rPr>
              <w:t>lastname</w:t>
            </w:r>
            <w:proofErr w:type="spellEnd"/>
            <w:r w:rsidRPr="00E63475">
              <w:rPr>
                <w:rStyle w:val="crayon-p"/>
                <w:rFonts w:ascii="inherit" w:hAnsi="inherit"/>
                <w:color w:val="000000"/>
                <w:sz w:val="32"/>
                <w:szCs w:val="32"/>
                <w:bdr w:val="none" w:sz="0" w:space="0" w:color="auto" w:frame="1"/>
              </w:rPr>
              <w:t>="</w:t>
            </w:r>
            <w:proofErr w:type="spellStart"/>
            <w:r w:rsidRPr="00E63475">
              <w:rPr>
                <w:rStyle w:val="crayon-p"/>
                <w:rFonts w:ascii="inherit" w:hAnsi="inherit"/>
                <w:color w:val="000000"/>
                <w:sz w:val="32"/>
                <w:szCs w:val="32"/>
                <w:bdr w:val="none" w:sz="0" w:space="0" w:color="auto" w:frame="1"/>
              </w:rPr>
              <w:t>ngModel</w:t>
            </w:r>
            <w:proofErr w:type="spellEnd"/>
            <w:r w:rsidRPr="00E63475">
              <w:rPr>
                <w:rStyle w:val="crayon-p"/>
                <w:rFonts w:ascii="inherit" w:hAnsi="inherit"/>
                <w:color w:val="000000"/>
                <w:sz w:val="32"/>
                <w:szCs w:val="32"/>
                <w:bdr w:val="none" w:sz="0" w:space="0" w:color="auto" w:frame="1"/>
              </w:rPr>
              <w:t xml:space="preserve">" </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w:t>
            </w:r>
            <w:r w:rsidRPr="00E63475">
              <w:rPr>
                <w:rStyle w:val="crayon-i"/>
                <w:rFonts w:ascii="inherit" w:hAnsi="inherit"/>
                <w:color w:val="000000"/>
                <w:sz w:val="32"/>
                <w:szCs w:val="32"/>
                <w:bdr w:val="none" w:sz="0" w:space="0" w:color="auto" w:frame="1"/>
              </w:rPr>
              <w:t>pattern</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"^[a-zA-</w:t>
            </w:r>
            <w:proofErr w:type="gramStart"/>
            <w:r w:rsidRPr="00E63475">
              <w:rPr>
                <w:rStyle w:val="crayon-s"/>
                <w:rFonts w:ascii="inherit" w:hAnsi="inherit"/>
                <w:color w:val="000000"/>
                <w:sz w:val="32"/>
                <w:szCs w:val="32"/>
                <w:bdr w:val="none" w:sz="0" w:space="0" w:color="auto" w:frame="1"/>
              </w:rPr>
              <w:t>Z]+</w:t>
            </w:r>
            <w:proofErr w:type="gram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  </w:t>
            </w:r>
            <w:r w:rsidRPr="00E63475">
              <w:rPr>
                <w:rStyle w:val="crayon-sy"/>
                <w:rFonts w:ascii="inherit" w:hAnsi="inherit"/>
                <w:color w:val="000000"/>
                <w:sz w:val="32"/>
                <w:szCs w:val="32"/>
                <w:bdr w:val="none" w:sz="0" w:space="0" w:color="auto" w:frame="1"/>
              </w:rPr>
              <w:t>[(</w:t>
            </w:r>
            <w:r w:rsidRPr="00E63475">
              <w:rPr>
                <w:rStyle w:val="crayon-i"/>
                <w:rFonts w:ascii="inherit" w:hAnsi="inherit"/>
                <w:color w:val="000000"/>
                <w:sz w:val="32"/>
                <w:szCs w:val="32"/>
                <w:bdr w:val="none" w:sz="0" w:space="0" w:color="auto" w:frame="1"/>
              </w:rPr>
              <w:t>ngModel</w:t>
            </w:r>
            <w:r w:rsidRPr="00E63475">
              <w:rPr>
                <w:rStyle w:val="crayon-sy"/>
                <w:rFonts w:ascii="inherit" w:hAnsi="inherit"/>
                <w:color w:val="000000"/>
                <w:sz w:val="32"/>
                <w:szCs w:val="32"/>
                <w:bdr w:val="none" w:sz="0" w:space="0" w:color="auto" w:frame="1"/>
              </w:rPr>
              <w:t>)]</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"contact.lastname"</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lastRenderedPageBreak/>
              <w:t>  &lt;</w:t>
            </w:r>
            <w:r w:rsidRPr="00E63475">
              <w:rPr>
                <w:rFonts w:ascii="inherit" w:hAnsi="inherit"/>
                <w:color w:val="000000"/>
                <w:sz w:val="32"/>
                <w:szCs w:val="32"/>
              </w:rPr>
              <w:t>/</w:t>
            </w:r>
            <w:r w:rsidRPr="00E63475">
              <w:rPr>
                <w:rStyle w:val="crayon-i"/>
                <w:rFonts w:ascii="inherit" w:hAnsi="inherit"/>
                <w:color w:val="000000"/>
                <w:sz w:val="32"/>
                <w:szCs w:val="32"/>
                <w:bdr w:val="none" w:sz="0" w:space="0" w:color="auto" w:frame="1"/>
              </w:rPr>
              <w:t>p</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i"/>
                <w:rFonts w:ascii="inherit" w:hAnsi="inherit"/>
                <w:color w:val="000000"/>
                <w:sz w:val="32"/>
                <w:szCs w:val="32"/>
                <w:bdr w:val="none" w:sz="0" w:space="0" w:color="auto" w:frame="1"/>
              </w:rPr>
              <w:t>div</w:t>
            </w:r>
            <w:r w:rsidRPr="00E63475">
              <w:rPr>
                <w:rStyle w:val="crayon-h"/>
                <w:rFonts w:ascii="inherit" w:hAnsi="inherit"/>
                <w:color w:val="000000"/>
                <w:sz w:val="32"/>
                <w:szCs w:val="32"/>
                <w:bdr w:val="none" w:sz="0" w:space="0" w:color="auto" w:frame="1"/>
              </w:rPr>
              <w:t xml:space="preserve"> </w:t>
            </w:r>
            <w:r w:rsidRPr="00E63475">
              <w:rPr>
                <w:rFonts w:ascii="inherit" w:hAnsi="inherit"/>
                <w:color w:val="000000"/>
                <w:sz w:val="32"/>
                <w:szCs w:val="32"/>
              </w:rPr>
              <w:t>*</w:t>
            </w:r>
            <w:proofErr w:type="spellStart"/>
            <w:r w:rsidRPr="00E63475">
              <w:rPr>
                <w:rStyle w:val="crayon-i"/>
                <w:rFonts w:ascii="inherit" w:hAnsi="inherit"/>
                <w:color w:val="000000"/>
                <w:sz w:val="32"/>
                <w:szCs w:val="32"/>
                <w:bdr w:val="none" w:sz="0" w:space="0" w:color="auto" w:frame="1"/>
              </w:rPr>
              <w:t>ngIf</w:t>
            </w:r>
            <w:proofErr w:type="spellEnd"/>
            <w:r w:rsidRPr="00E63475">
              <w:rPr>
                <w:rFonts w:ascii="inherit" w:hAnsi="inherit"/>
                <w:color w:val="000000"/>
                <w:sz w:val="32"/>
                <w:szCs w:val="32"/>
              </w:rPr>
              <w:t>=</w:t>
            </w:r>
            <w:proofErr w:type="gramStart"/>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lastname</w:t>
            </w:r>
            <w:proofErr w:type="spellEnd"/>
            <w:proofErr w:type="gramEnd"/>
            <w:r w:rsidRPr="00E63475">
              <w:rPr>
                <w:rStyle w:val="crayon-s"/>
                <w:rFonts w:ascii="inherit" w:hAnsi="inherit"/>
                <w:color w:val="000000"/>
                <w:sz w:val="32"/>
                <w:szCs w:val="32"/>
                <w:bdr w:val="none" w:sz="0" w:space="0" w:color="auto" w:frame="1"/>
              </w:rPr>
              <w:t>?.valid &amp;&amp; (</w:t>
            </w:r>
            <w:proofErr w:type="spellStart"/>
            <w:r w:rsidRPr="00E63475">
              <w:rPr>
                <w:rStyle w:val="crayon-s"/>
                <w:rFonts w:ascii="inherit" w:hAnsi="inherit"/>
                <w:color w:val="000000"/>
                <w:sz w:val="32"/>
                <w:szCs w:val="32"/>
                <w:bdr w:val="none" w:sz="0" w:space="0" w:color="auto" w:frame="1"/>
              </w:rPr>
              <w:t>lastname</w:t>
            </w:r>
            <w:proofErr w:type="spellEnd"/>
            <w:r w:rsidRPr="00E63475">
              <w:rPr>
                <w:rStyle w:val="crayon-s"/>
                <w:rFonts w:ascii="inherit" w:hAnsi="inherit"/>
                <w:color w:val="000000"/>
                <w:sz w:val="32"/>
                <w:szCs w:val="32"/>
                <w:bdr w:val="none" w:sz="0" w:space="0" w:color="auto" w:frame="1"/>
              </w:rPr>
              <w:t xml:space="preserve">?.dirty || </w:t>
            </w:r>
            <w:proofErr w:type="spellStart"/>
            <w:r w:rsidRPr="00E63475">
              <w:rPr>
                <w:rStyle w:val="crayon-s"/>
                <w:rFonts w:ascii="inherit" w:hAnsi="inherit"/>
                <w:color w:val="000000"/>
                <w:sz w:val="32"/>
                <w:szCs w:val="32"/>
                <w:bdr w:val="none" w:sz="0" w:space="0" w:color="auto" w:frame="1"/>
              </w:rPr>
              <w:t>lastname</w:t>
            </w:r>
            <w:proofErr w:type="spellEnd"/>
            <w:r w:rsidRPr="00E63475">
              <w:rPr>
                <w:rStyle w:val="crayon-s"/>
                <w:rFonts w:ascii="inherit" w:hAnsi="inherit"/>
                <w:color w:val="000000"/>
                <w:sz w:val="32"/>
                <w:szCs w:val="32"/>
                <w:bdr w:val="none" w:sz="0" w:space="0" w:color="auto" w:frame="1"/>
              </w:rPr>
              <w:t>?.touched)"</w:t>
            </w:r>
            <w:r w:rsidRPr="00E63475">
              <w:rPr>
                <w:rStyle w:val="crayon-h"/>
                <w:rFonts w:ascii="inherit" w:hAnsi="inherit"/>
                <w:color w:val="000000"/>
                <w:sz w:val="32"/>
                <w:szCs w:val="32"/>
                <w:bdr w:val="none" w:sz="0" w:space="0" w:color="auto" w:frame="1"/>
              </w:rPr>
              <w:t xml:space="preserve"> </w:t>
            </w:r>
            <w:r w:rsidRPr="00E63475">
              <w:rPr>
                <w:rStyle w:val="crayon-t"/>
                <w:rFonts w:ascii="inherit" w:hAnsi="inherit"/>
                <w:color w:val="000000"/>
                <w:sz w:val="32"/>
                <w:szCs w:val="32"/>
                <w:bdr w:val="none" w:sz="0" w:space="0" w:color="auto" w:frame="1"/>
              </w:rPr>
              <w:t>class</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"error"</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i"/>
                <w:rFonts w:ascii="inherit" w:hAnsi="inherit"/>
                <w:color w:val="000000"/>
                <w:sz w:val="32"/>
                <w:szCs w:val="32"/>
                <w:bdr w:val="none" w:sz="0" w:space="0" w:color="auto" w:frame="1"/>
              </w:rPr>
              <w:t>div</w:t>
            </w:r>
            <w:r w:rsidRPr="00E63475">
              <w:rPr>
                <w:rStyle w:val="crayon-h"/>
                <w:rFonts w:ascii="inherit" w:hAnsi="inherit"/>
                <w:color w:val="000000"/>
                <w:sz w:val="32"/>
                <w:szCs w:val="32"/>
                <w:bdr w:val="none" w:sz="0" w:space="0" w:color="auto" w:frame="1"/>
              </w:rPr>
              <w:t xml:space="preserve"> </w:t>
            </w:r>
            <w:r w:rsidRPr="00E63475">
              <w:rPr>
                <w:rFonts w:ascii="inherit" w:hAnsi="inherit"/>
                <w:color w:val="000000"/>
                <w:sz w:val="32"/>
                <w:szCs w:val="32"/>
              </w:rPr>
              <w:t>*</w:t>
            </w:r>
            <w:proofErr w:type="spellStart"/>
            <w:r w:rsidRPr="00E63475">
              <w:rPr>
                <w:rStyle w:val="crayon-i"/>
                <w:rFonts w:ascii="inherit" w:hAnsi="inherit"/>
                <w:color w:val="000000"/>
                <w:sz w:val="32"/>
                <w:szCs w:val="32"/>
                <w:bdr w:val="none" w:sz="0" w:space="0" w:color="auto" w:frame="1"/>
              </w:rPr>
              <w:t>ngIf</w:t>
            </w:r>
            <w:proofErr w:type="spellEnd"/>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w:t>
            </w:r>
            <w:proofErr w:type="spellStart"/>
            <w:proofErr w:type="gramStart"/>
            <w:r w:rsidRPr="00E63475">
              <w:rPr>
                <w:rStyle w:val="crayon-s"/>
                <w:rFonts w:ascii="inherit" w:hAnsi="inherit"/>
                <w:color w:val="000000"/>
                <w:sz w:val="32"/>
                <w:szCs w:val="32"/>
                <w:bdr w:val="none" w:sz="0" w:space="0" w:color="auto" w:frame="1"/>
              </w:rPr>
              <w:t>lastname.errors</w:t>
            </w:r>
            <w:proofErr w:type="gramEnd"/>
            <w:r w:rsidRPr="00E63475">
              <w:rPr>
                <w:rStyle w:val="crayon-s"/>
                <w:rFonts w:ascii="inherit" w:hAnsi="inherit"/>
                <w:color w:val="000000"/>
                <w:sz w:val="32"/>
                <w:szCs w:val="32"/>
                <w:bdr w:val="none" w:sz="0" w:space="0" w:color="auto" w:frame="1"/>
              </w:rPr>
              <w:t>.required</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w:t>
            </w:r>
            <w:r w:rsidRPr="00E63475">
              <w:rPr>
                <w:rStyle w:val="crayon-e"/>
                <w:rFonts w:ascii="inherit" w:hAnsi="inherit"/>
                <w:color w:val="000000"/>
                <w:sz w:val="32"/>
                <w:szCs w:val="32"/>
                <w:bdr w:val="none" w:sz="0" w:space="0" w:color="auto" w:frame="1"/>
              </w:rPr>
              <w:t xml:space="preserve">Last Name </w:t>
            </w:r>
            <w:r w:rsidRPr="00E63475">
              <w:rPr>
                <w:rStyle w:val="crayon-st"/>
                <w:rFonts w:ascii="inherit" w:hAnsi="inherit"/>
                <w:color w:val="000000"/>
                <w:sz w:val="32"/>
                <w:szCs w:val="32"/>
                <w:bdr w:val="none" w:sz="0" w:space="0" w:color="auto" w:frame="1"/>
              </w:rPr>
              <w:t>is</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required</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Fonts w:ascii="inherit" w:hAnsi="inherit"/>
                <w:color w:val="000000"/>
                <w:sz w:val="32"/>
                <w:szCs w:val="32"/>
              </w:rPr>
              <w:t>/</w:t>
            </w:r>
            <w:r w:rsidRPr="00E63475">
              <w:rPr>
                <w:rStyle w:val="crayon-i"/>
                <w:rFonts w:ascii="inherit" w:hAnsi="inherit"/>
                <w:color w:val="000000"/>
                <w:sz w:val="32"/>
                <w:szCs w:val="32"/>
                <w:bdr w:val="none" w:sz="0" w:space="0" w:color="auto" w:frame="1"/>
              </w:rPr>
              <w:t>div</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i"/>
                <w:rFonts w:ascii="inherit" w:hAnsi="inherit"/>
                <w:color w:val="000000"/>
                <w:sz w:val="32"/>
                <w:szCs w:val="32"/>
                <w:bdr w:val="none" w:sz="0" w:space="0" w:color="auto" w:frame="1"/>
              </w:rPr>
              <w:t>div</w:t>
            </w:r>
            <w:r w:rsidRPr="00E63475">
              <w:rPr>
                <w:rStyle w:val="crayon-h"/>
                <w:rFonts w:ascii="inherit" w:hAnsi="inherit"/>
                <w:color w:val="000000"/>
                <w:sz w:val="32"/>
                <w:szCs w:val="32"/>
                <w:bdr w:val="none" w:sz="0" w:space="0" w:color="auto" w:frame="1"/>
              </w:rPr>
              <w:t xml:space="preserve"> </w:t>
            </w:r>
            <w:r w:rsidRPr="00E63475">
              <w:rPr>
                <w:rFonts w:ascii="inherit" w:hAnsi="inherit"/>
                <w:color w:val="000000"/>
                <w:sz w:val="32"/>
                <w:szCs w:val="32"/>
              </w:rPr>
              <w:t>*</w:t>
            </w:r>
            <w:proofErr w:type="spellStart"/>
            <w:r w:rsidRPr="00E63475">
              <w:rPr>
                <w:rStyle w:val="crayon-i"/>
                <w:rFonts w:ascii="inherit" w:hAnsi="inherit"/>
                <w:color w:val="000000"/>
                <w:sz w:val="32"/>
                <w:szCs w:val="32"/>
                <w:bdr w:val="none" w:sz="0" w:space="0" w:color="auto" w:frame="1"/>
              </w:rPr>
              <w:t>ngIf</w:t>
            </w:r>
            <w:proofErr w:type="spellEnd"/>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w:t>
            </w:r>
            <w:proofErr w:type="spellStart"/>
            <w:proofErr w:type="gramStart"/>
            <w:r w:rsidRPr="00E63475">
              <w:rPr>
                <w:rStyle w:val="crayon-s"/>
                <w:rFonts w:ascii="inherit" w:hAnsi="inherit"/>
                <w:color w:val="000000"/>
                <w:sz w:val="32"/>
                <w:szCs w:val="32"/>
                <w:bdr w:val="none" w:sz="0" w:space="0" w:color="auto" w:frame="1"/>
              </w:rPr>
              <w:t>lastname.errors</w:t>
            </w:r>
            <w:proofErr w:type="gramEnd"/>
            <w:r w:rsidRPr="00E63475">
              <w:rPr>
                <w:rStyle w:val="crayon-s"/>
                <w:rFonts w:ascii="inherit" w:hAnsi="inherit"/>
                <w:color w:val="000000"/>
                <w:sz w:val="32"/>
                <w:szCs w:val="32"/>
                <w:bdr w:val="none" w:sz="0" w:space="0" w:color="auto" w:frame="1"/>
              </w:rPr>
              <w:t>.maxlength</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w:t>
            </w:r>
            <w:r w:rsidRPr="00E63475">
              <w:rPr>
                <w:rStyle w:val="crayon-e"/>
                <w:rFonts w:ascii="inherit" w:hAnsi="inherit"/>
                <w:color w:val="000000"/>
                <w:sz w:val="32"/>
                <w:szCs w:val="32"/>
                <w:bdr w:val="none" w:sz="0" w:space="0" w:color="auto" w:frame="1"/>
              </w:rPr>
              <w:t>Last</w:t>
            </w:r>
            <w:r w:rsidRPr="00E63475">
              <w:rPr>
                <w:rStyle w:val="crayon-h"/>
                <w:rFonts w:ascii="inherit" w:hAnsi="inherit"/>
                <w:color w:val="000000"/>
                <w:sz w:val="32"/>
                <w:szCs w:val="32"/>
                <w:bdr w:val="none" w:sz="0" w:space="0" w:color="auto" w:frame="1"/>
              </w:rPr>
              <w:t xml:space="preserve"> </w:t>
            </w:r>
            <w:r w:rsidRPr="00E63475">
              <w:rPr>
                <w:rStyle w:val="crayon-e"/>
                <w:rFonts w:ascii="inherit" w:hAnsi="inherit"/>
                <w:color w:val="000000"/>
                <w:sz w:val="32"/>
                <w:szCs w:val="32"/>
                <w:bdr w:val="none" w:sz="0" w:space="0" w:color="auto" w:frame="1"/>
              </w:rPr>
              <w:t>Name</w:t>
            </w:r>
            <w:r w:rsidRPr="00E63475">
              <w:rPr>
                <w:rStyle w:val="crayon-h"/>
                <w:rFonts w:ascii="inherit" w:hAnsi="inherit"/>
                <w:color w:val="000000"/>
                <w:sz w:val="32"/>
                <w:szCs w:val="32"/>
                <w:bdr w:val="none" w:sz="0" w:space="0" w:color="auto" w:frame="1"/>
              </w:rPr>
              <w:t xml:space="preserve"> </w:t>
            </w:r>
            <w:r w:rsidRPr="00E63475">
              <w:rPr>
                <w:rStyle w:val="crayon-e"/>
                <w:rFonts w:ascii="inherit" w:hAnsi="inherit"/>
                <w:color w:val="000000"/>
                <w:sz w:val="32"/>
                <w:szCs w:val="32"/>
                <w:bdr w:val="none" w:sz="0" w:space="0" w:color="auto" w:frame="1"/>
              </w:rPr>
              <w:t>Minimum</w:t>
            </w:r>
            <w:r w:rsidRPr="00E63475">
              <w:rPr>
                <w:rStyle w:val="crayon-h"/>
                <w:rFonts w:ascii="inherit" w:hAnsi="inherit"/>
                <w:color w:val="000000"/>
                <w:sz w:val="32"/>
                <w:szCs w:val="32"/>
                <w:bdr w:val="none" w:sz="0" w:space="0" w:color="auto" w:frame="1"/>
              </w:rPr>
              <w:t xml:space="preserve"> </w:t>
            </w:r>
            <w:r w:rsidRPr="00E63475">
              <w:rPr>
                <w:rStyle w:val="crayon-e"/>
                <w:rFonts w:ascii="inherit" w:hAnsi="inherit"/>
                <w:color w:val="000000"/>
                <w:sz w:val="32"/>
                <w:szCs w:val="32"/>
                <w:bdr w:val="none" w:sz="0" w:space="0" w:color="auto" w:frame="1"/>
              </w:rPr>
              <w:t>Length</w:t>
            </w:r>
            <w:r w:rsidRPr="00E63475">
              <w:rPr>
                <w:rStyle w:val="crayon-h"/>
                <w:rFonts w:ascii="inherit" w:hAnsi="inherit"/>
                <w:color w:val="000000"/>
                <w:sz w:val="32"/>
                <w:szCs w:val="32"/>
                <w:bdr w:val="none" w:sz="0" w:space="0" w:color="auto" w:frame="1"/>
              </w:rPr>
              <w:t xml:space="preserve"> </w:t>
            </w:r>
            <w:r w:rsidRPr="00E63475">
              <w:rPr>
                <w:rStyle w:val="crayon-st"/>
                <w:rFonts w:ascii="inherit" w:hAnsi="inherit"/>
                <w:color w:val="000000"/>
                <w:sz w:val="32"/>
                <w:szCs w:val="32"/>
                <w:bdr w:val="none" w:sz="0" w:space="0" w:color="auto" w:frame="1"/>
              </w:rPr>
              <w:t>is</w:t>
            </w:r>
            <w:r w:rsidRPr="00E63475">
              <w:rPr>
                <w:rStyle w:val="crayon-h"/>
                <w:rFonts w:ascii="inherit" w:hAnsi="inherit"/>
                <w:color w:val="000000"/>
                <w:sz w:val="32"/>
                <w:szCs w:val="32"/>
                <w:bdr w:val="none" w:sz="0" w:space="0" w:color="auto" w:frame="1"/>
              </w:rPr>
              <w:t xml:space="preserve"> </w:t>
            </w:r>
            <w:r w:rsidRPr="00E63475">
              <w:rPr>
                <w:rStyle w:val="crayon-sy"/>
                <w:rFonts w:ascii="inherit" w:hAnsi="inherit"/>
                <w:color w:val="000000"/>
                <w:sz w:val="32"/>
                <w:szCs w:val="32"/>
                <w:bdr w:val="none" w:sz="0" w:space="0" w:color="auto" w:frame="1"/>
              </w:rPr>
              <w:t>{{</w:t>
            </w:r>
            <w:proofErr w:type="gramStart"/>
            <w:r w:rsidRPr="00E63475">
              <w:rPr>
                <w:rStyle w:val="crayon-i"/>
                <w:rFonts w:ascii="inherit" w:hAnsi="inherit"/>
                <w:color w:val="000000"/>
                <w:sz w:val="32"/>
                <w:szCs w:val="32"/>
                <w:bdr w:val="none" w:sz="0" w:space="0" w:color="auto" w:frame="1"/>
              </w:rPr>
              <w:t>lastname</w:t>
            </w:r>
            <w:r w:rsidRPr="00E63475">
              <w:rPr>
                <w:rStyle w:val="crayon-sy"/>
                <w:rFonts w:ascii="inherit" w:hAnsi="inherit"/>
                <w:color w:val="000000"/>
                <w:sz w:val="32"/>
                <w:szCs w:val="32"/>
                <w:bdr w:val="none" w:sz="0" w:space="0" w:color="auto" w:frame="1"/>
              </w:rPr>
              <w:t>.</w:t>
            </w:r>
            <w:r w:rsidRPr="00E63475">
              <w:rPr>
                <w:rStyle w:val="crayon-i"/>
                <w:rFonts w:ascii="inherit" w:hAnsi="inherit"/>
                <w:color w:val="000000"/>
                <w:sz w:val="32"/>
                <w:szCs w:val="32"/>
                <w:bdr w:val="none" w:sz="0" w:space="0" w:color="auto" w:frame="1"/>
              </w:rPr>
              <w:t>errors</w:t>
            </w:r>
            <w:proofErr w:type="gramEnd"/>
            <w:r w:rsidRPr="00E63475">
              <w:rPr>
                <w:rStyle w:val="crayon-sy"/>
                <w:rFonts w:ascii="inherit" w:hAnsi="inherit"/>
                <w:color w:val="000000"/>
                <w:sz w:val="32"/>
                <w:szCs w:val="32"/>
                <w:bdr w:val="none" w:sz="0" w:space="0" w:color="auto" w:frame="1"/>
              </w:rPr>
              <w:t>.</w:t>
            </w:r>
            <w:proofErr w:type="spellStart"/>
            <w:r w:rsidRPr="00E63475">
              <w:rPr>
                <w:rStyle w:val="crayon-i"/>
                <w:rFonts w:ascii="inherit" w:hAnsi="inherit"/>
                <w:color w:val="000000"/>
                <w:sz w:val="32"/>
                <w:szCs w:val="32"/>
                <w:bdr w:val="none" w:sz="0" w:space="0" w:color="auto" w:frame="1"/>
              </w:rPr>
              <w:t>maxlength</w:t>
            </w:r>
            <w:proofErr w:type="spellEnd"/>
            <w:r w:rsidRPr="00E63475">
              <w:rPr>
                <w:rStyle w:val="crayon-sy"/>
                <w:rFonts w:ascii="inherit" w:hAnsi="inherit"/>
                <w:color w:val="000000"/>
                <w:sz w:val="32"/>
                <w:szCs w:val="32"/>
                <w:bdr w:val="none" w:sz="0" w:space="0" w:color="auto" w:frame="1"/>
              </w:rPr>
              <w:t>?.</w:t>
            </w:r>
            <w:proofErr w:type="spellStart"/>
            <w:r w:rsidRPr="00E63475">
              <w:rPr>
                <w:rStyle w:val="crayon-i"/>
                <w:rFonts w:ascii="inherit" w:hAnsi="inherit"/>
                <w:color w:val="000000"/>
                <w:sz w:val="32"/>
                <w:szCs w:val="32"/>
                <w:bdr w:val="none" w:sz="0" w:space="0" w:color="auto" w:frame="1"/>
              </w:rPr>
              <w:t>requiredLength</w:t>
            </w:r>
            <w:proofErr w:type="spellEnd"/>
            <w:r w:rsidRPr="00E63475">
              <w:rPr>
                <w:rStyle w:val="crayon-sy"/>
                <w:rFonts w:ascii="inherit" w:hAnsi="inherit"/>
                <w:color w:val="000000"/>
                <w:sz w:val="32"/>
                <w:szCs w:val="32"/>
                <w:bdr w:val="none" w:sz="0" w:space="0" w:color="auto" w:frame="1"/>
              </w:rPr>
              <w: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Fonts w:ascii="inherit" w:hAnsi="inherit"/>
                <w:color w:val="000000"/>
                <w:sz w:val="32"/>
                <w:szCs w:val="32"/>
              </w:rPr>
              <w:t>/</w:t>
            </w:r>
            <w:r w:rsidRPr="00E63475">
              <w:rPr>
                <w:rStyle w:val="crayon-i"/>
                <w:rFonts w:ascii="inherit" w:hAnsi="inherit"/>
                <w:color w:val="000000"/>
                <w:sz w:val="32"/>
                <w:szCs w:val="32"/>
                <w:bdr w:val="none" w:sz="0" w:space="0" w:color="auto" w:frame="1"/>
              </w:rPr>
              <w:t>div</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i"/>
                <w:rFonts w:ascii="inherit" w:hAnsi="inherit"/>
                <w:color w:val="000000"/>
                <w:sz w:val="32"/>
                <w:szCs w:val="32"/>
                <w:bdr w:val="none" w:sz="0" w:space="0" w:color="auto" w:frame="1"/>
              </w:rPr>
              <w:t>div</w:t>
            </w:r>
            <w:r w:rsidRPr="00E63475">
              <w:rPr>
                <w:rStyle w:val="crayon-h"/>
                <w:rFonts w:ascii="inherit" w:hAnsi="inherit"/>
                <w:color w:val="000000"/>
                <w:sz w:val="32"/>
                <w:szCs w:val="32"/>
                <w:bdr w:val="none" w:sz="0" w:space="0" w:color="auto" w:frame="1"/>
              </w:rPr>
              <w:t xml:space="preserve"> </w:t>
            </w:r>
            <w:r w:rsidRPr="00E63475">
              <w:rPr>
                <w:rFonts w:ascii="inherit" w:hAnsi="inherit"/>
                <w:color w:val="000000"/>
                <w:sz w:val="32"/>
                <w:szCs w:val="32"/>
              </w:rPr>
              <w:t>*</w:t>
            </w:r>
            <w:proofErr w:type="spellStart"/>
            <w:r w:rsidRPr="00E63475">
              <w:rPr>
                <w:rStyle w:val="crayon-i"/>
                <w:rFonts w:ascii="inherit" w:hAnsi="inherit"/>
                <w:color w:val="000000"/>
                <w:sz w:val="32"/>
                <w:szCs w:val="32"/>
                <w:bdr w:val="none" w:sz="0" w:space="0" w:color="auto" w:frame="1"/>
              </w:rPr>
              <w:t>ngIf</w:t>
            </w:r>
            <w:proofErr w:type="spellEnd"/>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w:t>
            </w:r>
            <w:proofErr w:type="spellStart"/>
            <w:proofErr w:type="gramStart"/>
            <w:r w:rsidRPr="00E63475">
              <w:rPr>
                <w:rStyle w:val="crayon-s"/>
                <w:rFonts w:ascii="inherit" w:hAnsi="inherit"/>
                <w:color w:val="000000"/>
                <w:sz w:val="32"/>
                <w:szCs w:val="32"/>
                <w:bdr w:val="none" w:sz="0" w:space="0" w:color="auto" w:frame="1"/>
              </w:rPr>
              <w:t>lastname.errors</w:t>
            </w:r>
            <w:proofErr w:type="gramEnd"/>
            <w:r w:rsidRPr="00E63475">
              <w:rPr>
                <w:rStyle w:val="crayon-s"/>
                <w:rFonts w:ascii="inherit" w:hAnsi="inherit"/>
                <w:color w:val="000000"/>
                <w:sz w:val="32"/>
                <w:szCs w:val="32"/>
                <w:bdr w:val="none" w:sz="0" w:space="0" w:color="auto" w:frame="1"/>
              </w:rPr>
              <w:t>.pattern</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w:t>
            </w:r>
            <w:r w:rsidRPr="00E63475">
              <w:rPr>
                <w:rStyle w:val="crayon-e"/>
                <w:rFonts w:ascii="inherit" w:hAnsi="inherit"/>
                <w:color w:val="000000"/>
                <w:sz w:val="32"/>
                <w:szCs w:val="32"/>
                <w:bdr w:val="none" w:sz="0" w:space="0" w:color="auto" w:frame="1"/>
              </w:rPr>
              <w:t xml:space="preserve">Only characters are </w:t>
            </w:r>
            <w:r w:rsidRPr="00E63475">
              <w:rPr>
                <w:rStyle w:val="crayon-i"/>
                <w:rFonts w:ascii="inherit" w:hAnsi="inherit"/>
                <w:color w:val="000000"/>
                <w:sz w:val="32"/>
                <w:szCs w:val="32"/>
                <w:bdr w:val="none" w:sz="0" w:space="0" w:color="auto" w:frame="1"/>
              </w:rPr>
              <w:t>allowed</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Fonts w:ascii="inherit" w:hAnsi="inherit"/>
                <w:color w:val="000000"/>
                <w:sz w:val="32"/>
                <w:szCs w:val="32"/>
              </w:rPr>
              <w:t>/</w:t>
            </w:r>
            <w:r w:rsidRPr="00E63475">
              <w:rPr>
                <w:rStyle w:val="crayon-i"/>
                <w:rFonts w:ascii="inherit" w:hAnsi="inherit"/>
                <w:color w:val="000000"/>
                <w:sz w:val="32"/>
                <w:szCs w:val="32"/>
                <w:bdr w:val="none" w:sz="0" w:space="0" w:color="auto" w:frame="1"/>
              </w:rPr>
              <w:t>div</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Fonts w:ascii="inherit" w:hAnsi="inherit"/>
                <w:color w:val="000000"/>
                <w:sz w:val="32"/>
                <w:szCs w:val="32"/>
              </w:rPr>
              <w:t>/</w:t>
            </w:r>
            <w:r w:rsidRPr="00E63475">
              <w:rPr>
                <w:rStyle w:val="crayon-i"/>
                <w:rFonts w:ascii="inherit" w:hAnsi="inherit"/>
                <w:color w:val="000000"/>
                <w:sz w:val="32"/>
                <w:szCs w:val="32"/>
                <w:bdr w:val="none" w:sz="0" w:space="0" w:color="auto" w:frame="1"/>
              </w:rPr>
              <w:t>div</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i"/>
                <w:rFonts w:ascii="inherit" w:hAnsi="inherit"/>
                <w:color w:val="000000"/>
                <w:sz w:val="32"/>
                <w:szCs w:val="32"/>
                <w:bdr w:val="none" w:sz="0" w:space="0" w:color="auto" w:frame="1"/>
              </w:rPr>
              <w:t>p</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e"/>
                <w:rFonts w:ascii="inherit" w:hAnsi="inherit"/>
                <w:color w:val="000000"/>
                <w:sz w:val="32"/>
                <w:szCs w:val="32"/>
                <w:bdr w:val="none" w:sz="0" w:space="0" w:color="auto" w:frame="1"/>
              </w:rPr>
              <w:t xml:space="preserve">label </w:t>
            </w:r>
            <w:r w:rsidRPr="00E63475">
              <w:rPr>
                <w:rStyle w:val="crayon-st"/>
                <w:rFonts w:ascii="inherit" w:hAnsi="inherit"/>
                <w:color w:val="000000"/>
                <w:sz w:val="32"/>
                <w:szCs w:val="32"/>
                <w:bdr w:val="none" w:sz="0" w:space="0" w:color="auto" w:frame="1"/>
              </w:rPr>
              <w:t>for</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"email"</w:t>
            </w:r>
            <w:r w:rsidRPr="00E63475">
              <w:rPr>
                <w:rStyle w:val="crayon-h"/>
                <w:rFonts w:ascii="inherit" w:hAnsi="inherit"/>
                <w:color w:val="000000"/>
                <w:sz w:val="32"/>
                <w:szCs w:val="32"/>
                <w:bdr w:val="none" w:sz="0" w:space="0" w:color="auto" w:frame="1"/>
              </w:rPr>
              <w:t>&gt;</w:t>
            </w:r>
            <w:r w:rsidRPr="00E63475">
              <w:rPr>
                <w:rStyle w:val="crayon-i"/>
                <w:rFonts w:ascii="inherit" w:hAnsi="inherit"/>
                <w:color w:val="000000"/>
                <w:sz w:val="32"/>
                <w:szCs w:val="32"/>
                <w:bdr w:val="none" w:sz="0" w:space="0" w:color="auto" w:frame="1"/>
              </w:rPr>
              <w:t>email</w:t>
            </w:r>
            <w:r w:rsidRPr="00E63475">
              <w:rPr>
                <w:rStyle w:val="crayon-h"/>
                <w:rFonts w:ascii="inherit" w:hAnsi="inherit"/>
                <w:color w:val="000000"/>
                <w:sz w:val="32"/>
                <w:szCs w:val="32"/>
                <w:bdr w:val="none" w:sz="0" w:space="0" w:color="auto" w:frame="1"/>
              </w:rPr>
              <w:t xml:space="preserve"> &lt;</w:t>
            </w:r>
            <w:r w:rsidRPr="00E63475">
              <w:rPr>
                <w:rFonts w:ascii="inherit" w:hAnsi="inherit"/>
                <w:color w:val="000000"/>
                <w:sz w:val="32"/>
                <w:szCs w:val="32"/>
              </w:rPr>
              <w:t>/</w:t>
            </w:r>
            <w:r w:rsidRPr="00E63475">
              <w:rPr>
                <w:rStyle w:val="crayon-i"/>
                <w:rFonts w:ascii="inherit" w:hAnsi="inherit"/>
                <w:color w:val="000000"/>
                <w:sz w:val="32"/>
                <w:szCs w:val="32"/>
                <w:bdr w:val="none" w:sz="0" w:space="0" w:color="auto" w:frame="1"/>
              </w:rPr>
              <w:t>label</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e"/>
                <w:rFonts w:ascii="inherit" w:hAnsi="inherit"/>
                <w:color w:val="000000"/>
                <w:sz w:val="32"/>
                <w:szCs w:val="32"/>
                <w:bdr w:val="none" w:sz="0" w:space="0" w:color="auto" w:frame="1"/>
              </w:rPr>
              <w:t xml:space="preserve">input </w:t>
            </w:r>
            <w:r w:rsidRPr="00E63475">
              <w:rPr>
                <w:rStyle w:val="crayon-i"/>
                <w:rFonts w:ascii="inherit" w:hAnsi="inherit"/>
                <w:color w:val="000000"/>
                <w:sz w:val="32"/>
                <w:szCs w:val="32"/>
                <w:bdr w:val="none" w:sz="0" w:space="0" w:color="auto" w:frame="1"/>
              </w:rPr>
              <w:t>type</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"text"</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id</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"email"</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name</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"email"</w:t>
            </w:r>
            <w:r w:rsidRPr="00E63475">
              <w:rPr>
                <w:rStyle w:val="crayon-h"/>
                <w:rFonts w:ascii="inherit" w:hAnsi="inherit"/>
                <w:color w:val="000000"/>
                <w:sz w:val="32"/>
                <w:szCs w:val="32"/>
                <w:bdr w:val="none" w:sz="0" w:space="0" w:color="auto" w:frame="1"/>
              </w:rPr>
              <w:t xml:space="preserve"> </w:t>
            </w:r>
            <w:r w:rsidRPr="00E63475">
              <w:rPr>
                <w:rStyle w:val="crayon-e"/>
                <w:rFonts w:ascii="inherit" w:hAnsi="inherit"/>
                <w:color w:val="000000"/>
                <w:sz w:val="32"/>
                <w:szCs w:val="32"/>
                <w:bdr w:val="none" w:sz="0" w:space="0" w:color="auto" w:frame="1"/>
              </w:rPr>
              <w:t xml:space="preserve">required </w:t>
            </w:r>
            <w:r w:rsidRPr="00E63475">
              <w:rPr>
                <w:rStyle w:val="crayon-i"/>
                <w:rFonts w:ascii="inherit" w:hAnsi="inherit"/>
                <w:color w:val="000000"/>
                <w:sz w:val="32"/>
                <w:szCs w:val="32"/>
                <w:bdr w:val="none" w:sz="0" w:space="0" w:color="auto" w:frame="1"/>
              </w:rPr>
              <w:t>email</w:t>
            </w:r>
            <w:r w:rsidRPr="00E63475">
              <w:rPr>
                <w:rStyle w:val="crayon-h"/>
                <w:rFonts w:ascii="inherit" w:hAnsi="inherit"/>
                <w:color w:val="000000"/>
                <w:sz w:val="32"/>
                <w:szCs w:val="32"/>
                <w:bdr w:val="none" w:sz="0" w:space="0" w:color="auto" w:frame="1"/>
              </w:rPr>
              <w:t xml:space="preserve"> </w:t>
            </w:r>
            <w:r w:rsidRPr="00E63475">
              <w:rPr>
                <w:rStyle w:val="crayon-p"/>
                <w:rFonts w:ascii="inherit" w:hAnsi="inherit"/>
                <w:color w:val="000000"/>
                <w:sz w:val="32"/>
                <w:szCs w:val="32"/>
                <w:bdr w:val="none" w:sz="0" w:space="0" w:color="auto" w:frame="1"/>
              </w:rPr>
              <w:t>#email="</w:t>
            </w:r>
            <w:proofErr w:type="spellStart"/>
            <w:r w:rsidRPr="00E63475">
              <w:rPr>
                <w:rStyle w:val="crayon-p"/>
                <w:rFonts w:ascii="inherit" w:hAnsi="inherit"/>
                <w:color w:val="000000"/>
                <w:sz w:val="32"/>
                <w:szCs w:val="32"/>
                <w:bdr w:val="none" w:sz="0" w:space="0" w:color="auto" w:frame="1"/>
              </w:rPr>
              <w:t>ngModel</w:t>
            </w:r>
            <w:proofErr w:type="spellEnd"/>
            <w:r w:rsidRPr="00E63475">
              <w:rPr>
                <w:rStyle w:val="crayon-p"/>
                <w:rFonts w:ascii="inherit" w:hAnsi="inherit"/>
                <w:color w:val="000000"/>
                <w:sz w:val="32"/>
                <w:szCs w:val="32"/>
                <w:bdr w:val="none" w:sz="0" w:space="0" w:color="auto" w:frame="1"/>
              </w:rPr>
              <w:t>" [(</w:t>
            </w:r>
            <w:proofErr w:type="spellStart"/>
            <w:r w:rsidRPr="00E63475">
              <w:rPr>
                <w:rStyle w:val="crayon-p"/>
                <w:rFonts w:ascii="inherit" w:hAnsi="inherit"/>
                <w:color w:val="000000"/>
                <w:sz w:val="32"/>
                <w:szCs w:val="32"/>
                <w:bdr w:val="none" w:sz="0" w:space="0" w:color="auto" w:frame="1"/>
              </w:rPr>
              <w:t>ngModel</w:t>
            </w:r>
            <w:proofErr w:type="spellEnd"/>
            <w:proofErr w:type="gramStart"/>
            <w:r w:rsidRPr="00E63475">
              <w:rPr>
                <w:rStyle w:val="crayon-p"/>
                <w:rFonts w:ascii="inherit" w:hAnsi="inherit"/>
                <w:color w:val="000000"/>
                <w:sz w:val="32"/>
                <w:szCs w:val="32"/>
                <w:bdr w:val="none" w:sz="0" w:space="0" w:color="auto" w:frame="1"/>
              </w:rPr>
              <w:t>)]=</w:t>
            </w:r>
            <w:proofErr w:type="gramEnd"/>
            <w:r w:rsidRPr="00E63475">
              <w:rPr>
                <w:rStyle w:val="crayon-p"/>
                <w:rFonts w:ascii="inherit" w:hAnsi="inherit"/>
                <w:color w:val="000000"/>
                <w:sz w:val="32"/>
                <w:szCs w:val="32"/>
                <w:bdr w:val="none" w:sz="0" w:space="0" w:color="auto" w:frame="1"/>
              </w:rPr>
              <w:t>"</w:t>
            </w:r>
            <w:proofErr w:type="spellStart"/>
            <w:r w:rsidRPr="00E63475">
              <w:rPr>
                <w:rStyle w:val="crayon-p"/>
                <w:rFonts w:ascii="inherit" w:hAnsi="inherit"/>
                <w:color w:val="000000"/>
                <w:sz w:val="32"/>
                <w:szCs w:val="32"/>
                <w:bdr w:val="none" w:sz="0" w:space="0" w:color="auto" w:frame="1"/>
              </w:rPr>
              <w:t>contact.email</w:t>
            </w:r>
            <w:proofErr w:type="spellEnd"/>
            <w:r w:rsidRPr="00E63475">
              <w:rPr>
                <w:rStyle w:val="crayon-p"/>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Fonts w:ascii="inherit" w:hAnsi="inherit"/>
                <w:color w:val="000000"/>
                <w:sz w:val="32"/>
                <w:szCs w:val="32"/>
              </w:rPr>
              <w:t>/</w:t>
            </w:r>
            <w:r w:rsidRPr="00E63475">
              <w:rPr>
                <w:rStyle w:val="crayon-i"/>
                <w:rFonts w:ascii="inherit" w:hAnsi="inherit"/>
                <w:color w:val="000000"/>
                <w:sz w:val="32"/>
                <w:szCs w:val="32"/>
                <w:bdr w:val="none" w:sz="0" w:space="0" w:color="auto" w:frame="1"/>
              </w:rPr>
              <w:t>p</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i"/>
                <w:rFonts w:ascii="inherit" w:hAnsi="inherit"/>
                <w:color w:val="000000"/>
                <w:sz w:val="32"/>
                <w:szCs w:val="32"/>
                <w:bdr w:val="none" w:sz="0" w:space="0" w:color="auto" w:frame="1"/>
              </w:rPr>
              <w:t>div</w:t>
            </w:r>
            <w:r w:rsidRPr="00E63475">
              <w:rPr>
                <w:rStyle w:val="crayon-h"/>
                <w:rFonts w:ascii="inherit" w:hAnsi="inherit"/>
                <w:color w:val="000000"/>
                <w:sz w:val="32"/>
                <w:szCs w:val="32"/>
                <w:bdr w:val="none" w:sz="0" w:space="0" w:color="auto" w:frame="1"/>
              </w:rPr>
              <w:t xml:space="preserve"> </w:t>
            </w:r>
            <w:r w:rsidRPr="00E63475">
              <w:rPr>
                <w:rFonts w:ascii="inherit" w:hAnsi="inherit"/>
                <w:color w:val="000000"/>
                <w:sz w:val="32"/>
                <w:szCs w:val="32"/>
              </w:rPr>
              <w:t>*</w:t>
            </w:r>
            <w:proofErr w:type="spellStart"/>
            <w:r w:rsidRPr="00E63475">
              <w:rPr>
                <w:rStyle w:val="crayon-i"/>
                <w:rFonts w:ascii="inherit" w:hAnsi="inherit"/>
                <w:color w:val="000000"/>
                <w:sz w:val="32"/>
                <w:szCs w:val="32"/>
                <w:bdr w:val="none" w:sz="0" w:space="0" w:color="auto" w:frame="1"/>
              </w:rPr>
              <w:t>ngIf</w:t>
            </w:r>
            <w:proofErr w:type="spellEnd"/>
            <w:r w:rsidRPr="00E63475">
              <w:rPr>
                <w:rFonts w:ascii="inherit" w:hAnsi="inherit"/>
                <w:color w:val="000000"/>
                <w:sz w:val="32"/>
                <w:szCs w:val="32"/>
              </w:rPr>
              <w:t>=</w:t>
            </w:r>
            <w:proofErr w:type="gramStart"/>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email</w:t>
            </w:r>
            <w:proofErr w:type="gramEnd"/>
            <w:r w:rsidRPr="00E63475">
              <w:rPr>
                <w:rStyle w:val="crayon-s"/>
                <w:rFonts w:ascii="inherit" w:hAnsi="inherit"/>
                <w:color w:val="000000"/>
                <w:sz w:val="32"/>
                <w:szCs w:val="32"/>
                <w:bdr w:val="none" w:sz="0" w:space="0" w:color="auto" w:frame="1"/>
              </w:rPr>
              <w:t>?.valid</w:t>
            </w:r>
            <w:proofErr w:type="spellEnd"/>
            <w:r w:rsidRPr="00E63475">
              <w:rPr>
                <w:rStyle w:val="crayon-s"/>
                <w:rFonts w:ascii="inherit" w:hAnsi="inherit"/>
                <w:color w:val="000000"/>
                <w:sz w:val="32"/>
                <w:szCs w:val="32"/>
                <w:bdr w:val="none" w:sz="0" w:space="0" w:color="auto" w:frame="1"/>
              </w:rPr>
              <w:t xml:space="preserve"> &amp;&amp; (</w:t>
            </w:r>
            <w:proofErr w:type="spellStart"/>
            <w:r w:rsidRPr="00E63475">
              <w:rPr>
                <w:rStyle w:val="crayon-s"/>
                <w:rFonts w:ascii="inherit" w:hAnsi="inherit"/>
                <w:color w:val="000000"/>
                <w:sz w:val="32"/>
                <w:szCs w:val="32"/>
                <w:bdr w:val="none" w:sz="0" w:space="0" w:color="auto" w:frame="1"/>
              </w:rPr>
              <w:t>email?.dirty</w:t>
            </w:r>
            <w:proofErr w:type="spellEnd"/>
            <w:r w:rsidRPr="00E63475">
              <w:rPr>
                <w:rStyle w:val="crayon-s"/>
                <w:rFonts w:ascii="inherit" w:hAnsi="inherit"/>
                <w:color w:val="000000"/>
                <w:sz w:val="32"/>
                <w:szCs w:val="32"/>
                <w:bdr w:val="none" w:sz="0" w:space="0" w:color="auto" w:frame="1"/>
              </w:rPr>
              <w:t xml:space="preserve"> || </w:t>
            </w:r>
            <w:proofErr w:type="spellStart"/>
            <w:r w:rsidRPr="00E63475">
              <w:rPr>
                <w:rStyle w:val="crayon-s"/>
                <w:rFonts w:ascii="inherit" w:hAnsi="inherit"/>
                <w:color w:val="000000"/>
                <w:sz w:val="32"/>
                <w:szCs w:val="32"/>
                <w:bdr w:val="none" w:sz="0" w:space="0" w:color="auto" w:frame="1"/>
              </w:rPr>
              <w:t>email?.touched</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 xml:space="preserve"> </w:t>
            </w:r>
            <w:r w:rsidRPr="00E63475">
              <w:rPr>
                <w:rStyle w:val="crayon-t"/>
                <w:rFonts w:ascii="inherit" w:hAnsi="inherit"/>
                <w:color w:val="000000"/>
                <w:sz w:val="32"/>
                <w:szCs w:val="32"/>
                <w:bdr w:val="none" w:sz="0" w:space="0" w:color="auto" w:frame="1"/>
              </w:rPr>
              <w:t>class</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"error"</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lastRenderedPageBreak/>
              <w:t>    &lt;</w:t>
            </w:r>
            <w:r w:rsidRPr="00E63475">
              <w:rPr>
                <w:rStyle w:val="crayon-i"/>
                <w:rFonts w:ascii="inherit" w:hAnsi="inherit"/>
                <w:color w:val="000000"/>
                <w:sz w:val="32"/>
                <w:szCs w:val="32"/>
                <w:bdr w:val="none" w:sz="0" w:space="0" w:color="auto" w:frame="1"/>
              </w:rPr>
              <w:t>div</w:t>
            </w:r>
            <w:r w:rsidRPr="00E63475">
              <w:rPr>
                <w:rStyle w:val="crayon-h"/>
                <w:rFonts w:ascii="inherit" w:hAnsi="inherit"/>
                <w:color w:val="000000"/>
                <w:sz w:val="32"/>
                <w:szCs w:val="32"/>
                <w:bdr w:val="none" w:sz="0" w:space="0" w:color="auto" w:frame="1"/>
              </w:rPr>
              <w:t xml:space="preserve"> </w:t>
            </w:r>
            <w:r w:rsidRPr="00E63475">
              <w:rPr>
                <w:rFonts w:ascii="inherit" w:hAnsi="inherit"/>
                <w:color w:val="000000"/>
                <w:sz w:val="32"/>
                <w:szCs w:val="32"/>
              </w:rPr>
              <w:t>*</w:t>
            </w:r>
            <w:proofErr w:type="spellStart"/>
            <w:r w:rsidRPr="00E63475">
              <w:rPr>
                <w:rStyle w:val="crayon-i"/>
                <w:rFonts w:ascii="inherit" w:hAnsi="inherit"/>
                <w:color w:val="000000"/>
                <w:sz w:val="32"/>
                <w:szCs w:val="32"/>
                <w:bdr w:val="none" w:sz="0" w:space="0" w:color="auto" w:frame="1"/>
              </w:rPr>
              <w:t>ngIf</w:t>
            </w:r>
            <w:proofErr w:type="spellEnd"/>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w:t>
            </w:r>
            <w:proofErr w:type="spellStart"/>
            <w:proofErr w:type="gramStart"/>
            <w:r w:rsidRPr="00E63475">
              <w:rPr>
                <w:rStyle w:val="crayon-s"/>
                <w:rFonts w:ascii="inherit" w:hAnsi="inherit"/>
                <w:color w:val="000000"/>
                <w:sz w:val="32"/>
                <w:szCs w:val="32"/>
                <w:bdr w:val="none" w:sz="0" w:space="0" w:color="auto" w:frame="1"/>
              </w:rPr>
              <w:t>email.errors</w:t>
            </w:r>
            <w:proofErr w:type="gramEnd"/>
            <w:r w:rsidRPr="00E63475">
              <w:rPr>
                <w:rStyle w:val="crayon-s"/>
                <w:rFonts w:ascii="inherit" w:hAnsi="inherit"/>
                <w:color w:val="000000"/>
                <w:sz w:val="32"/>
                <w:szCs w:val="32"/>
                <w:bdr w:val="none" w:sz="0" w:space="0" w:color="auto" w:frame="1"/>
              </w:rPr>
              <w:t>.required</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w:t>
            </w:r>
            <w:r w:rsidRPr="00E63475">
              <w:rPr>
                <w:rStyle w:val="crayon-e"/>
                <w:rFonts w:ascii="inherit" w:hAnsi="inherit"/>
                <w:color w:val="000000"/>
                <w:sz w:val="32"/>
                <w:szCs w:val="32"/>
                <w:bdr w:val="none" w:sz="0" w:space="0" w:color="auto" w:frame="1"/>
              </w:rPr>
              <w:t xml:space="preserve">Email </w:t>
            </w:r>
            <w:r w:rsidRPr="00E63475">
              <w:rPr>
                <w:rStyle w:val="crayon-st"/>
                <w:rFonts w:ascii="inherit" w:hAnsi="inherit"/>
                <w:color w:val="000000"/>
                <w:sz w:val="32"/>
                <w:szCs w:val="32"/>
                <w:bdr w:val="none" w:sz="0" w:space="0" w:color="auto" w:frame="1"/>
              </w:rPr>
              <w:t>is</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required</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Fonts w:ascii="inherit" w:hAnsi="inherit"/>
                <w:color w:val="000000"/>
                <w:sz w:val="32"/>
                <w:szCs w:val="32"/>
              </w:rPr>
              <w:t>/</w:t>
            </w:r>
            <w:r w:rsidRPr="00E63475">
              <w:rPr>
                <w:rStyle w:val="crayon-i"/>
                <w:rFonts w:ascii="inherit" w:hAnsi="inherit"/>
                <w:color w:val="000000"/>
                <w:sz w:val="32"/>
                <w:szCs w:val="32"/>
                <w:bdr w:val="none" w:sz="0" w:space="0" w:color="auto" w:frame="1"/>
              </w:rPr>
              <w:t>div</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i"/>
                <w:rFonts w:ascii="inherit" w:hAnsi="inherit"/>
                <w:color w:val="000000"/>
                <w:sz w:val="32"/>
                <w:szCs w:val="32"/>
                <w:bdr w:val="none" w:sz="0" w:space="0" w:color="auto" w:frame="1"/>
              </w:rPr>
              <w:t>div</w:t>
            </w:r>
            <w:r w:rsidRPr="00E63475">
              <w:rPr>
                <w:rStyle w:val="crayon-h"/>
                <w:rFonts w:ascii="inherit" w:hAnsi="inherit"/>
                <w:color w:val="000000"/>
                <w:sz w:val="32"/>
                <w:szCs w:val="32"/>
                <w:bdr w:val="none" w:sz="0" w:space="0" w:color="auto" w:frame="1"/>
              </w:rPr>
              <w:t xml:space="preserve"> </w:t>
            </w:r>
            <w:r w:rsidRPr="00E63475">
              <w:rPr>
                <w:rFonts w:ascii="inherit" w:hAnsi="inherit"/>
                <w:color w:val="000000"/>
                <w:sz w:val="32"/>
                <w:szCs w:val="32"/>
              </w:rPr>
              <w:t>*</w:t>
            </w:r>
            <w:proofErr w:type="spellStart"/>
            <w:r w:rsidRPr="00E63475">
              <w:rPr>
                <w:rStyle w:val="crayon-i"/>
                <w:rFonts w:ascii="inherit" w:hAnsi="inherit"/>
                <w:color w:val="000000"/>
                <w:sz w:val="32"/>
                <w:szCs w:val="32"/>
                <w:bdr w:val="none" w:sz="0" w:space="0" w:color="auto" w:frame="1"/>
              </w:rPr>
              <w:t>ngIf</w:t>
            </w:r>
            <w:proofErr w:type="spellEnd"/>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w:t>
            </w:r>
            <w:proofErr w:type="spellStart"/>
            <w:proofErr w:type="gramStart"/>
            <w:r w:rsidRPr="00E63475">
              <w:rPr>
                <w:rStyle w:val="crayon-s"/>
                <w:rFonts w:ascii="inherit" w:hAnsi="inherit"/>
                <w:color w:val="000000"/>
                <w:sz w:val="32"/>
                <w:szCs w:val="32"/>
                <w:bdr w:val="none" w:sz="0" w:space="0" w:color="auto" w:frame="1"/>
              </w:rPr>
              <w:t>email.errors</w:t>
            </w:r>
            <w:proofErr w:type="gramEnd"/>
            <w:r w:rsidRPr="00E63475">
              <w:rPr>
                <w:rStyle w:val="crayon-s"/>
                <w:rFonts w:ascii="inherit" w:hAnsi="inherit"/>
                <w:color w:val="000000"/>
                <w:sz w:val="32"/>
                <w:szCs w:val="32"/>
                <w:bdr w:val="none" w:sz="0" w:space="0" w:color="auto" w:frame="1"/>
              </w:rPr>
              <w:t>.email</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w:t>
            </w:r>
            <w:r w:rsidRPr="00E63475">
              <w:rPr>
                <w:rStyle w:val="crayon-e"/>
                <w:rFonts w:ascii="inherit" w:hAnsi="inherit"/>
                <w:color w:val="000000"/>
                <w:sz w:val="32"/>
                <w:szCs w:val="32"/>
                <w:bdr w:val="none" w:sz="0" w:space="0" w:color="auto" w:frame="1"/>
              </w:rPr>
              <w:t xml:space="preserve">Invalid Email </w:t>
            </w:r>
            <w:r w:rsidRPr="00E63475">
              <w:rPr>
                <w:rStyle w:val="crayon-i"/>
                <w:rFonts w:ascii="inherit" w:hAnsi="inherit"/>
                <w:color w:val="000000"/>
                <w:sz w:val="32"/>
                <w:szCs w:val="32"/>
                <w:bdr w:val="none" w:sz="0" w:space="0" w:color="auto" w:frame="1"/>
              </w:rPr>
              <w:t>Address</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Fonts w:ascii="inherit" w:hAnsi="inherit"/>
                <w:color w:val="000000"/>
                <w:sz w:val="32"/>
                <w:szCs w:val="32"/>
              </w:rPr>
              <w:t>/</w:t>
            </w:r>
            <w:r w:rsidRPr="00E63475">
              <w:rPr>
                <w:rStyle w:val="crayon-i"/>
                <w:rFonts w:ascii="inherit" w:hAnsi="inherit"/>
                <w:color w:val="000000"/>
                <w:sz w:val="32"/>
                <w:szCs w:val="32"/>
                <w:bdr w:val="none" w:sz="0" w:space="0" w:color="auto" w:frame="1"/>
              </w:rPr>
              <w:t>div</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Fonts w:ascii="inherit" w:hAnsi="inherit"/>
                <w:color w:val="000000"/>
                <w:sz w:val="32"/>
                <w:szCs w:val="32"/>
              </w:rPr>
              <w:t>/</w:t>
            </w:r>
            <w:r w:rsidRPr="00E63475">
              <w:rPr>
                <w:rStyle w:val="crayon-i"/>
                <w:rFonts w:ascii="inherit" w:hAnsi="inherit"/>
                <w:color w:val="000000"/>
                <w:sz w:val="32"/>
                <w:szCs w:val="32"/>
                <w:bdr w:val="none" w:sz="0" w:space="0" w:color="auto" w:frame="1"/>
              </w:rPr>
              <w:t>div</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i"/>
                <w:rFonts w:ascii="inherit" w:hAnsi="inherit"/>
                <w:color w:val="000000"/>
                <w:sz w:val="32"/>
                <w:szCs w:val="32"/>
                <w:bdr w:val="none" w:sz="0" w:space="0" w:color="auto" w:frame="1"/>
              </w:rPr>
              <w:t>p</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e"/>
                <w:rFonts w:ascii="inherit" w:hAnsi="inherit"/>
                <w:color w:val="000000"/>
                <w:sz w:val="32"/>
                <w:szCs w:val="32"/>
                <w:bdr w:val="none" w:sz="0" w:space="0" w:color="auto" w:frame="1"/>
              </w:rPr>
              <w:t xml:space="preserve">label </w:t>
            </w:r>
            <w:r w:rsidRPr="00E63475">
              <w:rPr>
                <w:rStyle w:val="crayon-st"/>
                <w:rFonts w:ascii="inherit" w:hAnsi="inherit"/>
                <w:color w:val="000000"/>
                <w:sz w:val="32"/>
                <w:szCs w:val="32"/>
                <w:bdr w:val="none" w:sz="0" w:space="0" w:color="auto" w:frame="1"/>
              </w:rPr>
              <w:t>for</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"gender"</w:t>
            </w:r>
            <w:r w:rsidRPr="00E63475">
              <w:rPr>
                <w:rStyle w:val="crayon-h"/>
                <w:rFonts w:ascii="inherit" w:hAnsi="inherit"/>
                <w:color w:val="000000"/>
                <w:sz w:val="32"/>
                <w:szCs w:val="32"/>
                <w:bdr w:val="none" w:sz="0" w:space="0" w:color="auto" w:frame="1"/>
              </w:rPr>
              <w:t>&gt;</w:t>
            </w:r>
            <w:proofErr w:type="spellStart"/>
            <w:r w:rsidRPr="00E63475">
              <w:rPr>
                <w:rStyle w:val="crayon-i"/>
                <w:rFonts w:ascii="inherit" w:hAnsi="inherit"/>
                <w:color w:val="000000"/>
                <w:sz w:val="32"/>
                <w:szCs w:val="32"/>
                <w:bdr w:val="none" w:sz="0" w:space="0" w:color="auto" w:frame="1"/>
              </w:rPr>
              <w:t>Geneder</w:t>
            </w:r>
            <w:proofErr w:type="spellEnd"/>
            <w:r w:rsidRPr="00E63475">
              <w:rPr>
                <w:rStyle w:val="crayon-h"/>
                <w:rFonts w:ascii="inherit" w:hAnsi="inherit"/>
                <w:color w:val="000000"/>
                <w:sz w:val="32"/>
                <w:szCs w:val="32"/>
                <w:bdr w:val="none" w:sz="0" w:space="0" w:color="auto" w:frame="1"/>
              </w:rPr>
              <w:t xml:space="preserve"> &lt;</w:t>
            </w:r>
            <w:r w:rsidRPr="00E63475">
              <w:rPr>
                <w:rFonts w:ascii="inherit" w:hAnsi="inherit"/>
                <w:color w:val="000000"/>
                <w:sz w:val="32"/>
                <w:szCs w:val="32"/>
              </w:rPr>
              <w:t>/</w:t>
            </w:r>
            <w:r w:rsidRPr="00E63475">
              <w:rPr>
                <w:rStyle w:val="crayon-i"/>
                <w:rFonts w:ascii="inherit" w:hAnsi="inherit"/>
                <w:color w:val="000000"/>
                <w:sz w:val="32"/>
                <w:szCs w:val="32"/>
                <w:bdr w:val="none" w:sz="0" w:space="0" w:color="auto" w:frame="1"/>
              </w:rPr>
              <w:t>label</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e"/>
                <w:rFonts w:ascii="inherit" w:hAnsi="inherit"/>
                <w:color w:val="000000"/>
                <w:sz w:val="32"/>
                <w:szCs w:val="32"/>
                <w:bdr w:val="none" w:sz="0" w:space="0" w:color="auto" w:frame="1"/>
              </w:rPr>
              <w:t xml:space="preserve">input </w:t>
            </w:r>
            <w:r w:rsidRPr="00E63475">
              <w:rPr>
                <w:rStyle w:val="crayon-i"/>
                <w:rFonts w:ascii="inherit" w:hAnsi="inherit"/>
                <w:color w:val="000000"/>
                <w:sz w:val="32"/>
                <w:szCs w:val="32"/>
                <w:bdr w:val="none" w:sz="0" w:space="0" w:color="auto" w:frame="1"/>
              </w:rPr>
              <w:t>type</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"radio"</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value</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"male"</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id</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"gender"</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name</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"gender"</w:t>
            </w:r>
            <w:r w:rsidRPr="00E63475">
              <w:rPr>
                <w:rStyle w:val="crayon-h"/>
                <w:rFonts w:ascii="inherit" w:hAnsi="inherit"/>
                <w:color w:val="000000"/>
                <w:sz w:val="32"/>
                <w:szCs w:val="32"/>
                <w:bdr w:val="none" w:sz="0" w:space="0" w:color="auto" w:frame="1"/>
              </w:rPr>
              <w:t xml:space="preserve"> </w:t>
            </w:r>
            <w:r w:rsidRPr="00E63475">
              <w:rPr>
                <w:rStyle w:val="crayon-p"/>
                <w:rFonts w:ascii="inherit" w:hAnsi="inherit"/>
                <w:color w:val="000000"/>
                <w:sz w:val="32"/>
                <w:szCs w:val="32"/>
                <w:bdr w:val="none" w:sz="0" w:space="0" w:color="auto" w:frame="1"/>
              </w:rPr>
              <w:t>#gender="</w:t>
            </w:r>
            <w:proofErr w:type="spellStart"/>
            <w:r w:rsidRPr="00E63475">
              <w:rPr>
                <w:rStyle w:val="crayon-p"/>
                <w:rFonts w:ascii="inherit" w:hAnsi="inherit"/>
                <w:color w:val="000000"/>
                <w:sz w:val="32"/>
                <w:szCs w:val="32"/>
                <w:bdr w:val="none" w:sz="0" w:space="0" w:color="auto" w:frame="1"/>
              </w:rPr>
              <w:t>ngModel</w:t>
            </w:r>
            <w:proofErr w:type="spellEnd"/>
            <w:r w:rsidRPr="00E63475">
              <w:rPr>
                <w:rStyle w:val="crayon-p"/>
                <w:rFonts w:ascii="inherit" w:hAnsi="inherit"/>
                <w:color w:val="000000"/>
                <w:sz w:val="32"/>
                <w:szCs w:val="32"/>
                <w:bdr w:val="none" w:sz="0" w:space="0" w:color="auto" w:frame="1"/>
              </w:rPr>
              <w:t>" required [(</w:t>
            </w:r>
            <w:proofErr w:type="spellStart"/>
            <w:r w:rsidRPr="00E63475">
              <w:rPr>
                <w:rStyle w:val="crayon-p"/>
                <w:rFonts w:ascii="inherit" w:hAnsi="inherit"/>
                <w:color w:val="000000"/>
                <w:sz w:val="32"/>
                <w:szCs w:val="32"/>
                <w:bdr w:val="none" w:sz="0" w:space="0" w:color="auto" w:frame="1"/>
              </w:rPr>
              <w:t>ngModel</w:t>
            </w:r>
            <w:proofErr w:type="spellEnd"/>
            <w:proofErr w:type="gramStart"/>
            <w:r w:rsidRPr="00E63475">
              <w:rPr>
                <w:rStyle w:val="crayon-p"/>
                <w:rFonts w:ascii="inherit" w:hAnsi="inherit"/>
                <w:color w:val="000000"/>
                <w:sz w:val="32"/>
                <w:szCs w:val="32"/>
                <w:bdr w:val="none" w:sz="0" w:space="0" w:color="auto" w:frame="1"/>
              </w:rPr>
              <w:t>)]=</w:t>
            </w:r>
            <w:proofErr w:type="gramEnd"/>
            <w:r w:rsidRPr="00E63475">
              <w:rPr>
                <w:rStyle w:val="crayon-p"/>
                <w:rFonts w:ascii="inherit" w:hAnsi="inherit"/>
                <w:color w:val="000000"/>
                <w:sz w:val="32"/>
                <w:szCs w:val="32"/>
                <w:bdr w:val="none" w:sz="0" w:space="0" w:color="auto" w:frame="1"/>
              </w:rPr>
              <w:t>"</w:t>
            </w:r>
            <w:proofErr w:type="spellStart"/>
            <w:r w:rsidRPr="00E63475">
              <w:rPr>
                <w:rStyle w:val="crayon-p"/>
                <w:rFonts w:ascii="inherit" w:hAnsi="inherit"/>
                <w:color w:val="000000"/>
                <w:sz w:val="32"/>
                <w:szCs w:val="32"/>
                <w:bdr w:val="none" w:sz="0" w:space="0" w:color="auto" w:frame="1"/>
              </w:rPr>
              <w:t>contact.gender</w:t>
            </w:r>
            <w:proofErr w:type="spellEnd"/>
            <w:r w:rsidRPr="00E63475">
              <w:rPr>
                <w:rStyle w:val="crayon-p"/>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w:t>
            </w:r>
            <w:r w:rsidRPr="00E63475">
              <w:rPr>
                <w:rStyle w:val="crayon-i"/>
                <w:rFonts w:ascii="inherit" w:hAnsi="inherit"/>
                <w:color w:val="000000"/>
                <w:sz w:val="32"/>
                <w:szCs w:val="32"/>
                <w:bdr w:val="none" w:sz="0" w:space="0" w:color="auto" w:frame="1"/>
              </w:rPr>
              <w:t>Male</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e"/>
                <w:rFonts w:ascii="inherit" w:hAnsi="inherit"/>
                <w:color w:val="000000"/>
                <w:sz w:val="32"/>
                <w:szCs w:val="32"/>
                <w:bdr w:val="none" w:sz="0" w:space="0" w:color="auto" w:frame="1"/>
              </w:rPr>
              <w:t xml:space="preserve">input </w:t>
            </w:r>
            <w:r w:rsidRPr="00E63475">
              <w:rPr>
                <w:rStyle w:val="crayon-i"/>
                <w:rFonts w:ascii="inherit" w:hAnsi="inherit"/>
                <w:color w:val="000000"/>
                <w:sz w:val="32"/>
                <w:szCs w:val="32"/>
                <w:bdr w:val="none" w:sz="0" w:space="0" w:color="auto" w:frame="1"/>
              </w:rPr>
              <w:t>type</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"radio"</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value</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"female"</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id</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"gender"</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name</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"gender"</w:t>
            </w:r>
            <w:r w:rsidRPr="00E63475">
              <w:rPr>
                <w:rStyle w:val="crayon-h"/>
                <w:rFonts w:ascii="inherit" w:hAnsi="inherit"/>
                <w:color w:val="000000"/>
                <w:sz w:val="32"/>
                <w:szCs w:val="32"/>
                <w:bdr w:val="none" w:sz="0" w:space="0" w:color="auto" w:frame="1"/>
              </w:rPr>
              <w:t xml:space="preserve"> </w:t>
            </w:r>
            <w:r w:rsidRPr="00E63475">
              <w:rPr>
                <w:rStyle w:val="crayon-p"/>
                <w:rFonts w:ascii="inherit" w:hAnsi="inherit"/>
                <w:color w:val="000000"/>
                <w:sz w:val="32"/>
                <w:szCs w:val="32"/>
                <w:bdr w:val="none" w:sz="0" w:space="0" w:color="auto" w:frame="1"/>
              </w:rPr>
              <w:t>#gender="</w:t>
            </w:r>
            <w:proofErr w:type="spellStart"/>
            <w:r w:rsidRPr="00E63475">
              <w:rPr>
                <w:rStyle w:val="crayon-p"/>
                <w:rFonts w:ascii="inherit" w:hAnsi="inherit"/>
                <w:color w:val="000000"/>
                <w:sz w:val="32"/>
                <w:szCs w:val="32"/>
                <w:bdr w:val="none" w:sz="0" w:space="0" w:color="auto" w:frame="1"/>
              </w:rPr>
              <w:t>ngModel</w:t>
            </w:r>
            <w:proofErr w:type="spellEnd"/>
            <w:r w:rsidRPr="00E63475">
              <w:rPr>
                <w:rStyle w:val="crayon-p"/>
                <w:rFonts w:ascii="inherit" w:hAnsi="inherit"/>
                <w:color w:val="000000"/>
                <w:sz w:val="32"/>
                <w:szCs w:val="32"/>
                <w:bdr w:val="none" w:sz="0" w:space="0" w:color="auto" w:frame="1"/>
              </w:rPr>
              <w:t>" required</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w:t>
            </w:r>
            <w:r w:rsidRPr="00E63475">
              <w:rPr>
                <w:rStyle w:val="crayon-sy"/>
                <w:rFonts w:ascii="inherit" w:hAnsi="inherit"/>
                <w:color w:val="000000"/>
                <w:sz w:val="32"/>
                <w:szCs w:val="32"/>
                <w:bdr w:val="none" w:sz="0" w:space="0" w:color="auto" w:frame="1"/>
              </w:rPr>
              <w:t>[(</w:t>
            </w:r>
            <w:proofErr w:type="spellStart"/>
            <w:r w:rsidRPr="00E63475">
              <w:rPr>
                <w:rStyle w:val="crayon-i"/>
                <w:rFonts w:ascii="inherit" w:hAnsi="inherit"/>
                <w:color w:val="000000"/>
                <w:sz w:val="32"/>
                <w:szCs w:val="32"/>
                <w:bdr w:val="none" w:sz="0" w:space="0" w:color="auto" w:frame="1"/>
              </w:rPr>
              <w:t>ngModel</w:t>
            </w:r>
            <w:proofErr w:type="spellEnd"/>
            <w:proofErr w:type="gramStart"/>
            <w:r w:rsidRPr="00E63475">
              <w:rPr>
                <w:rStyle w:val="crayon-sy"/>
                <w:rFonts w:ascii="inherit" w:hAnsi="inherit"/>
                <w:color w:val="000000"/>
                <w:sz w:val="32"/>
                <w:szCs w:val="32"/>
                <w:bdr w:val="none" w:sz="0" w:space="0" w:color="auto" w:frame="1"/>
              </w:rPr>
              <w:t>)]</w:t>
            </w:r>
            <w:r w:rsidRPr="00E63475">
              <w:rPr>
                <w:rFonts w:ascii="inherit" w:hAnsi="inherit"/>
                <w:color w:val="000000"/>
                <w:sz w:val="32"/>
                <w:szCs w:val="32"/>
              </w:rPr>
              <w:t>=</w:t>
            </w:r>
            <w:proofErr w:type="gramEnd"/>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contact.gender</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 xml:space="preserve">&gt; </w:t>
            </w:r>
            <w:r w:rsidRPr="00E63475">
              <w:rPr>
                <w:rStyle w:val="crayon-i"/>
                <w:rFonts w:ascii="inherit" w:hAnsi="inherit"/>
                <w:color w:val="000000"/>
                <w:sz w:val="32"/>
                <w:szCs w:val="32"/>
                <w:bdr w:val="none" w:sz="0" w:space="0" w:color="auto" w:frame="1"/>
              </w:rPr>
              <w:t>Female</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Fonts w:ascii="inherit" w:hAnsi="inherit"/>
                <w:color w:val="000000"/>
                <w:sz w:val="32"/>
                <w:szCs w:val="32"/>
              </w:rPr>
              <w:t>/</w:t>
            </w:r>
            <w:r w:rsidRPr="00E63475">
              <w:rPr>
                <w:rStyle w:val="crayon-i"/>
                <w:rFonts w:ascii="inherit" w:hAnsi="inherit"/>
                <w:color w:val="000000"/>
                <w:sz w:val="32"/>
                <w:szCs w:val="32"/>
                <w:bdr w:val="none" w:sz="0" w:space="0" w:color="auto" w:frame="1"/>
              </w:rPr>
              <w:t>p</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i"/>
                <w:rFonts w:ascii="inherit" w:hAnsi="inherit"/>
                <w:color w:val="000000"/>
                <w:sz w:val="32"/>
                <w:szCs w:val="32"/>
                <w:bdr w:val="none" w:sz="0" w:space="0" w:color="auto" w:frame="1"/>
              </w:rPr>
              <w:t>div</w:t>
            </w:r>
            <w:r w:rsidRPr="00E63475">
              <w:rPr>
                <w:rStyle w:val="crayon-h"/>
                <w:rFonts w:ascii="inherit" w:hAnsi="inherit"/>
                <w:color w:val="000000"/>
                <w:sz w:val="32"/>
                <w:szCs w:val="32"/>
                <w:bdr w:val="none" w:sz="0" w:space="0" w:color="auto" w:frame="1"/>
              </w:rPr>
              <w:t xml:space="preserve"> </w:t>
            </w:r>
            <w:r w:rsidRPr="00E63475">
              <w:rPr>
                <w:rFonts w:ascii="inherit" w:hAnsi="inherit"/>
                <w:color w:val="000000"/>
                <w:sz w:val="32"/>
                <w:szCs w:val="32"/>
              </w:rPr>
              <w:t>*</w:t>
            </w:r>
            <w:proofErr w:type="spellStart"/>
            <w:r w:rsidRPr="00E63475">
              <w:rPr>
                <w:rStyle w:val="crayon-i"/>
                <w:rFonts w:ascii="inherit" w:hAnsi="inherit"/>
                <w:color w:val="000000"/>
                <w:sz w:val="32"/>
                <w:szCs w:val="32"/>
                <w:bdr w:val="none" w:sz="0" w:space="0" w:color="auto" w:frame="1"/>
              </w:rPr>
              <w:t>ngIf</w:t>
            </w:r>
            <w:proofErr w:type="spellEnd"/>
            <w:r w:rsidRPr="00E63475">
              <w:rPr>
                <w:rFonts w:ascii="inherit" w:hAnsi="inherit"/>
                <w:color w:val="000000"/>
                <w:sz w:val="32"/>
                <w:szCs w:val="32"/>
              </w:rPr>
              <w:t>=</w:t>
            </w:r>
            <w:proofErr w:type="gramStart"/>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gender</w:t>
            </w:r>
            <w:proofErr w:type="gramEnd"/>
            <w:r w:rsidRPr="00E63475">
              <w:rPr>
                <w:rStyle w:val="crayon-s"/>
                <w:rFonts w:ascii="inherit" w:hAnsi="inherit"/>
                <w:color w:val="000000"/>
                <w:sz w:val="32"/>
                <w:szCs w:val="32"/>
                <w:bdr w:val="none" w:sz="0" w:space="0" w:color="auto" w:frame="1"/>
              </w:rPr>
              <w:t>?.valid</w:t>
            </w:r>
            <w:proofErr w:type="spellEnd"/>
            <w:r w:rsidRPr="00E63475">
              <w:rPr>
                <w:rStyle w:val="crayon-s"/>
                <w:rFonts w:ascii="inherit" w:hAnsi="inherit"/>
                <w:color w:val="000000"/>
                <w:sz w:val="32"/>
                <w:szCs w:val="32"/>
                <w:bdr w:val="none" w:sz="0" w:space="0" w:color="auto" w:frame="1"/>
              </w:rPr>
              <w:t xml:space="preserve"> &amp;&amp; (</w:t>
            </w:r>
            <w:proofErr w:type="spellStart"/>
            <w:r w:rsidRPr="00E63475">
              <w:rPr>
                <w:rStyle w:val="crayon-s"/>
                <w:rFonts w:ascii="inherit" w:hAnsi="inherit"/>
                <w:color w:val="000000"/>
                <w:sz w:val="32"/>
                <w:szCs w:val="32"/>
                <w:bdr w:val="none" w:sz="0" w:space="0" w:color="auto" w:frame="1"/>
              </w:rPr>
              <w:t>gender?.dirty</w:t>
            </w:r>
            <w:proofErr w:type="spellEnd"/>
            <w:r w:rsidRPr="00E63475">
              <w:rPr>
                <w:rStyle w:val="crayon-s"/>
                <w:rFonts w:ascii="inherit" w:hAnsi="inherit"/>
                <w:color w:val="000000"/>
                <w:sz w:val="32"/>
                <w:szCs w:val="32"/>
                <w:bdr w:val="none" w:sz="0" w:space="0" w:color="auto" w:frame="1"/>
              </w:rPr>
              <w:t xml:space="preserve"> || </w:t>
            </w:r>
            <w:proofErr w:type="spellStart"/>
            <w:r w:rsidRPr="00E63475">
              <w:rPr>
                <w:rStyle w:val="crayon-s"/>
                <w:rFonts w:ascii="inherit" w:hAnsi="inherit"/>
                <w:color w:val="000000"/>
                <w:sz w:val="32"/>
                <w:szCs w:val="32"/>
                <w:bdr w:val="none" w:sz="0" w:space="0" w:color="auto" w:frame="1"/>
              </w:rPr>
              <w:t>gender?.touched</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 xml:space="preserve"> </w:t>
            </w:r>
            <w:r w:rsidRPr="00E63475">
              <w:rPr>
                <w:rStyle w:val="crayon-t"/>
                <w:rFonts w:ascii="inherit" w:hAnsi="inherit"/>
                <w:color w:val="000000"/>
                <w:sz w:val="32"/>
                <w:szCs w:val="32"/>
                <w:bdr w:val="none" w:sz="0" w:space="0" w:color="auto" w:frame="1"/>
              </w:rPr>
              <w:t>class</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"error"</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i"/>
                <w:rFonts w:ascii="inherit" w:hAnsi="inherit"/>
                <w:color w:val="000000"/>
                <w:sz w:val="32"/>
                <w:szCs w:val="32"/>
                <w:bdr w:val="none" w:sz="0" w:space="0" w:color="auto" w:frame="1"/>
              </w:rPr>
              <w:t>div</w:t>
            </w:r>
            <w:r w:rsidRPr="00E63475">
              <w:rPr>
                <w:rStyle w:val="crayon-h"/>
                <w:rFonts w:ascii="inherit" w:hAnsi="inherit"/>
                <w:color w:val="000000"/>
                <w:sz w:val="32"/>
                <w:szCs w:val="32"/>
                <w:bdr w:val="none" w:sz="0" w:space="0" w:color="auto" w:frame="1"/>
              </w:rPr>
              <w:t xml:space="preserve"> </w:t>
            </w:r>
            <w:r w:rsidRPr="00E63475">
              <w:rPr>
                <w:rFonts w:ascii="inherit" w:hAnsi="inherit"/>
                <w:color w:val="000000"/>
                <w:sz w:val="32"/>
                <w:szCs w:val="32"/>
              </w:rPr>
              <w:t>*</w:t>
            </w:r>
            <w:proofErr w:type="spellStart"/>
            <w:r w:rsidRPr="00E63475">
              <w:rPr>
                <w:rStyle w:val="crayon-i"/>
                <w:rFonts w:ascii="inherit" w:hAnsi="inherit"/>
                <w:color w:val="000000"/>
                <w:sz w:val="32"/>
                <w:szCs w:val="32"/>
                <w:bdr w:val="none" w:sz="0" w:space="0" w:color="auto" w:frame="1"/>
              </w:rPr>
              <w:t>ngIf</w:t>
            </w:r>
            <w:proofErr w:type="spellEnd"/>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w:t>
            </w:r>
            <w:proofErr w:type="spellStart"/>
            <w:proofErr w:type="gramStart"/>
            <w:r w:rsidRPr="00E63475">
              <w:rPr>
                <w:rStyle w:val="crayon-s"/>
                <w:rFonts w:ascii="inherit" w:hAnsi="inherit"/>
                <w:color w:val="000000"/>
                <w:sz w:val="32"/>
                <w:szCs w:val="32"/>
                <w:bdr w:val="none" w:sz="0" w:space="0" w:color="auto" w:frame="1"/>
              </w:rPr>
              <w:t>gender.errors</w:t>
            </w:r>
            <w:proofErr w:type="gramEnd"/>
            <w:r w:rsidRPr="00E63475">
              <w:rPr>
                <w:rStyle w:val="crayon-s"/>
                <w:rFonts w:ascii="inherit" w:hAnsi="inherit"/>
                <w:color w:val="000000"/>
                <w:sz w:val="32"/>
                <w:szCs w:val="32"/>
                <w:bdr w:val="none" w:sz="0" w:space="0" w:color="auto" w:frame="1"/>
              </w:rPr>
              <w:t>.required</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w:t>
            </w:r>
            <w:r w:rsidRPr="00E63475">
              <w:rPr>
                <w:rStyle w:val="crayon-e"/>
                <w:rFonts w:ascii="inherit" w:hAnsi="inherit"/>
                <w:color w:val="000000"/>
                <w:sz w:val="32"/>
                <w:szCs w:val="32"/>
                <w:bdr w:val="none" w:sz="0" w:space="0" w:color="auto" w:frame="1"/>
              </w:rPr>
              <w:t xml:space="preserve">Gender </w:t>
            </w:r>
            <w:r w:rsidRPr="00E63475">
              <w:rPr>
                <w:rStyle w:val="crayon-st"/>
                <w:rFonts w:ascii="inherit" w:hAnsi="inherit"/>
                <w:color w:val="000000"/>
                <w:sz w:val="32"/>
                <w:szCs w:val="32"/>
                <w:bdr w:val="none" w:sz="0" w:space="0" w:color="auto" w:frame="1"/>
              </w:rPr>
              <w:t>is</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required</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Fonts w:ascii="inherit" w:hAnsi="inherit"/>
                <w:color w:val="000000"/>
                <w:sz w:val="32"/>
                <w:szCs w:val="32"/>
              </w:rPr>
              <w:t>/</w:t>
            </w:r>
            <w:r w:rsidRPr="00E63475">
              <w:rPr>
                <w:rStyle w:val="crayon-i"/>
                <w:rFonts w:ascii="inherit" w:hAnsi="inherit"/>
                <w:color w:val="000000"/>
                <w:sz w:val="32"/>
                <w:szCs w:val="32"/>
                <w:bdr w:val="none" w:sz="0" w:space="0" w:color="auto" w:frame="1"/>
              </w:rPr>
              <w:t>div</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Fonts w:ascii="inherit" w:hAnsi="inherit"/>
                <w:color w:val="000000"/>
                <w:sz w:val="32"/>
                <w:szCs w:val="32"/>
              </w:rPr>
              <w:t>/</w:t>
            </w:r>
            <w:r w:rsidRPr="00E63475">
              <w:rPr>
                <w:rStyle w:val="crayon-i"/>
                <w:rFonts w:ascii="inherit" w:hAnsi="inherit"/>
                <w:color w:val="000000"/>
                <w:sz w:val="32"/>
                <w:szCs w:val="32"/>
                <w:bdr w:val="none" w:sz="0" w:space="0" w:color="auto" w:frame="1"/>
              </w:rPr>
              <w:t>div</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lastRenderedPageBreak/>
              <w:t> </w:t>
            </w:r>
          </w:p>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i"/>
                <w:rFonts w:ascii="inherit" w:hAnsi="inherit"/>
                <w:color w:val="000000"/>
                <w:sz w:val="32"/>
                <w:szCs w:val="32"/>
                <w:bdr w:val="none" w:sz="0" w:space="0" w:color="auto" w:frame="1"/>
              </w:rPr>
              <w:t>p</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e"/>
                <w:rFonts w:ascii="inherit" w:hAnsi="inherit"/>
                <w:color w:val="000000"/>
                <w:sz w:val="32"/>
                <w:szCs w:val="32"/>
                <w:bdr w:val="none" w:sz="0" w:space="0" w:color="auto" w:frame="1"/>
              </w:rPr>
              <w:t xml:space="preserve">label </w:t>
            </w:r>
            <w:r w:rsidRPr="00E63475">
              <w:rPr>
                <w:rStyle w:val="crayon-st"/>
                <w:rFonts w:ascii="inherit" w:hAnsi="inherit"/>
                <w:color w:val="000000"/>
                <w:sz w:val="32"/>
                <w:szCs w:val="32"/>
                <w:bdr w:val="none" w:sz="0" w:space="0" w:color="auto" w:frame="1"/>
              </w:rPr>
              <w:t>for</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isToc</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&gt;</w:t>
            </w:r>
            <w:r w:rsidRPr="00E63475">
              <w:rPr>
                <w:rStyle w:val="crayon-e"/>
                <w:rFonts w:ascii="inherit" w:hAnsi="inherit"/>
                <w:color w:val="000000"/>
                <w:sz w:val="32"/>
                <w:szCs w:val="32"/>
                <w:bdr w:val="none" w:sz="0" w:space="0" w:color="auto" w:frame="1"/>
              </w:rPr>
              <w:t xml:space="preserve">Accept </w:t>
            </w:r>
            <w:r w:rsidRPr="00E63475">
              <w:rPr>
                <w:rStyle w:val="crayon-i"/>
                <w:rFonts w:ascii="inherit" w:hAnsi="inherit"/>
                <w:color w:val="000000"/>
                <w:sz w:val="32"/>
                <w:szCs w:val="32"/>
                <w:bdr w:val="none" w:sz="0" w:space="0" w:color="auto" w:frame="1"/>
              </w:rPr>
              <w:t>TOC</w:t>
            </w:r>
            <w:r w:rsidRPr="00E63475">
              <w:rPr>
                <w:rStyle w:val="crayon-h"/>
                <w:rFonts w:ascii="inherit" w:hAnsi="inherit"/>
                <w:color w:val="000000"/>
                <w:sz w:val="32"/>
                <w:szCs w:val="32"/>
                <w:bdr w:val="none" w:sz="0" w:space="0" w:color="auto" w:frame="1"/>
              </w:rPr>
              <w:t>&lt;</w:t>
            </w:r>
            <w:r w:rsidRPr="00E63475">
              <w:rPr>
                <w:rFonts w:ascii="inherit" w:hAnsi="inherit"/>
                <w:color w:val="000000"/>
                <w:sz w:val="32"/>
                <w:szCs w:val="32"/>
              </w:rPr>
              <w:t>/</w:t>
            </w:r>
            <w:r w:rsidRPr="00E63475">
              <w:rPr>
                <w:rStyle w:val="crayon-i"/>
                <w:rFonts w:ascii="inherit" w:hAnsi="inherit"/>
                <w:color w:val="000000"/>
                <w:sz w:val="32"/>
                <w:szCs w:val="32"/>
                <w:bdr w:val="none" w:sz="0" w:space="0" w:color="auto" w:frame="1"/>
              </w:rPr>
              <w:t>label</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e"/>
                <w:rFonts w:ascii="inherit" w:hAnsi="inherit"/>
                <w:color w:val="000000"/>
                <w:sz w:val="32"/>
                <w:szCs w:val="32"/>
                <w:bdr w:val="none" w:sz="0" w:space="0" w:color="auto" w:frame="1"/>
              </w:rPr>
              <w:t xml:space="preserve">input </w:t>
            </w:r>
            <w:r w:rsidRPr="00E63475">
              <w:rPr>
                <w:rStyle w:val="crayon-i"/>
                <w:rFonts w:ascii="inherit" w:hAnsi="inherit"/>
                <w:color w:val="000000"/>
                <w:sz w:val="32"/>
                <w:szCs w:val="32"/>
                <w:bdr w:val="none" w:sz="0" w:space="0" w:color="auto" w:frame="1"/>
              </w:rPr>
              <w:t>type</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"checkbox"</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id</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isToc</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name</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isToc</w:t>
            </w:r>
            <w:proofErr w:type="spell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 xml:space="preserve"> </w:t>
            </w:r>
            <w:r w:rsidRPr="00E63475">
              <w:rPr>
                <w:rStyle w:val="crayon-i"/>
                <w:rFonts w:ascii="inherit" w:hAnsi="inherit"/>
                <w:color w:val="000000"/>
                <w:sz w:val="32"/>
                <w:szCs w:val="32"/>
                <w:bdr w:val="none" w:sz="0" w:space="0" w:color="auto" w:frame="1"/>
              </w:rPr>
              <w:t>required</w:t>
            </w:r>
            <w:r w:rsidRPr="00E63475">
              <w:rPr>
                <w:rStyle w:val="crayon-h"/>
                <w:rFonts w:ascii="inherit" w:hAnsi="inherit"/>
                <w:color w:val="000000"/>
                <w:sz w:val="32"/>
                <w:szCs w:val="32"/>
                <w:bdr w:val="none" w:sz="0" w:space="0" w:color="auto" w:frame="1"/>
              </w:rPr>
              <w:t xml:space="preserve"> </w:t>
            </w:r>
            <w:r w:rsidRPr="00E63475">
              <w:rPr>
                <w:rStyle w:val="crayon-p"/>
                <w:rFonts w:ascii="inherit" w:hAnsi="inherit"/>
                <w:color w:val="000000"/>
                <w:sz w:val="32"/>
                <w:szCs w:val="32"/>
                <w:bdr w:val="none" w:sz="0" w:space="0" w:color="auto" w:frame="1"/>
              </w:rPr>
              <w:t>#</w:t>
            </w:r>
            <w:proofErr w:type="spellStart"/>
            <w:r w:rsidRPr="00E63475">
              <w:rPr>
                <w:rStyle w:val="crayon-p"/>
                <w:rFonts w:ascii="inherit" w:hAnsi="inherit"/>
                <w:color w:val="000000"/>
                <w:sz w:val="32"/>
                <w:szCs w:val="32"/>
                <w:bdr w:val="none" w:sz="0" w:space="0" w:color="auto" w:frame="1"/>
              </w:rPr>
              <w:t>isToc</w:t>
            </w:r>
            <w:proofErr w:type="spellEnd"/>
            <w:r w:rsidRPr="00E63475">
              <w:rPr>
                <w:rStyle w:val="crayon-p"/>
                <w:rFonts w:ascii="inherit" w:hAnsi="inherit"/>
                <w:color w:val="000000"/>
                <w:sz w:val="32"/>
                <w:szCs w:val="32"/>
                <w:bdr w:val="none" w:sz="0" w:space="0" w:color="auto" w:frame="1"/>
              </w:rPr>
              <w:t>="</w:t>
            </w:r>
            <w:proofErr w:type="spellStart"/>
            <w:r w:rsidRPr="00E63475">
              <w:rPr>
                <w:rStyle w:val="crayon-p"/>
                <w:rFonts w:ascii="inherit" w:hAnsi="inherit"/>
                <w:color w:val="000000"/>
                <w:sz w:val="32"/>
                <w:szCs w:val="32"/>
                <w:bdr w:val="none" w:sz="0" w:space="0" w:color="auto" w:frame="1"/>
              </w:rPr>
              <w:t>ngModel</w:t>
            </w:r>
            <w:proofErr w:type="spellEnd"/>
            <w:r w:rsidRPr="00E63475">
              <w:rPr>
                <w:rStyle w:val="crayon-p"/>
                <w:rFonts w:ascii="inherit" w:hAnsi="inherit"/>
                <w:color w:val="000000"/>
                <w:sz w:val="32"/>
                <w:szCs w:val="32"/>
                <w:bdr w:val="none" w:sz="0" w:space="0" w:color="auto" w:frame="1"/>
              </w:rPr>
              <w:t>" [(</w:t>
            </w:r>
            <w:proofErr w:type="spellStart"/>
            <w:r w:rsidRPr="00E63475">
              <w:rPr>
                <w:rStyle w:val="crayon-p"/>
                <w:rFonts w:ascii="inherit" w:hAnsi="inherit"/>
                <w:color w:val="000000"/>
                <w:sz w:val="32"/>
                <w:szCs w:val="32"/>
                <w:bdr w:val="none" w:sz="0" w:space="0" w:color="auto" w:frame="1"/>
              </w:rPr>
              <w:t>ngModel</w:t>
            </w:r>
            <w:proofErr w:type="spellEnd"/>
            <w:proofErr w:type="gramStart"/>
            <w:r w:rsidRPr="00E63475">
              <w:rPr>
                <w:rStyle w:val="crayon-p"/>
                <w:rFonts w:ascii="inherit" w:hAnsi="inherit"/>
                <w:color w:val="000000"/>
                <w:sz w:val="32"/>
                <w:szCs w:val="32"/>
                <w:bdr w:val="none" w:sz="0" w:space="0" w:color="auto" w:frame="1"/>
              </w:rPr>
              <w:t>)]=</w:t>
            </w:r>
            <w:proofErr w:type="gramEnd"/>
            <w:r w:rsidRPr="00E63475">
              <w:rPr>
                <w:rStyle w:val="crayon-p"/>
                <w:rFonts w:ascii="inherit" w:hAnsi="inherit"/>
                <w:color w:val="000000"/>
                <w:sz w:val="32"/>
                <w:szCs w:val="32"/>
                <w:bdr w:val="none" w:sz="0" w:space="0" w:color="auto" w:frame="1"/>
              </w:rPr>
              <w:t>"</w:t>
            </w:r>
            <w:proofErr w:type="spellStart"/>
            <w:r w:rsidRPr="00E63475">
              <w:rPr>
                <w:rStyle w:val="crayon-p"/>
                <w:rFonts w:ascii="inherit" w:hAnsi="inherit"/>
                <w:color w:val="000000"/>
                <w:sz w:val="32"/>
                <w:szCs w:val="32"/>
                <w:bdr w:val="none" w:sz="0" w:space="0" w:color="auto" w:frame="1"/>
              </w:rPr>
              <w:t>contact.isToc</w:t>
            </w:r>
            <w:proofErr w:type="spellEnd"/>
            <w:r w:rsidRPr="00E63475">
              <w:rPr>
                <w:rStyle w:val="crayon-p"/>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Fonts w:ascii="inherit" w:hAnsi="inherit"/>
                <w:color w:val="000000"/>
                <w:sz w:val="32"/>
                <w:szCs w:val="32"/>
              </w:rPr>
              <w:t>/</w:t>
            </w:r>
            <w:r w:rsidRPr="00E63475">
              <w:rPr>
                <w:rStyle w:val="crayon-i"/>
                <w:rFonts w:ascii="inherit" w:hAnsi="inherit"/>
                <w:color w:val="000000"/>
                <w:sz w:val="32"/>
                <w:szCs w:val="32"/>
                <w:bdr w:val="none" w:sz="0" w:space="0" w:color="auto" w:frame="1"/>
              </w:rPr>
              <w:t>p</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i"/>
                <w:rFonts w:ascii="inherit" w:hAnsi="inherit"/>
                <w:color w:val="000000"/>
                <w:sz w:val="32"/>
                <w:szCs w:val="32"/>
                <w:bdr w:val="none" w:sz="0" w:space="0" w:color="auto" w:frame="1"/>
              </w:rPr>
              <w:t>div</w:t>
            </w:r>
            <w:r w:rsidRPr="00E63475">
              <w:rPr>
                <w:rStyle w:val="crayon-h"/>
                <w:rFonts w:ascii="inherit" w:hAnsi="inherit"/>
                <w:color w:val="000000"/>
                <w:sz w:val="32"/>
                <w:szCs w:val="32"/>
                <w:bdr w:val="none" w:sz="0" w:space="0" w:color="auto" w:frame="1"/>
              </w:rPr>
              <w:t xml:space="preserve"> </w:t>
            </w:r>
            <w:r w:rsidRPr="00E63475">
              <w:rPr>
                <w:rFonts w:ascii="inherit" w:hAnsi="inherit"/>
                <w:color w:val="000000"/>
                <w:sz w:val="32"/>
                <w:szCs w:val="32"/>
              </w:rPr>
              <w:t>*</w:t>
            </w:r>
            <w:proofErr w:type="spellStart"/>
            <w:r w:rsidRPr="00E63475">
              <w:rPr>
                <w:rStyle w:val="crayon-i"/>
                <w:rFonts w:ascii="inherit" w:hAnsi="inherit"/>
                <w:color w:val="000000"/>
                <w:sz w:val="32"/>
                <w:szCs w:val="32"/>
                <w:bdr w:val="none" w:sz="0" w:space="0" w:color="auto" w:frame="1"/>
              </w:rPr>
              <w:t>ngIf</w:t>
            </w:r>
            <w:proofErr w:type="spellEnd"/>
            <w:r w:rsidRPr="00E63475">
              <w:rPr>
                <w:rFonts w:ascii="inherit" w:hAnsi="inherit"/>
                <w:color w:val="000000"/>
                <w:sz w:val="32"/>
                <w:szCs w:val="32"/>
              </w:rPr>
              <w:t>=</w:t>
            </w:r>
            <w:proofErr w:type="gramStart"/>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isToc</w:t>
            </w:r>
            <w:proofErr w:type="spellEnd"/>
            <w:proofErr w:type="gramEnd"/>
            <w:r w:rsidRPr="00E63475">
              <w:rPr>
                <w:rStyle w:val="crayon-s"/>
                <w:rFonts w:ascii="inherit" w:hAnsi="inherit"/>
                <w:color w:val="000000"/>
                <w:sz w:val="32"/>
                <w:szCs w:val="32"/>
                <w:bdr w:val="none" w:sz="0" w:space="0" w:color="auto" w:frame="1"/>
              </w:rPr>
              <w:t>?.valid &amp;&amp; (</w:t>
            </w:r>
            <w:proofErr w:type="spellStart"/>
            <w:r w:rsidRPr="00E63475">
              <w:rPr>
                <w:rStyle w:val="crayon-s"/>
                <w:rFonts w:ascii="inherit" w:hAnsi="inherit"/>
                <w:color w:val="000000"/>
                <w:sz w:val="32"/>
                <w:szCs w:val="32"/>
                <w:bdr w:val="none" w:sz="0" w:space="0" w:color="auto" w:frame="1"/>
              </w:rPr>
              <w:t>isToc</w:t>
            </w:r>
            <w:proofErr w:type="spellEnd"/>
            <w:r w:rsidRPr="00E63475">
              <w:rPr>
                <w:rStyle w:val="crayon-s"/>
                <w:rFonts w:ascii="inherit" w:hAnsi="inherit"/>
                <w:color w:val="000000"/>
                <w:sz w:val="32"/>
                <w:szCs w:val="32"/>
                <w:bdr w:val="none" w:sz="0" w:space="0" w:color="auto" w:frame="1"/>
              </w:rPr>
              <w:t xml:space="preserve">?.dirty || </w:t>
            </w:r>
            <w:proofErr w:type="spellStart"/>
            <w:r w:rsidRPr="00E63475">
              <w:rPr>
                <w:rStyle w:val="crayon-s"/>
                <w:rFonts w:ascii="inherit" w:hAnsi="inherit"/>
                <w:color w:val="000000"/>
                <w:sz w:val="32"/>
                <w:szCs w:val="32"/>
                <w:bdr w:val="none" w:sz="0" w:space="0" w:color="auto" w:frame="1"/>
              </w:rPr>
              <w:t>isToc</w:t>
            </w:r>
            <w:proofErr w:type="spellEnd"/>
            <w:r w:rsidRPr="00E63475">
              <w:rPr>
                <w:rStyle w:val="crayon-s"/>
                <w:rFonts w:ascii="inherit" w:hAnsi="inherit"/>
                <w:color w:val="000000"/>
                <w:sz w:val="32"/>
                <w:szCs w:val="32"/>
                <w:bdr w:val="none" w:sz="0" w:space="0" w:color="auto" w:frame="1"/>
              </w:rPr>
              <w:t>?.touched)"</w:t>
            </w:r>
            <w:r w:rsidRPr="00E63475">
              <w:rPr>
                <w:rStyle w:val="crayon-h"/>
                <w:rFonts w:ascii="inherit" w:hAnsi="inherit"/>
                <w:color w:val="000000"/>
                <w:sz w:val="32"/>
                <w:szCs w:val="32"/>
                <w:bdr w:val="none" w:sz="0" w:space="0" w:color="auto" w:frame="1"/>
              </w:rPr>
              <w:t xml:space="preserve"> </w:t>
            </w:r>
            <w:r w:rsidRPr="00E63475">
              <w:rPr>
                <w:rStyle w:val="crayon-t"/>
                <w:rFonts w:ascii="inherit" w:hAnsi="inherit"/>
                <w:color w:val="000000"/>
                <w:sz w:val="32"/>
                <w:szCs w:val="32"/>
                <w:bdr w:val="none" w:sz="0" w:space="0" w:color="auto" w:frame="1"/>
              </w:rPr>
              <w:t>class</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"error"</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i"/>
                <w:rFonts w:ascii="inherit" w:hAnsi="inherit"/>
                <w:color w:val="000000"/>
                <w:sz w:val="32"/>
                <w:szCs w:val="32"/>
                <w:bdr w:val="none" w:sz="0" w:space="0" w:color="auto" w:frame="1"/>
              </w:rPr>
              <w:t>div</w:t>
            </w:r>
            <w:r w:rsidRPr="00E63475">
              <w:rPr>
                <w:rStyle w:val="crayon-h"/>
                <w:rFonts w:ascii="inherit" w:hAnsi="inherit"/>
                <w:color w:val="000000"/>
                <w:sz w:val="32"/>
                <w:szCs w:val="32"/>
                <w:bdr w:val="none" w:sz="0" w:space="0" w:color="auto" w:frame="1"/>
              </w:rPr>
              <w:t xml:space="preserve"> </w:t>
            </w:r>
            <w:r w:rsidRPr="00E63475">
              <w:rPr>
                <w:rFonts w:ascii="inherit" w:hAnsi="inherit"/>
                <w:color w:val="000000"/>
                <w:sz w:val="32"/>
                <w:szCs w:val="32"/>
              </w:rPr>
              <w:t>*</w:t>
            </w:r>
            <w:proofErr w:type="spellStart"/>
            <w:r w:rsidRPr="00E63475">
              <w:rPr>
                <w:rStyle w:val="crayon-i"/>
                <w:rFonts w:ascii="inherit" w:hAnsi="inherit"/>
                <w:color w:val="000000"/>
                <w:sz w:val="32"/>
                <w:szCs w:val="32"/>
                <w:bdr w:val="none" w:sz="0" w:space="0" w:color="auto" w:frame="1"/>
              </w:rPr>
              <w:t>ngIf</w:t>
            </w:r>
            <w:proofErr w:type="spellEnd"/>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w:t>
            </w:r>
            <w:proofErr w:type="spellStart"/>
            <w:proofErr w:type="gramStart"/>
            <w:r w:rsidRPr="00E63475">
              <w:rPr>
                <w:rStyle w:val="crayon-s"/>
                <w:rFonts w:ascii="inherit" w:hAnsi="inherit"/>
                <w:color w:val="000000"/>
                <w:sz w:val="32"/>
                <w:szCs w:val="32"/>
                <w:bdr w:val="none" w:sz="0" w:space="0" w:color="auto" w:frame="1"/>
              </w:rPr>
              <w:t>isToc.errors.required</w:t>
            </w:r>
            <w:proofErr w:type="spellEnd"/>
            <w:proofErr w:type="gram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w:t>
            </w:r>
            <w:r w:rsidRPr="00E63475">
              <w:rPr>
                <w:rStyle w:val="crayon-e"/>
                <w:rFonts w:ascii="inherit" w:hAnsi="inherit"/>
                <w:color w:val="000000"/>
                <w:sz w:val="32"/>
                <w:szCs w:val="32"/>
                <w:bdr w:val="none" w:sz="0" w:space="0" w:color="auto" w:frame="1"/>
              </w:rPr>
              <w:t xml:space="preserve">Please accept the </w:t>
            </w:r>
            <w:r w:rsidRPr="00E63475">
              <w:rPr>
                <w:rStyle w:val="crayon-i"/>
                <w:rFonts w:ascii="inherit" w:hAnsi="inherit"/>
                <w:color w:val="000000"/>
                <w:sz w:val="32"/>
                <w:szCs w:val="32"/>
                <w:bdr w:val="none" w:sz="0" w:space="0" w:color="auto" w:frame="1"/>
              </w:rPr>
              <w:t>TOC</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Fonts w:ascii="inherit" w:hAnsi="inherit"/>
                <w:color w:val="000000"/>
                <w:sz w:val="32"/>
                <w:szCs w:val="32"/>
              </w:rPr>
              <w:t>/</w:t>
            </w:r>
            <w:r w:rsidRPr="00E63475">
              <w:rPr>
                <w:rStyle w:val="crayon-i"/>
                <w:rFonts w:ascii="inherit" w:hAnsi="inherit"/>
                <w:color w:val="000000"/>
                <w:sz w:val="32"/>
                <w:szCs w:val="32"/>
                <w:bdr w:val="none" w:sz="0" w:space="0" w:color="auto" w:frame="1"/>
              </w:rPr>
              <w:t>div</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Fonts w:ascii="inherit" w:hAnsi="inherit"/>
                <w:color w:val="000000"/>
                <w:sz w:val="32"/>
                <w:szCs w:val="32"/>
              </w:rPr>
              <w:t>/</w:t>
            </w:r>
            <w:r w:rsidRPr="00E63475">
              <w:rPr>
                <w:rStyle w:val="crayon-i"/>
                <w:rFonts w:ascii="inherit" w:hAnsi="inherit"/>
                <w:color w:val="000000"/>
                <w:sz w:val="32"/>
                <w:szCs w:val="32"/>
                <w:bdr w:val="none" w:sz="0" w:space="0" w:color="auto" w:frame="1"/>
              </w:rPr>
              <w:t>div</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i"/>
                <w:rFonts w:ascii="inherit" w:hAnsi="inherit"/>
                <w:color w:val="000000"/>
                <w:sz w:val="32"/>
                <w:szCs w:val="32"/>
                <w:bdr w:val="none" w:sz="0" w:space="0" w:color="auto" w:frame="1"/>
              </w:rPr>
              <w:t>p</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e"/>
                <w:rFonts w:ascii="inherit" w:hAnsi="inherit"/>
                <w:color w:val="000000"/>
                <w:sz w:val="32"/>
                <w:szCs w:val="32"/>
                <w:bdr w:val="none" w:sz="0" w:space="0" w:color="auto" w:frame="1"/>
              </w:rPr>
              <w:t xml:space="preserve">button </w:t>
            </w:r>
            <w:r w:rsidRPr="00E63475">
              <w:rPr>
                <w:rStyle w:val="crayon-i"/>
                <w:rFonts w:ascii="inherit" w:hAnsi="inherit"/>
                <w:color w:val="000000"/>
                <w:sz w:val="32"/>
                <w:szCs w:val="32"/>
                <w:bdr w:val="none" w:sz="0" w:space="0" w:color="auto" w:frame="1"/>
              </w:rPr>
              <w:t>type</w:t>
            </w:r>
            <w:r w:rsidRPr="00E63475">
              <w:rPr>
                <w:rFonts w:ascii="inherit" w:hAnsi="inherit"/>
                <w:color w:val="000000"/>
                <w:sz w:val="32"/>
                <w:szCs w:val="32"/>
              </w:rPr>
              <w:t>=</w:t>
            </w:r>
            <w:r w:rsidRPr="00E63475">
              <w:rPr>
                <w:rStyle w:val="crayon-s"/>
                <w:rFonts w:ascii="inherit" w:hAnsi="inherit"/>
                <w:color w:val="000000"/>
                <w:sz w:val="32"/>
                <w:szCs w:val="32"/>
                <w:bdr w:val="none" w:sz="0" w:space="0" w:color="auto" w:frame="1"/>
              </w:rPr>
              <w:t>"submit"</w:t>
            </w:r>
            <w:r w:rsidRPr="00E63475">
              <w:rPr>
                <w:rStyle w:val="crayon-h"/>
                <w:rFonts w:ascii="inherit" w:hAnsi="inherit"/>
                <w:color w:val="000000"/>
                <w:sz w:val="32"/>
                <w:szCs w:val="32"/>
                <w:bdr w:val="none" w:sz="0" w:space="0" w:color="auto" w:frame="1"/>
              </w:rPr>
              <w:t xml:space="preserve"> </w:t>
            </w:r>
            <w:r w:rsidRPr="00E63475">
              <w:rPr>
                <w:rStyle w:val="crayon-sy"/>
                <w:rFonts w:ascii="inherit" w:hAnsi="inherit"/>
                <w:color w:val="000000"/>
                <w:sz w:val="32"/>
                <w:szCs w:val="32"/>
                <w:bdr w:val="none" w:sz="0" w:space="0" w:color="auto" w:frame="1"/>
              </w:rPr>
              <w:t>[</w:t>
            </w:r>
            <w:r w:rsidRPr="00E63475">
              <w:rPr>
                <w:rStyle w:val="crayon-i"/>
                <w:rFonts w:ascii="inherit" w:hAnsi="inherit"/>
                <w:color w:val="000000"/>
                <w:sz w:val="32"/>
                <w:szCs w:val="32"/>
                <w:bdr w:val="none" w:sz="0" w:space="0" w:color="auto" w:frame="1"/>
              </w:rPr>
              <w:t>disabled</w:t>
            </w:r>
            <w:r w:rsidRPr="00E63475">
              <w:rPr>
                <w:rStyle w:val="crayon-sy"/>
                <w:rFonts w:ascii="inherit" w:hAnsi="inherit"/>
                <w:color w:val="000000"/>
                <w:sz w:val="32"/>
                <w:szCs w:val="32"/>
                <w:bdr w:val="none" w:sz="0" w:space="0" w:color="auto" w:frame="1"/>
              </w:rPr>
              <w:t>]</w:t>
            </w:r>
            <w:r w:rsidRPr="00E63475">
              <w:rPr>
                <w:rFonts w:ascii="inherit" w:hAnsi="inherit"/>
                <w:color w:val="000000"/>
                <w:sz w:val="32"/>
                <w:szCs w:val="32"/>
              </w:rPr>
              <w:t>=</w:t>
            </w:r>
            <w:proofErr w:type="gramStart"/>
            <w:r w:rsidRPr="00E63475">
              <w:rPr>
                <w:rStyle w:val="crayon-s"/>
                <w:rFonts w:ascii="inherit" w:hAnsi="inherit"/>
                <w:color w:val="000000"/>
                <w:sz w:val="32"/>
                <w:szCs w:val="32"/>
                <w:bdr w:val="none" w:sz="0" w:space="0" w:color="auto" w:frame="1"/>
              </w:rPr>
              <w:t>"!</w:t>
            </w:r>
            <w:proofErr w:type="spellStart"/>
            <w:r w:rsidRPr="00E63475">
              <w:rPr>
                <w:rStyle w:val="crayon-s"/>
                <w:rFonts w:ascii="inherit" w:hAnsi="inherit"/>
                <w:color w:val="000000"/>
                <w:sz w:val="32"/>
                <w:szCs w:val="32"/>
                <w:bdr w:val="none" w:sz="0" w:space="0" w:color="auto" w:frame="1"/>
              </w:rPr>
              <w:t>contactForm.valid</w:t>
            </w:r>
            <w:proofErr w:type="spellEnd"/>
            <w:proofErr w:type="gramEnd"/>
            <w:r w:rsidRPr="00E63475">
              <w:rPr>
                <w:rStyle w:val="crayon-s"/>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&gt;</w:t>
            </w:r>
            <w:r w:rsidRPr="00E63475">
              <w:rPr>
                <w:rStyle w:val="crayon-e"/>
                <w:rFonts w:ascii="inherit" w:hAnsi="inherit"/>
                <w:color w:val="000000"/>
                <w:sz w:val="32"/>
                <w:szCs w:val="32"/>
                <w:bdr w:val="none" w:sz="0" w:space="0" w:color="auto" w:frame="1"/>
              </w:rPr>
              <w:t>Submit</w:t>
            </w:r>
            <w:r w:rsidRPr="00E63475">
              <w:rPr>
                <w:rStyle w:val="crayon-h"/>
                <w:rFonts w:ascii="inherit" w:hAnsi="inherit"/>
                <w:color w:val="000000"/>
                <w:sz w:val="32"/>
                <w:szCs w:val="32"/>
                <w:bdr w:val="none" w:sz="0" w:space="0" w:color="auto" w:frame="1"/>
              </w:rPr>
              <w:t>&lt;</w:t>
            </w:r>
            <w:r w:rsidRPr="00E63475">
              <w:rPr>
                <w:rFonts w:ascii="inherit" w:hAnsi="inherit"/>
                <w:color w:val="000000"/>
                <w:sz w:val="32"/>
                <w:szCs w:val="32"/>
              </w:rPr>
              <w:t>/</w:t>
            </w:r>
            <w:r w:rsidRPr="00E63475">
              <w:rPr>
                <w:rStyle w:val="crayon-e"/>
                <w:rFonts w:ascii="inherit" w:hAnsi="inherit"/>
                <w:color w:val="000000"/>
                <w:sz w:val="32"/>
                <w:szCs w:val="32"/>
                <w:bdr w:val="none" w:sz="0" w:space="0" w:color="auto" w:frame="1"/>
              </w:rPr>
              <w:t>button</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Fonts w:ascii="inherit" w:hAnsi="inherit"/>
                <w:color w:val="000000"/>
                <w:sz w:val="32"/>
                <w:szCs w:val="32"/>
              </w:rPr>
              <w:t>/</w:t>
            </w:r>
            <w:r w:rsidRPr="00E63475">
              <w:rPr>
                <w:rStyle w:val="crayon-e"/>
                <w:rFonts w:ascii="inherit" w:hAnsi="inherit"/>
                <w:color w:val="000000"/>
                <w:sz w:val="32"/>
                <w:szCs w:val="32"/>
                <w:bdr w:val="none" w:sz="0" w:space="0" w:color="auto" w:frame="1"/>
              </w:rPr>
              <w:t>p</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  &lt;</w:t>
            </w:r>
            <w:r w:rsidRPr="00E63475">
              <w:rPr>
                <w:rStyle w:val="crayon-e"/>
                <w:rFonts w:ascii="inherit" w:hAnsi="inherit"/>
                <w:color w:val="000000"/>
                <w:sz w:val="32"/>
                <w:szCs w:val="32"/>
                <w:bdr w:val="none" w:sz="0" w:space="0" w:color="auto" w:frame="1"/>
              </w:rPr>
              <w:t>p</w:t>
            </w:r>
            <w:proofErr w:type="gramStart"/>
            <w:r w:rsidRPr="00E63475">
              <w:rPr>
                <w:rStyle w:val="crayon-h"/>
                <w:rFonts w:ascii="inherit" w:hAnsi="inherit"/>
                <w:color w:val="000000"/>
                <w:sz w:val="32"/>
                <w:szCs w:val="32"/>
                <w:bdr w:val="none" w:sz="0" w:space="0" w:color="auto" w:frame="1"/>
              </w:rPr>
              <w:t>&gt;</w:t>
            </w:r>
            <w:r w:rsidRPr="00E63475">
              <w:rPr>
                <w:rStyle w:val="crayon-sy"/>
                <w:rFonts w:ascii="inherit" w:hAnsi="inherit"/>
                <w:color w:val="000000"/>
                <w:sz w:val="32"/>
                <w:szCs w:val="32"/>
                <w:bdr w:val="none" w:sz="0" w:space="0" w:color="auto" w:frame="1"/>
              </w:rPr>
              <w:t>{</w:t>
            </w:r>
            <w:proofErr w:type="gramEnd"/>
            <w:r w:rsidRPr="00E63475">
              <w:rPr>
                <w:rStyle w:val="crayon-sy"/>
                <w:rFonts w:ascii="inherit" w:hAnsi="inherit"/>
                <w:color w:val="000000"/>
                <w:sz w:val="32"/>
                <w:szCs w:val="32"/>
                <w:bdr w:val="none" w:sz="0" w:space="0" w:color="auto" w:frame="1"/>
              </w:rPr>
              <w:t>{</w:t>
            </w:r>
            <w:proofErr w:type="spellStart"/>
            <w:r w:rsidRPr="00E63475">
              <w:rPr>
                <w:rStyle w:val="crayon-i"/>
                <w:rFonts w:ascii="inherit" w:hAnsi="inherit"/>
                <w:color w:val="000000"/>
                <w:sz w:val="32"/>
                <w:szCs w:val="32"/>
                <w:bdr w:val="none" w:sz="0" w:space="0" w:color="auto" w:frame="1"/>
              </w:rPr>
              <w:t>contactForm</w:t>
            </w:r>
            <w:r w:rsidRPr="00E63475">
              <w:rPr>
                <w:rStyle w:val="crayon-sy"/>
                <w:rFonts w:ascii="inherit" w:hAnsi="inherit"/>
                <w:color w:val="000000"/>
                <w:sz w:val="32"/>
                <w:szCs w:val="32"/>
                <w:bdr w:val="none" w:sz="0" w:space="0" w:color="auto" w:frame="1"/>
              </w:rPr>
              <w:t>.</w:t>
            </w:r>
            <w:r w:rsidRPr="00E63475">
              <w:rPr>
                <w:rStyle w:val="crayon-i"/>
                <w:rFonts w:ascii="inherit" w:hAnsi="inherit"/>
                <w:color w:val="000000"/>
                <w:sz w:val="32"/>
                <w:szCs w:val="32"/>
                <w:bdr w:val="none" w:sz="0" w:space="0" w:color="auto" w:frame="1"/>
              </w:rPr>
              <w:t>valid</w:t>
            </w:r>
            <w:proofErr w:type="spellEnd"/>
            <w:r w:rsidRPr="00E63475">
              <w:rPr>
                <w:rStyle w:val="crayon-sy"/>
                <w:rFonts w:ascii="inherit" w:hAnsi="inherit"/>
                <w:color w:val="000000"/>
                <w:sz w:val="32"/>
                <w:szCs w:val="32"/>
                <w:bdr w:val="none" w:sz="0" w:space="0" w:color="auto" w:frame="1"/>
              </w:rPr>
              <w:t>}}</w:t>
            </w:r>
            <w:r w:rsidRPr="00E63475">
              <w:rPr>
                <w:rStyle w:val="crayon-h"/>
                <w:rFonts w:ascii="inherit" w:hAnsi="inherit"/>
                <w:color w:val="000000"/>
                <w:sz w:val="32"/>
                <w:szCs w:val="32"/>
                <w:bdr w:val="none" w:sz="0" w:space="0" w:color="auto" w:frame="1"/>
              </w:rPr>
              <w:t xml:space="preserve"> &lt;</w:t>
            </w:r>
            <w:r w:rsidRPr="00E63475">
              <w:rPr>
                <w:rFonts w:ascii="inherit" w:hAnsi="inherit"/>
                <w:color w:val="000000"/>
                <w:sz w:val="32"/>
                <w:szCs w:val="32"/>
              </w:rPr>
              <w:t>/</w:t>
            </w:r>
            <w:r w:rsidRPr="00E63475">
              <w:rPr>
                <w:rStyle w:val="crayon-i"/>
                <w:rFonts w:ascii="inherit" w:hAnsi="inherit"/>
                <w:color w:val="000000"/>
                <w:sz w:val="32"/>
                <w:szCs w:val="32"/>
                <w:bdr w:val="none" w:sz="0" w:space="0" w:color="auto" w:frame="1"/>
              </w:rPr>
              <w:t>p</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p w:rsidR="00E63475" w:rsidRPr="00E63475" w:rsidRDefault="00E63475">
            <w:pPr>
              <w:textAlignment w:val="baseline"/>
              <w:rPr>
                <w:rFonts w:ascii="inherit" w:hAnsi="inherit"/>
                <w:color w:val="000000"/>
                <w:sz w:val="32"/>
                <w:szCs w:val="32"/>
              </w:rPr>
            </w:pPr>
            <w:r w:rsidRPr="00E63475">
              <w:rPr>
                <w:rStyle w:val="crayon-h"/>
                <w:rFonts w:ascii="inherit" w:hAnsi="inherit"/>
                <w:color w:val="000000"/>
                <w:sz w:val="32"/>
                <w:szCs w:val="32"/>
                <w:bdr w:val="none" w:sz="0" w:space="0" w:color="auto" w:frame="1"/>
              </w:rPr>
              <w:t>&lt;</w:t>
            </w:r>
            <w:r w:rsidRPr="00E63475">
              <w:rPr>
                <w:rFonts w:ascii="inherit" w:hAnsi="inherit"/>
                <w:color w:val="000000"/>
                <w:sz w:val="32"/>
                <w:szCs w:val="32"/>
              </w:rPr>
              <w:t>/</w:t>
            </w:r>
            <w:r w:rsidRPr="00E63475">
              <w:rPr>
                <w:rStyle w:val="crayon-i"/>
                <w:rFonts w:ascii="inherit" w:hAnsi="inherit"/>
                <w:color w:val="000000"/>
                <w:sz w:val="32"/>
                <w:szCs w:val="32"/>
                <w:bdr w:val="none" w:sz="0" w:space="0" w:color="auto" w:frame="1"/>
              </w:rPr>
              <w:t>form</w:t>
            </w:r>
            <w:r w:rsidRPr="00E63475">
              <w:rPr>
                <w:rStyle w:val="crayon-h"/>
                <w:rFonts w:ascii="inherit" w:hAnsi="inherit"/>
                <w:color w:val="000000"/>
                <w:sz w:val="32"/>
                <w:szCs w:val="32"/>
                <w:bdr w:val="none" w:sz="0" w:space="0" w:color="auto" w:frame="1"/>
              </w:rPr>
              <w:t>&gt;</w:t>
            </w:r>
          </w:p>
          <w:p w:rsidR="00E63475" w:rsidRPr="00E63475" w:rsidRDefault="00E63475">
            <w:pPr>
              <w:textAlignment w:val="baseline"/>
              <w:rPr>
                <w:rFonts w:ascii="inherit" w:hAnsi="inherit"/>
                <w:color w:val="000000"/>
                <w:sz w:val="32"/>
                <w:szCs w:val="32"/>
              </w:rPr>
            </w:pPr>
            <w:r w:rsidRPr="00E63475">
              <w:rPr>
                <w:rFonts w:ascii="inherit" w:hAnsi="inherit"/>
                <w:color w:val="000000"/>
                <w:sz w:val="32"/>
                <w:szCs w:val="32"/>
              </w:rPr>
              <w:t> </w:t>
            </w:r>
          </w:p>
        </w:tc>
      </w:tr>
    </w:tbl>
    <w:p w:rsidR="00E63475" w:rsidRPr="00E63475" w:rsidRDefault="00E63475" w:rsidP="00E63475">
      <w:pPr>
        <w:pStyle w:val="Heading2"/>
        <w:shd w:val="clear" w:color="auto" w:fill="FFFFFF"/>
        <w:spacing w:before="0" w:beforeAutospacing="0" w:after="0" w:afterAutospacing="0"/>
        <w:textAlignment w:val="baseline"/>
        <w:rPr>
          <w:rFonts w:ascii="Segoe UI" w:hAnsi="Segoe UI" w:cs="Segoe UI"/>
          <w:color w:val="000000"/>
          <w:sz w:val="32"/>
          <w:szCs w:val="32"/>
        </w:rPr>
      </w:pPr>
      <w:r w:rsidRPr="00E63475">
        <w:rPr>
          <w:rFonts w:ascii="Segoe UI" w:hAnsi="Segoe UI" w:cs="Segoe UI"/>
          <w:color w:val="000000"/>
          <w:sz w:val="32"/>
          <w:szCs w:val="32"/>
          <w:bdr w:val="none" w:sz="0" w:space="0" w:color="auto" w:frame="1"/>
        </w:rPr>
        <w:lastRenderedPageBreak/>
        <w:t>Summary</w:t>
      </w:r>
    </w:p>
    <w:p w:rsidR="00E63475" w:rsidRDefault="00E63475" w:rsidP="00E63475">
      <w:pPr>
        <w:pStyle w:val="NormalWeb"/>
        <w:shd w:val="clear" w:color="auto" w:fill="FFFFFF"/>
        <w:spacing w:before="0" w:beforeAutospacing="0" w:after="0" w:afterAutospacing="0"/>
        <w:textAlignment w:val="baseline"/>
        <w:rPr>
          <w:rFonts w:ascii="Segoe UI" w:hAnsi="Segoe UI" w:cs="Segoe UI"/>
          <w:color w:val="000000"/>
          <w:sz w:val="32"/>
          <w:szCs w:val="32"/>
        </w:rPr>
      </w:pPr>
      <w:r w:rsidRPr="00E63475">
        <w:rPr>
          <w:rFonts w:ascii="Segoe UI" w:hAnsi="Segoe UI" w:cs="Segoe UI"/>
          <w:color w:val="000000"/>
          <w:sz w:val="32"/>
          <w:szCs w:val="32"/>
        </w:rPr>
        <w:lastRenderedPageBreak/>
        <w:t>Angular template-driven form validation uses the directives known as validators. The validators handle form validations and display validation messages. The Angular comes up with several built-in validators for this purpose. They are </w:t>
      </w:r>
      <w:proofErr w:type="spellStart"/>
      <w:r w:rsidRPr="00E63475">
        <w:rPr>
          <w:rStyle w:val="HTMLCode"/>
          <w:rFonts w:ascii="Segoe UI" w:hAnsi="Segoe UI" w:cs="Segoe UI"/>
          <w:color w:val="000000"/>
          <w:sz w:val="32"/>
          <w:szCs w:val="32"/>
          <w:bdr w:val="none" w:sz="0" w:space="0" w:color="auto" w:frame="1"/>
          <w:shd w:val="clear" w:color="auto" w:fill="F2F2F2"/>
        </w:rPr>
        <w:t>minlength</w:t>
      </w:r>
      <w:proofErr w:type="spellEnd"/>
      <w:r w:rsidRPr="00E63475">
        <w:rPr>
          <w:rFonts w:ascii="Segoe UI" w:hAnsi="Segoe UI" w:cs="Segoe UI"/>
          <w:color w:val="000000"/>
          <w:sz w:val="32"/>
          <w:szCs w:val="32"/>
        </w:rPr>
        <w:t>, </w:t>
      </w:r>
      <w:proofErr w:type="spellStart"/>
      <w:r w:rsidRPr="00E63475">
        <w:rPr>
          <w:rStyle w:val="HTMLCode"/>
          <w:rFonts w:ascii="Segoe UI" w:hAnsi="Segoe UI" w:cs="Segoe UI"/>
          <w:color w:val="000000"/>
          <w:sz w:val="32"/>
          <w:szCs w:val="32"/>
          <w:bdr w:val="none" w:sz="0" w:space="0" w:color="auto" w:frame="1"/>
          <w:shd w:val="clear" w:color="auto" w:fill="F2F2F2"/>
        </w:rPr>
        <w:t>maxlength</w:t>
      </w:r>
      <w:proofErr w:type="spellEnd"/>
      <w:r w:rsidRPr="00E63475">
        <w:rPr>
          <w:rFonts w:ascii="Segoe UI" w:hAnsi="Segoe UI" w:cs="Segoe UI"/>
          <w:color w:val="000000"/>
          <w:sz w:val="32"/>
          <w:szCs w:val="32"/>
        </w:rPr>
        <w:t>, </w:t>
      </w:r>
      <w:r w:rsidRPr="00E63475">
        <w:rPr>
          <w:rStyle w:val="HTMLCode"/>
          <w:rFonts w:ascii="Segoe UI" w:hAnsi="Segoe UI" w:cs="Segoe UI"/>
          <w:color w:val="000000"/>
          <w:sz w:val="32"/>
          <w:szCs w:val="32"/>
          <w:bdr w:val="none" w:sz="0" w:space="0" w:color="auto" w:frame="1"/>
          <w:shd w:val="clear" w:color="auto" w:fill="F2F2F2"/>
        </w:rPr>
        <w:t>email</w:t>
      </w:r>
      <w:r w:rsidRPr="00E63475">
        <w:rPr>
          <w:rFonts w:ascii="Segoe UI" w:hAnsi="Segoe UI" w:cs="Segoe UI"/>
          <w:color w:val="000000"/>
          <w:sz w:val="32"/>
          <w:szCs w:val="32"/>
        </w:rPr>
        <w:t>, </w:t>
      </w:r>
      <w:r w:rsidRPr="00E63475">
        <w:rPr>
          <w:rStyle w:val="HTMLCode"/>
          <w:rFonts w:ascii="Segoe UI" w:hAnsi="Segoe UI" w:cs="Segoe UI"/>
          <w:color w:val="000000"/>
          <w:sz w:val="32"/>
          <w:szCs w:val="32"/>
          <w:bdr w:val="none" w:sz="0" w:space="0" w:color="auto" w:frame="1"/>
          <w:shd w:val="clear" w:color="auto" w:fill="F2F2F2"/>
        </w:rPr>
        <w:t>pattern</w:t>
      </w:r>
      <w:r w:rsidRPr="00E63475">
        <w:rPr>
          <w:rFonts w:ascii="Segoe UI" w:hAnsi="Segoe UI" w:cs="Segoe UI"/>
          <w:color w:val="000000"/>
          <w:sz w:val="32"/>
          <w:szCs w:val="32"/>
        </w:rPr>
        <w:t>, </w:t>
      </w:r>
      <w:r w:rsidRPr="00E63475">
        <w:rPr>
          <w:rStyle w:val="HTMLCode"/>
          <w:rFonts w:ascii="Segoe UI" w:hAnsi="Segoe UI" w:cs="Segoe UI"/>
          <w:color w:val="000000"/>
          <w:sz w:val="32"/>
          <w:szCs w:val="32"/>
          <w:bdr w:val="none" w:sz="0" w:space="0" w:color="auto" w:frame="1"/>
          <w:shd w:val="clear" w:color="auto" w:fill="F2F2F2"/>
        </w:rPr>
        <w:t>required</w:t>
      </w:r>
      <w:r w:rsidRPr="00E63475">
        <w:rPr>
          <w:rFonts w:ascii="Segoe UI" w:hAnsi="Segoe UI" w:cs="Segoe UI"/>
          <w:color w:val="000000"/>
          <w:sz w:val="32"/>
          <w:szCs w:val="32"/>
        </w:rPr>
        <w:t>, etc.</w:t>
      </w:r>
    </w:p>
    <w:p w:rsidR="00D63F05" w:rsidRDefault="00D63F05" w:rsidP="00D63F05">
      <w:pPr>
        <w:pStyle w:val="Heading2"/>
        <w:shd w:val="clear" w:color="auto" w:fill="FFFFFF"/>
        <w:spacing w:before="0" w:beforeAutospacing="0" w:after="0" w:afterAutospacing="0"/>
        <w:jc w:val="both"/>
        <w:textAlignment w:val="baseline"/>
        <w:rPr>
          <w:rFonts w:ascii="Segoe UI" w:hAnsi="Segoe UI" w:cs="Segoe UI"/>
          <w:b w:val="0"/>
          <w:bCs w:val="0"/>
          <w:color w:val="3A3A3A"/>
        </w:rPr>
      </w:pPr>
      <w:proofErr w:type="spellStart"/>
      <w:r>
        <w:rPr>
          <w:rStyle w:val="Strong"/>
          <w:rFonts w:ascii="Arial" w:hAnsi="Arial" w:cs="Arial"/>
          <w:b/>
          <w:bCs/>
          <w:color w:val="000000"/>
          <w:bdr w:val="none" w:sz="0" w:space="0" w:color="auto" w:frame="1"/>
        </w:rPr>
        <w:t>DropDownList</w:t>
      </w:r>
      <w:proofErr w:type="spellEnd"/>
      <w:r>
        <w:rPr>
          <w:rStyle w:val="Strong"/>
          <w:rFonts w:ascii="Arial" w:hAnsi="Arial" w:cs="Arial"/>
          <w:b/>
          <w:bCs/>
          <w:color w:val="000000"/>
          <w:bdr w:val="none" w:sz="0" w:space="0" w:color="auto" w:frame="1"/>
        </w:rPr>
        <w:t xml:space="preserve"> in Angular Template Driven Forms</w:t>
      </w:r>
    </w:p>
    <w:p w:rsidR="00D63F05" w:rsidRDefault="00D63F05" w:rsidP="00D63F0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this article, I am going to discuss </w:t>
      </w:r>
      <w:proofErr w:type="spellStart"/>
      <w:r>
        <w:rPr>
          <w:rStyle w:val="Strong"/>
          <w:rFonts w:ascii="Arial" w:hAnsi="Arial" w:cs="Arial"/>
          <w:color w:val="000000"/>
          <w:sz w:val="23"/>
          <w:szCs w:val="23"/>
          <w:bdr w:val="none" w:sz="0" w:space="0" w:color="auto" w:frame="1"/>
        </w:rPr>
        <w:t>DropDownList</w:t>
      </w:r>
      <w:proofErr w:type="spellEnd"/>
      <w:r>
        <w:rPr>
          <w:rStyle w:val="Strong"/>
          <w:rFonts w:ascii="Arial" w:hAnsi="Arial" w:cs="Arial"/>
          <w:color w:val="000000"/>
          <w:sz w:val="23"/>
          <w:szCs w:val="23"/>
          <w:bdr w:val="none" w:sz="0" w:space="0" w:color="auto" w:frame="1"/>
        </w:rPr>
        <w:t xml:space="preserve"> in Angular Template Driven Forms</w:t>
      </w:r>
      <w:r>
        <w:rPr>
          <w:rFonts w:ascii="Arial" w:hAnsi="Arial" w:cs="Arial"/>
          <w:color w:val="000000"/>
          <w:sz w:val="23"/>
          <w:szCs w:val="23"/>
          <w:bdr w:val="none" w:sz="0" w:space="0" w:color="auto" w:frame="1"/>
        </w:rPr>
        <w:t> in detail. Please read our previous article as it is a continuation part to that article where we discussed </w:t>
      </w:r>
      <w:hyperlink r:id="rId30" w:history="1">
        <w:r>
          <w:rPr>
            <w:rStyle w:val="Strong"/>
            <w:rFonts w:ascii="Arial" w:hAnsi="Arial" w:cs="Arial"/>
            <w:color w:val="007BFF"/>
            <w:sz w:val="23"/>
            <w:szCs w:val="23"/>
            <w:bdr w:val="none" w:sz="0" w:space="0" w:color="auto" w:frame="1"/>
          </w:rPr>
          <w:t>Checkbox in Angular Template Driven Forms</w:t>
        </w:r>
      </w:hyperlink>
      <w:r>
        <w:rPr>
          <w:rFonts w:ascii="Arial" w:hAnsi="Arial" w:cs="Arial"/>
          <w:color w:val="000000"/>
          <w:sz w:val="23"/>
          <w:szCs w:val="23"/>
          <w:bdr w:val="none" w:sz="0" w:space="0" w:color="auto" w:frame="1"/>
        </w:rPr>
        <w:t xml:space="preserve">. At the end of this article, you will understand what is </w:t>
      </w:r>
      <w:proofErr w:type="spellStart"/>
      <w:r>
        <w:rPr>
          <w:rFonts w:ascii="Arial" w:hAnsi="Arial" w:cs="Arial"/>
          <w:color w:val="000000"/>
          <w:sz w:val="23"/>
          <w:szCs w:val="23"/>
          <w:bdr w:val="none" w:sz="0" w:space="0" w:color="auto" w:frame="1"/>
        </w:rPr>
        <w:t>DropDownList</w:t>
      </w:r>
      <w:proofErr w:type="spellEnd"/>
      <w:r>
        <w:rPr>
          <w:rFonts w:ascii="Arial" w:hAnsi="Arial" w:cs="Arial"/>
          <w:color w:val="000000"/>
          <w:sz w:val="23"/>
          <w:szCs w:val="23"/>
          <w:bdr w:val="none" w:sz="0" w:space="0" w:color="auto" w:frame="1"/>
        </w:rPr>
        <w:t xml:space="preserve"> and when and how to use </w:t>
      </w:r>
      <w:proofErr w:type="spellStart"/>
      <w:r>
        <w:rPr>
          <w:rFonts w:ascii="Arial" w:hAnsi="Arial" w:cs="Arial"/>
          <w:color w:val="000000"/>
          <w:sz w:val="23"/>
          <w:szCs w:val="23"/>
          <w:bdr w:val="none" w:sz="0" w:space="0" w:color="auto" w:frame="1"/>
        </w:rPr>
        <w:t>DropDownList</w:t>
      </w:r>
      <w:proofErr w:type="spellEnd"/>
      <w:r>
        <w:rPr>
          <w:rFonts w:ascii="Arial" w:hAnsi="Arial" w:cs="Arial"/>
          <w:color w:val="000000"/>
          <w:sz w:val="23"/>
          <w:szCs w:val="23"/>
          <w:bdr w:val="none" w:sz="0" w:space="0" w:color="auto" w:frame="1"/>
        </w:rPr>
        <w:t xml:space="preserve"> in Angular Template Driven Forms.</w:t>
      </w:r>
    </w:p>
    <w:p w:rsidR="00D63F05" w:rsidRDefault="00D63F05" w:rsidP="00D63F05">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 xml:space="preserve">What is a </w:t>
      </w:r>
      <w:proofErr w:type="spellStart"/>
      <w:r>
        <w:rPr>
          <w:rStyle w:val="Strong"/>
          <w:rFonts w:ascii="Arial" w:hAnsi="Arial" w:cs="Arial"/>
          <w:b w:val="0"/>
          <w:bCs w:val="0"/>
          <w:color w:val="000000"/>
          <w:sz w:val="27"/>
          <w:szCs w:val="27"/>
          <w:bdr w:val="none" w:sz="0" w:space="0" w:color="auto" w:frame="1"/>
        </w:rPr>
        <w:t>DropDownList</w:t>
      </w:r>
      <w:proofErr w:type="spellEnd"/>
      <w:r>
        <w:rPr>
          <w:rStyle w:val="Strong"/>
          <w:rFonts w:ascii="Arial" w:hAnsi="Arial" w:cs="Arial"/>
          <w:b w:val="0"/>
          <w:bCs w:val="0"/>
          <w:color w:val="000000"/>
          <w:sz w:val="27"/>
          <w:szCs w:val="27"/>
          <w:bdr w:val="none" w:sz="0" w:space="0" w:color="auto" w:frame="1"/>
        </w:rPr>
        <w:t>?</w:t>
      </w:r>
    </w:p>
    <w:p w:rsidR="00D63F05" w:rsidRDefault="00D63F05" w:rsidP="00D63F0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A </w:t>
      </w:r>
      <w:proofErr w:type="spellStart"/>
      <w:r>
        <w:rPr>
          <w:rFonts w:ascii="Arial" w:hAnsi="Arial" w:cs="Arial"/>
          <w:color w:val="000000"/>
          <w:sz w:val="23"/>
          <w:szCs w:val="23"/>
          <w:bdr w:val="none" w:sz="0" w:space="0" w:color="auto" w:frame="1"/>
        </w:rPr>
        <w:t>DropDownList</w:t>
      </w:r>
      <w:proofErr w:type="spellEnd"/>
      <w:r>
        <w:rPr>
          <w:rFonts w:ascii="Arial" w:hAnsi="Arial" w:cs="Arial"/>
          <w:color w:val="000000"/>
          <w:sz w:val="23"/>
          <w:szCs w:val="23"/>
          <w:bdr w:val="none" w:sz="0" w:space="0" w:color="auto" w:frame="1"/>
        </w:rPr>
        <w:t xml:space="preserve"> is an HTML Element which is nothing but a collection of list items from which it will allows the user to select a single list item. Depending on your business requirement you may either hard code the values or you may retrieve the values from a database table.</w:t>
      </w:r>
    </w:p>
    <w:p w:rsidR="00D63F05" w:rsidRDefault="00D63F05" w:rsidP="00D63F0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In this article, I am going to discuss both the approaches. First, we will discuss creating the </w:t>
      </w:r>
      <w:proofErr w:type="spellStart"/>
      <w:r>
        <w:rPr>
          <w:rFonts w:ascii="Arial" w:hAnsi="Arial" w:cs="Arial"/>
          <w:color w:val="000000"/>
          <w:sz w:val="23"/>
          <w:szCs w:val="23"/>
          <w:bdr w:val="none" w:sz="0" w:space="0" w:color="auto" w:frame="1"/>
        </w:rPr>
        <w:t>DropDownList</w:t>
      </w:r>
      <w:proofErr w:type="spellEnd"/>
      <w:r>
        <w:rPr>
          <w:rFonts w:ascii="Arial" w:hAnsi="Arial" w:cs="Arial"/>
          <w:color w:val="000000"/>
          <w:sz w:val="23"/>
          <w:szCs w:val="23"/>
          <w:bdr w:val="none" w:sz="0" w:space="0" w:color="auto" w:frame="1"/>
        </w:rPr>
        <w:t xml:space="preserve"> using the hard-coded value then we will see how to create the </w:t>
      </w:r>
      <w:proofErr w:type="spellStart"/>
      <w:r>
        <w:rPr>
          <w:rFonts w:ascii="Arial" w:hAnsi="Arial" w:cs="Arial"/>
          <w:color w:val="000000"/>
          <w:sz w:val="23"/>
          <w:szCs w:val="23"/>
          <w:bdr w:val="none" w:sz="0" w:space="0" w:color="auto" w:frame="1"/>
        </w:rPr>
        <w:t>DropDownList</w:t>
      </w:r>
      <w:proofErr w:type="spellEnd"/>
      <w:r>
        <w:rPr>
          <w:rFonts w:ascii="Arial" w:hAnsi="Arial" w:cs="Arial"/>
          <w:color w:val="000000"/>
          <w:sz w:val="23"/>
          <w:szCs w:val="23"/>
          <w:bdr w:val="none" w:sz="0" w:space="0" w:color="auto" w:frame="1"/>
        </w:rPr>
        <w:t xml:space="preserve"> with the values coming from a component.</w:t>
      </w:r>
    </w:p>
    <w:p w:rsidR="00D63F05" w:rsidRDefault="00D63F05" w:rsidP="00D63F05">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 xml:space="preserve">Example to understand </w:t>
      </w:r>
      <w:proofErr w:type="spellStart"/>
      <w:r>
        <w:rPr>
          <w:rStyle w:val="Strong"/>
          <w:rFonts w:ascii="Arial" w:hAnsi="Arial" w:cs="Arial"/>
          <w:b w:val="0"/>
          <w:bCs w:val="0"/>
          <w:color w:val="000000"/>
          <w:sz w:val="27"/>
          <w:szCs w:val="27"/>
          <w:bdr w:val="none" w:sz="0" w:space="0" w:color="auto" w:frame="1"/>
        </w:rPr>
        <w:t>DropDownList</w:t>
      </w:r>
      <w:proofErr w:type="spellEnd"/>
      <w:r>
        <w:rPr>
          <w:rStyle w:val="Strong"/>
          <w:rFonts w:ascii="Arial" w:hAnsi="Arial" w:cs="Arial"/>
          <w:b w:val="0"/>
          <w:bCs w:val="0"/>
          <w:color w:val="000000"/>
          <w:sz w:val="27"/>
          <w:szCs w:val="27"/>
          <w:bdr w:val="none" w:sz="0" w:space="0" w:color="auto" w:frame="1"/>
        </w:rPr>
        <w:t xml:space="preserve"> in Angular Template Driven Forms:</w:t>
      </w:r>
    </w:p>
    <w:p w:rsidR="00D63F05" w:rsidRDefault="00D63F05" w:rsidP="00D63F0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understand how to create and use </w:t>
      </w:r>
      <w:proofErr w:type="spellStart"/>
      <w:r>
        <w:rPr>
          <w:rStyle w:val="Strong"/>
          <w:rFonts w:ascii="Arial" w:hAnsi="Arial" w:cs="Arial"/>
          <w:color w:val="000000"/>
          <w:sz w:val="23"/>
          <w:szCs w:val="23"/>
          <w:bdr w:val="none" w:sz="0" w:space="0" w:color="auto" w:frame="1"/>
        </w:rPr>
        <w:t>DropDownList</w:t>
      </w:r>
      <w:proofErr w:type="spellEnd"/>
      <w:r>
        <w:rPr>
          <w:rStyle w:val="Strong"/>
          <w:rFonts w:ascii="Arial" w:hAnsi="Arial" w:cs="Arial"/>
          <w:color w:val="000000"/>
          <w:sz w:val="23"/>
          <w:szCs w:val="23"/>
          <w:bdr w:val="none" w:sz="0" w:space="0" w:color="auto" w:frame="1"/>
        </w:rPr>
        <w:t> </w:t>
      </w:r>
      <w:r>
        <w:rPr>
          <w:rFonts w:ascii="Arial" w:hAnsi="Arial" w:cs="Arial"/>
          <w:color w:val="000000"/>
          <w:sz w:val="23"/>
          <w:szCs w:val="23"/>
          <w:bdr w:val="none" w:sz="0" w:space="0" w:color="auto" w:frame="1"/>
        </w:rPr>
        <w:t>in Angular Template Driven Forms with an example. We are going to work with the same example that we worked in our previous article.</w:t>
      </w:r>
    </w:p>
    <w:p w:rsidR="00D63F05" w:rsidRDefault="00D63F05" w:rsidP="00D63F0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Now, we want to include Branches </w:t>
      </w:r>
      <w:proofErr w:type="spellStart"/>
      <w:r>
        <w:rPr>
          <w:rFonts w:ascii="Arial" w:hAnsi="Arial" w:cs="Arial"/>
          <w:color w:val="000000"/>
          <w:sz w:val="23"/>
          <w:szCs w:val="23"/>
          <w:bdr w:val="none" w:sz="0" w:space="0" w:color="auto" w:frame="1"/>
        </w:rPr>
        <w:t>dropdownlist</w:t>
      </w:r>
      <w:proofErr w:type="spellEnd"/>
      <w:r>
        <w:rPr>
          <w:rFonts w:ascii="Arial" w:hAnsi="Arial" w:cs="Arial"/>
          <w:color w:val="000000"/>
          <w:sz w:val="23"/>
          <w:szCs w:val="23"/>
          <w:bdr w:val="none" w:sz="0" w:space="0" w:color="auto" w:frame="1"/>
        </w:rPr>
        <w:t xml:space="preserve"> in the student registration form as shown in the below image. When the user </w:t>
      </w:r>
      <w:proofErr w:type="gramStart"/>
      <w:r>
        <w:rPr>
          <w:rFonts w:ascii="Arial" w:hAnsi="Arial" w:cs="Arial"/>
          <w:color w:val="000000"/>
          <w:sz w:val="23"/>
          <w:szCs w:val="23"/>
          <w:bdr w:val="none" w:sz="0" w:space="0" w:color="auto" w:frame="1"/>
        </w:rPr>
        <w:t>select</w:t>
      </w:r>
      <w:proofErr w:type="gramEnd"/>
      <w:r>
        <w:rPr>
          <w:rFonts w:ascii="Arial" w:hAnsi="Arial" w:cs="Arial"/>
          <w:color w:val="000000"/>
          <w:sz w:val="23"/>
          <w:szCs w:val="23"/>
          <w:bdr w:val="none" w:sz="0" w:space="0" w:color="auto" w:frame="1"/>
        </w:rPr>
        <w:t xml:space="preserve"> a particular branch from the </w:t>
      </w:r>
      <w:proofErr w:type="spellStart"/>
      <w:r>
        <w:rPr>
          <w:rFonts w:ascii="Arial" w:hAnsi="Arial" w:cs="Arial"/>
          <w:color w:val="000000"/>
          <w:sz w:val="23"/>
          <w:szCs w:val="23"/>
          <w:bdr w:val="none" w:sz="0" w:space="0" w:color="auto" w:frame="1"/>
        </w:rPr>
        <w:t>dropdownlist</w:t>
      </w:r>
      <w:proofErr w:type="spellEnd"/>
      <w:r>
        <w:rPr>
          <w:rFonts w:ascii="Arial" w:hAnsi="Arial" w:cs="Arial"/>
          <w:color w:val="000000"/>
          <w:sz w:val="23"/>
          <w:szCs w:val="23"/>
          <w:bdr w:val="none" w:sz="0" w:space="0" w:color="auto" w:frame="1"/>
        </w:rPr>
        <w:t xml:space="preserve"> and click on the “Submit” button, then we want to display the selected drop down list value on the console.</w:t>
      </w:r>
    </w:p>
    <w:p w:rsidR="00D63F05" w:rsidRDefault="00D63F05" w:rsidP="00D63F0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extent cx="3343275" cy="4752975"/>
            <wp:effectExtent l="0" t="0" r="9525" b="9525"/>
            <wp:docPr id="6" name="Picture 6" descr="DropDownList in Angular Template Driven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DownList in Angular Template Driven Form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43275" cy="4752975"/>
                    </a:xfrm>
                    <a:prstGeom prst="rect">
                      <a:avLst/>
                    </a:prstGeom>
                    <a:noFill/>
                    <a:ln>
                      <a:noFill/>
                    </a:ln>
                  </pic:spPr>
                </pic:pic>
              </a:graphicData>
            </a:graphic>
          </wp:inline>
        </w:drawing>
      </w:r>
    </w:p>
    <w:p w:rsidR="00D63F05" w:rsidRDefault="00D63F05" w:rsidP="00D63F05">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 xml:space="preserve">How to create the </w:t>
      </w:r>
      <w:proofErr w:type="spellStart"/>
      <w:r>
        <w:rPr>
          <w:rStyle w:val="Strong"/>
          <w:rFonts w:ascii="Arial" w:hAnsi="Arial" w:cs="Arial"/>
          <w:b w:val="0"/>
          <w:bCs w:val="0"/>
          <w:color w:val="000000"/>
          <w:sz w:val="27"/>
          <w:szCs w:val="27"/>
          <w:bdr w:val="none" w:sz="0" w:space="0" w:color="auto" w:frame="1"/>
        </w:rPr>
        <w:t>dropdownlist</w:t>
      </w:r>
      <w:proofErr w:type="spellEnd"/>
      <w:r>
        <w:rPr>
          <w:rStyle w:val="Strong"/>
          <w:rFonts w:ascii="Arial" w:hAnsi="Arial" w:cs="Arial"/>
          <w:b w:val="0"/>
          <w:bCs w:val="0"/>
          <w:color w:val="000000"/>
          <w:sz w:val="27"/>
          <w:szCs w:val="27"/>
          <w:bdr w:val="none" w:sz="0" w:space="0" w:color="auto" w:frame="1"/>
        </w:rPr>
        <w:t xml:space="preserve"> in angular using template driven forms?</w:t>
      </w:r>
    </w:p>
    <w:p w:rsidR="00D63F05" w:rsidRDefault="00D63F05" w:rsidP="00D63F0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Please have a look at the following code which will create a Drop Down List with the required items.</w:t>
      </w:r>
    </w:p>
    <w:p w:rsidR="00D63F05" w:rsidRDefault="00D63F05" w:rsidP="00D63F0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extent cx="5267325" cy="1762125"/>
            <wp:effectExtent l="0" t="0" r="9525" b="9525"/>
            <wp:docPr id="5" name="Picture 5" descr="What is a DropDown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a DropDownLis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67325" cy="1762125"/>
                    </a:xfrm>
                    <a:prstGeom prst="rect">
                      <a:avLst/>
                    </a:prstGeom>
                    <a:noFill/>
                    <a:ln>
                      <a:noFill/>
                    </a:ln>
                  </pic:spPr>
                </pic:pic>
              </a:graphicData>
            </a:graphic>
          </wp:inline>
        </w:drawing>
      </w:r>
    </w:p>
    <w:p w:rsidR="00D63F05" w:rsidRDefault="00D63F05" w:rsidP="00D63F05">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Code Explanation</w:t>
      </w:r>
    </w:p>
    <w:p w:rsidR="00D63F05" w:rsidRDefault="00D63F05" w:rsidP="00D63F0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shown in the code, we have hard coded the drop down list options in the HTML. Notice each option also has a corresponding value attribute and its value is the branch id which is what we want to save in the database table when the form is submitted. We will discuss, saving the data to a database table in our upcoming article.</w:t>
      </w:r>
    </w:p>
    <w:p w:rsidR="00D63F05" w:rsidRDefault="00D63F05" w:rsidP="00D63F05">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lastRenderedPageBreak/>
        <w:t>The complete code of app.component.html:</w:t>
      </w:r>
    </w:p>
    <w:p w:rsidR="00D63F05" w:rsidRDefault="00D63F05" w:rsidP="00D63F0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Following is the complete code of </w:t>
      </w:r>
      <w:r>
        <w:rPr>
          <w:rStyle w:val="Strong"/>
          <w:rFonts w:ascii="Arial" w:hAnsi="Arial" w:cs="Arial"/>
          <w:color w:val="000000"/>
          <w:sz w:val="23"/>
          <w:szCs w:val="23"/>
          <w:bdr w:val="none" w:sz="0" w:space="0" w:color="auto" w:frame="1"/>
        </w:rPr>
        <w:t>app.component.htm</w:t>
      </w:r>
      <w:r>
        <w:rPr>
          <w:rFonts w:ascii="Arial" w:hAnsi="Arial" w:cs="Arial"/>
          <w:color w:val="000000"/>
          <w:sz w:val="23"/>
          <w:szCs w:val="23"/>
          <w:bdr w:val="none" w:sz="0" w:space="0" w:color="auto" w:frame="1"/>
        </w:rPr>
        <w:t>l file.</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proofErr w:type="spellStart"/>
      <w:r>
        <w:rPr>
          <w:rStyle w:val="enlighter-x1"/>
          <w:rFonts w:ascii="inherit" w:hAnsi="inherit" w:cs="Consolas"/>
          <w:b/>
          <w:bCs/>
          <w:color w:val="D171DD"/>
          <w:sz w:val="25"/>
          <w:szCs w:val="25"/>
          <w:bdr w:val="none" w:sz="0" w:space="0" w:color="auto" w:frame="1"/>
        </w:rPr>
        <w:t>br</w:t>
      </w:r>
      <w:proofErr w:type="spellEnd"/>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"container"</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"row"</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"form-</w:t>
      </w:r>
      <w:proofErr w:type="spellStart"/>
      <w:r>
        <w:rPr>
          <w:rStyle w:val="enlighter-s0"/>
          <w:rFonts w:ascii="inherit" w:hAnsi="inherit" w:cs="Consolas"/>
          <w:color w:val="7CC379"/>
          <w:sz w:val="25"/>
          <w:szCs w:val="25"/>
          <w:bdr w:val="none" w:sz="0" w:space="0" w:color="auto" w:frame="1"/>
        </w:rPr>
        <w:t>bg</w:t>
      </w:r>
      <w:proofErr w:type="spellEnd"/>
      <w:r>
        <w:rPr>
          <w:rStyle w:val="enlighter-s0"/>
          <w:rFonts w:ascii="inherit" w:hAnsi="inherit" w:cs="Consolas"/>
          <w:color w:val="7CC379"/>
          <w:sz w:val="25"/>
          <w:szCs w:val="25"/>
          <w:bdr w:val="none" w:sz="0" w:space="0" w:color="auto" w:frame="1"/>
        </w:rPr>
        <w:t>"</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form</w:t>
      </w:r>
      <w:r>
        <w:rPr>
          <w:rStyle w:val="enlighter-text"/>
          <w:rFonts w:ascii="inherit" w:hAnsi="inherit" w:cs="Consolas"/>
          <w:color w:val="CFD5E0"/>
          <w:sz w:val="25"/>
          <w:szCs w:val="25"/>
          <w:bdr w:val="none" w:sz="0" w:space="0" w:color="auto" w:frame="1"/>
        </w:rPr>
        <w:t xml:space="preserve"> #</w:t>
      </w:r>
      <w:proofErr w:type="spellStart"/>
      <w:r>
        <w:rPr>
          <w:rStyle w:val="enlighter-x2"/>
          <w:rFonts w:ascii="inherit" w:hAnsi="inherit" w:cs="Consolas"/>
          <w:color w:val="D19252"/>
          <w:sz w:val="25"/>
          <w:szCs w:val="25"/>
          <w:bdr w:val="none" w:sz="0" w:space="0" w:color="auto" w:frame="1"/>
        </w:rPr>
        <w:t>studentForm</w:t>
      </w:r>
      <w:proofErr w:type="spellEnd"/>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w:t>
      </w:r>
      <w:proofErr w:type="spellStart"/>
      <w:r>
        <w:rPr>
          <w:rStyle w:val="enlighter-s0"/>
          <w:rFonts w:ascii="inherit" w:hAnsi="inherit" w:cs="Consolas"/>
          <w:color w:val="7CC379"/>
          <w:sz w:val="25"/>
          <w:szCs w:val="25"/>
          <w:bdr w:val="none" w:sz="0" w:space="0" w:color="auto" w:frame="1"/>
        </w:rPr>
        <w:t>ngForm</w:t>
      </w:r>
      <w:proofErr w:type="spellEnd"/>
      <w:r>
        <w:rPr>
          <w:rStyle w:val="enlighter-s0"/>
          <w:rFonts w:ascii="inherit" w:hAnsi="inherit" w:cs="Consolas"/>
          <w:color w:val="7CC379"/>
          <w:sz w:val="25"/>
          <w:szCs w:val="25"/>
          <w:bdr w:val="none" w:sz="0" w:space="0" w:color="auto" w:frame="1"/>
        </w:rPr>
        <w:t>"</w:t>
      </w:r>
      <w:r>
        <w:rPr>
          <w:rStyle w:val="enlighter-text"/>
          <w:rFonts w:ascii="inherit" w:hAnsi="inherit" w:cs="Consolas"/>
          <w:color w:val="CFD5E0"/>
          <w:sz w:val="25"/>
          <w:szCs w:val="25"/>
          <w:bdr w:val="none" w:sz="0" w:space="0" w:color="auto" w:frame="1"/>
        </w:rPr>
        <w:t xml:space="preserve"> (</w:t>
      </w:r>
      <w:proofErr w:type="spellStart"/>
      <w:r>
        <w:rPr>
          <w:rStyle w:val="enlighter-x2"/>
          <w:rFonts w:ascii="inherit" w:hAnsi="inherit" w:cs="Consolas"/>
          <w:color w:val="D19252"/>
          <w:sz w:val="25"/>
          <w:szCs w:val="25"/>
          <w:bdr w:val="none" w:sz="0" w:space="0" w:color="auto" w:frame="1"/>
        </w:rPr>
        <w:t>ngSubmit</w:t>
      </w:r>
      <w:proofErr w:type="spellEnd"/>
      <w:r>
        <w:rPr>
          <w:rStyle w:val="enlighter-x2"/>
          <w:rFonts w:ascii="inherit" w:hAnsi="inherit" w:cs="Consolas"/>
          <w:color w:val="D19252"/>
          <w:sz w:val="25"/>
          <w:szCs w:val="25"/>
          <w:bdr w:val="none" w:sz="0" w:space="0" w:color="auto" w:frame="1"/>
        </w:rPr>
        <w:t>)</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w:t>
      </w:r>
      <w:proofErr w:type="spellStart"/>
      <w:r>
        <w:rPr>
          <w:rStyle w:val="enlighter-s0"/>
          <w:rFonts w:ascii="inherit" w:hAnsi="inherit" w:cs="Consolas"/>
          <w:color w:val="7CC379"/>
          <w:sz w:val="25"/>
          <w:szCs w:val="25"/>
          <w:bdr w:val="none" w:sz="0" w:space="0" w:color="auto" w:frame="1"/>
        </w:rPr>
        <w:t>RegisterStudent</w:t>
      </w:r>
      <w:proofErr w:type="spellEnd"/>
      <w:r>
        <w:rPr>
          <w:rStyle w:val="enlighter-s0"/>
          <w:rFonts w:ascii="inherit" w:hAnsi="inherit" w:cs="Consolas"/>
          <w:color w:val="7CC379"/>
          <w:sz w:val="25"/>
          <w:szCs w:val="25"/>
          <w:bdr w:val="none" w:sz="0" w:space="0" w:color="auto" w:frame="1"/>
        </w:rPr>
        <w:t>(</w:t>
      </w:r>
      <w:proofErr w:type="spellStart"/>
      <w:r>
        <w:rPr>
          <w:rStyle w:val="enlighter-s0"/>
          <w:rFonts w:ascii="inherit" w:hAnsi="inherit" w:cs="Consolas"/>
          <w:color w:val="7CC379"/>
          <w:sz w:val="25"/>
          <w:szCs w:val="25"/>
          <w:bdr w:val="none" w:sz="0" w:space="0" w:color="auto" w:frame="1"/>
        </w:rPr>
        <w:t>studentForm</w:t>
      </w:r>
      <w:proofErr w:type="spellEnd"/>
      <w:r>
        <w:rPr>
          <w:rStyle w:val="enlighter-s0"/>
          <w:rFonts w:ascii="inherit" w:hAnsi="inherit" w:cs="Consolas"/>
          <w:color w:val="7CC379"/>
          <w:sz w:val="25"/>
          <w:szCs w:val="25"/>
          <w:bdr w:val="none" w:sz="0" w:space="0" w:color="auto" w:frame="1"/>
        </w:rPr>
        <w:t>)"</w:t>
      </w:r>
      <w:r>
        <w:rPr>
          <w:rStyle w:val="enlighter-text"/>
          <w:rFonts w:ascii="inherit" w:hAnsi="inherit" w:cs="Consolas"/>
          <w:color w:val="CFD5E0"/>
          <w:sz w:val="25"/>
          <w:szCs w:val="25"/>
          <w:bdr w:val="none" w:sz="0" w:space="0" w:color="auto" w:frame="1"/>
        </w:rPr>
        <w:t xml:space="preserve"> </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"panel panel-primary"</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"panel-heading"</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h3</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"panel-title"</w:t>
      </w:r>
      <w:r>
        <w:rPr>
          <w:rStyle w:val="enlighter-g1"/>
          <w:rFonts w:ascii="inherit" w:hAnsi="inherit" w:cs="Consolas"/>
          <w:b/>
          <w:bCs/>
          <w:color w:val="6B7C8B"/>
          <w:sz w:val="25"/>
          <w:szCs w:val="25"/>
          <w:bdr w:val="none" w:sz="0" w:space="0" w:color="auto" w:frame="1"/>
        </w:rPr>
        <w:t>&gt;</w:t>
      </w:r>
      <w:r>
        <w:rPr>
          <w:rStyle w:val="enlighter-text"/>
          <w:rFonts w:ascii="inherit" w:hAnsi="inherit" w:cs="Consolas"/>
          <w:color w:val="CFD5E0"/>
          <w:sz w:val="25"/>
          <w:szCs w:val="25"/>
          <w:bdr w:val="none" w:sz="0" w:space="0" w:color="auto" w:frame="1"/>
        </w:rPr>
        <w:t>Student Registration</w:t>
      </w: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h3</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"panel-body"</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"form-group"</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for</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w:t>
      </w:r>
      <w:proofErr w:type="spellStart"/>
      <w:r>
        <w:rPr>
          <w:rStyle w:val="enlighter-s0"/>
          <w:rFonts w:ascii="inherit" w:hAnsi="inherit" w:cs="Consolas"/>
          <w:color w:val="7CC379"/>
          <w:sz w:val="25"/>
          <w:szCs w:val="25"/>
          <w:bdr w:val="none" w:sz="0" w:space="0" w:color="auto" w:frame="1"/>
        </w:rPr>
        <w:t>firstName</w:t>
      </w:r>
      <w:proofErr w:type="spellEnd"/>
      <w:r>
        <w:rPr>
          <w:rStyle w:val="enlighter-s0"/>
          <w:rFonts w:ascii="inherit" w:hAnsi="inherit" w:cs="Consolas"/>
          <w:color w:val="7CC379"/>
          <w:sz w:val="25"/>
          <w:szCs w:val="25"/>
          <w:bdr w:val="none" w:sz="0" w:space="0" w:color="auto" w:frame="1"/>
        </w:rPr>
        <w:t>"</w:t>
      </w:r>
      <w:r>
        <w:rPr>
          <w:rStyle w:val="enlighter-g1"/>
          <w:rFonts w:ascii="inherit" w:hAnsi="inherit" w:cs="Consolas"/>
          <w:b/>
          <w:bCs/>
          <w:color w:val="6B7C8B"/>
          <w:sz w:val="25"/>
          <w:szCs w:val="25"/>
          <w:bdr w:val="none" w:sz="0" w:space="0" w:color="auto" w:frame="1"/>
        </w:rPr>
        <w:t>&gt;</w:t>
      </w:r>
      <w:r>
        <w:rPr>
          <w:rStyle w:val="enlighter-text"/>
          <w:rFonts w:ascii="inherit" w:hAnsi="inherit" w:cs="Consolas"/>
          <w:color w:val="CFD5E0"/>
          <w:sz w:val="25"/>
          <w:szCs w:val="25"/>
          <w:bdr w:val="none" w:sz="0" w:space="0" w:color="auto" w:frame="1"/>
        </w:rPr>
        <w:t>First Name</w:t>
      </w: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input</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id</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w:t>
      </w:r>
      <w:proofErr w:type="spellStart"/>
      <w:r>
        <w:rPr>
          <w:rStyle w:val="enlighter-s0"/>
          <w:rFonts w:ascii="inherit" w:hAnsi="inherit" w:cs="Consolas"/>
          <w:color w:val="7CC379"/>
          <w:sz w:val="25"/>
          <w:szCs w:val="25"/>
          <w:bdr w:val="none" w:sz="0" w:space="0" w:color="auto" w:frame="1"/>
        </w:rPr>
        <w:t>firstName</w:t>
      </w:r>
      <w:proofErr w:type="spellEnd"/>
      <w:r>
        <w:rPr>
          <w:rStyle w:val="enlighter-s0"/>
          <w:rFonts w:ascii="inherit" w:hAnsi="inherit" w:cs="Consolas"/>
          <w:color w:val="7CC379"/>
          <w:sz w:val="25"/>
          <w:szCs w:val="25"/>
          <w:bdr w:val="none" w:sz="0" w:space="0" w:color="auto" w:frame="1"/>
        </w:rPr>
        <w:t>"</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type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"text"</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"form-control"</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x2"/>
          <w:rFonts w:ascii="inherit" w:hAnsi="inherit" w:cs="Consolas"/>
          <w:color w:val="D19252"/>
          <w:sz w:val="25"/>
          <w:szCs w:val="25"/>
          <w:bdr w:val="none" w:sz="0" w:space="0" w:color="auto" w:frame="1"/>
        </w:rPr>
        <w:t>name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w:t>
      </w:r>
      <w:proofErr w:type="spellStart"/>
      <w:r>
        <w:rPr>
          <w:rStyle w:val="enlighter-s0"/>
          <w:rFonts w:ascii="inherit" w:hAnsi="inherit" w:cs="Consolas"/>
          <w:color w:val="7CC379"/>
          <w:sz w:val="25"/>
          <w:szCs w:val="25"/>
          <w:bdr w:val="none" w:sz="0" w:space="0" w:color="auto" w:frame="1"/>
        </w:rPr>
        <w:t>firstName</w:t>
      </w:r>
      <w:proofErr w:type="spellEnd"/>
      <w:r>
        <w:rPr>
          <w:rStyle w:val="enlighter-s0"/>
          <w:rFonts w:ascii="inherit" w:hAnsi="inherit" w:cs="Consolas"/>
          <w:color w:val="7CC379"/>
          <w:sz w:val="25"/>
          <w:szCs w:val="25"/>
          <w:bdr w:val="none" w:sz="0" w:space="0" w:color="auto" w:frame="1"/>
        </w:rPr>
        <w:t>"</w:t>
      </w:r>
      <w:r>
        <w:rPr>
          <w:rStyle w:val="enlighter-text"/>
          <w:rFonts w:ascii="inherit" w:hAnsi="inherit" w:cs="Consolas"/>
          <w:color w:val="CFD5E0"/>
          <w:sz w:val="25"/>
          <w:szCs w:val="25"/>
          <w:bdr w:val="none" w:sz="0" w:space="0" w:color="auto" w:frame="1"/>
        </w:rPr>
        <w:t xml:space="preserve"> </w:t>
      </w:r>
      <w:proofErr w:type="spellStart"/>
      <w:r>
        <w:rPr>
          <w:rStyle w:val="enlighter-text"/>
          <w:rFonts w:ascii="inherit" w:hAnsi="inherit" w:cs="Consolas"/>
          <w:color w:val="CFD5E0"/>
          <w:sz w:val="25"/>
          <w:szCs w:val="25"/>
          <w:bdr w:val="none" w:sz="0" w:space="0" w:color="auto" w:frame="1"/>
        </w:rPr>
        <w:t>ngModel</w:t>
      </w:r>
      <w:proofErr w:type="spellEnd"/>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"form-group"</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for</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w:t>
      </w:r>
      <w:proofErr w:type="spellStart"/>
      <w:r>
        <w:rPr>
          <w:rStyle w:val="enlighter-s0"/>
          <w:rFonts w:ascii="inherit" w:hAnsi="inherit" w:cs="Consolas"/>
          <w:color w:val="7CC379"/>
          <w:sz w:val="25"/>
          <w:szCs w:val="25"/>
          <w:bdr w:val="none" w:sz="0" w:space="0" w:color="auto" w:frame="1"/>
        </w:rPr>
        <w:t>lastName</w:t>
      </w:r>
      <w:proofErr w:type="spellEnd"/>
      <w:r>
        <w:rPr>
          <w:rStyle w:val="enlighter-s0"/>
          <w:rFonts w:ascii="inherit" w:hAnsi="inherit" w:cs="Consolas"/>
          <w:color w:val="7CC379"/>
          <w:sz w:val="25"/>
          <w:szCs w:val="25"/>
          <w:bdr w:val="none" w:sz="0" w:space="0" w:color="auto" w:frame="1"/>
        </w:rPr>
        <w:t>"</w:t>
      </w:r>
      <w:r>
        <w:rPr>
          <w:rStyle w:val="enlighter-g1"/>
          <w:rFonts w:ascii="inherit" w:hAnsi="inherit" w:cs="Consolas"/>
          <w:b/>
          <w:bCs/>
          <w:color w:val="6B7C8B"/>
          <w:sz w:val="25"/>
          <w:szCs w:val="25"/>
          <w:bdr w:val="none" w:sz="0" w:space="0" w:color="auto" w:frame="1"/>
        </w:rPr>
        <w:t>&gt;</w:t>
      </w:r>
      <w:r>
        <w:rPr>
          <w:rStyle w:val="enlighter-text"/>
          <w:rFonts w:ascii="inherit" w:hAnsi="inherit" w:cs="Consolas"/>
          <w:color w:val="CFD5E0"/>
          <w:sz w:val="25"/>
          <w:szCs w:val="25"/>
          <w:bdr w:val="none" w:sz="0" w:space="0" w:color="auto" w:frame="1"/>
        </w:rPr>
        <w:t>Last Name</w:t>
      </w: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input</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id</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w:t>
      </w:r>
      <w:proofErr w:type="spellStart"/>
      <w:r>
        <w:rPr>
          <w:rStyle w:val="enlighter-s0"/>
          <w:rFonts w:ascii="inherit" w:hAnsi="inherit" w:cs="Consolas"/>
          <w:color w:val="7CC379"/>
          <w:sz w:val="25"/>
          <w:szCs w:val="25"/>
          <w:bdr w:val="none" w:sz="0" w:space="0" w:color="auto" w:frame="1"/>
        </w:rPr>
        <w:t>lastName</w:t>
      </w:r>
      <w:proofErr w:type="spellEnd"/>
      <w:r>
        <w:rPr>
          <w:rStyle w:val="enlighter-s0"/>
          <w:rFonts w:ascii="inherit" w:hAnsi="inherit" w:cs="Consolas"/>
          <w:color w:val="7CC379"/>
          <w:sz w:val="25"/>
          <w:szCs w:val="25"/>
          <w:bdr w:val="none" w:sz="0" w:space="0" w:color="auto" w:frame="1"/>
        </w:rPr>
        <w:t>"</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type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"text"</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"form-control"</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x2"/>
          <w:rFonts w:ascii="inherit" w:hAnsi="inherit" w:cs="Consolas"/>
          <w:color w:val="D19252"/>
          <w:sz w:val="25"/>
          <w:szCs w:val="25"/>
          <w:bdr w:val="none" w:sz="0" w:space="0" w:color="auto" w:frame="1"/>
        </w:rPr>
        <w:t>name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w:t>
      </w:r>
      <w:proofErr w:type="spellStart"/>
      <w:r>
        <w:rPr>
          <w:rStyle w:val="enlighter-s0"/>
          <w:rFonts w:ascii="inherit" w:hAnsi="inherit" w:cs="Consolas"/>
          <w:color w:val="7CC379"/>
          <w:sz w:val="25"/>
          <w:szCs w:val="25"/>
          <w:bdr w:val="none" w:sz="0" w:space="0" w:color="auto" w:frame="1"/>
        </w:rPr>
        <w:t>lastName</w:t>
      </w:r>
      <w:proofErr w:type="spellEnd"/>
      <w:r>
        <w:rPr>
          <w:rStyle w:val="enlighter-s0"/>
          <w:rFonts w:ascii="inherit" w:hAnsi="inherit" w:cs="Consolas"/>
          <w:color w:val="7CC379"/>
          <w:sz w:val="25"/>
          <w:szCs w:val="25"/>
          <w:bdr w:val="none" w:sz="0" w:space="0" w:color="auto" w:frame="1"/>
        </w:rPr>
        <w:t>"</w:t>
      </w:r>
      <w:r>
        <w:rPr>
          <w:rStyle w:val="enlighter-text"/>
          <w:rFonts w:ascii="inherit" w:hAnsi="inherit" w:cs="Consolas"/>
          <w:color w:val="CFD5E0"/>
          <w:sz w:val="25"/>
          <w:szCs w:val="25"/>
          <w:bdr w:val="none" w:sz="0" w:space="0" w:color="auto" w:frame="1"/>
        </w:rPr>
        <w:t xml:space="preserve"> </w:t>
      </w:r>
      <w:proofErr w:type="spellStart"/>
      <w:r>
        <w:rPr>
          <w:rStyle w:val="enlighter-text"/>
          <w:rFonts w:ascii="inherit" w:hAnsi="inherit" w:cs="Consolas"/>
          <w:color w:val="CFD5E0"/>
          <w:sz w:val="25"/>
          <w:szCs w:val="25"/>
          <w:bdr w:val="none" w:sz="0" w:space="0" w:color="auto" w:frame="1"/>
        </w:rPr>
        <w:t>ngModel</w:t>
      </w:r>
      <w:proofErr w:type="spellEnd"/>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"form-group"</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for</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"email"</w:t>
      </w:r>
      <w:r>
        <w:rPr>
          <w:rStyle w:val="enlighter-g1"/>
          <w:rFonts w:ascii="inherit" w:hAnsi="inherit" w:cs="Consolas"/>
          <w:b/>
          <w:bCs/>
          <w:color w:val="6B7C8B"/>
          <w:sz w:val="25"/>
          <w:szCs w:val="25"/>
          <w:bdr w:val="none" w:sz="0" w:space="0" w:color="auto" w:frame="1"/>
        </w:rPr>
        <w:t>&gt;</w:t>
      </w:r>
      <w:r>
        <w:rPr>
          <w:rStyle w:val="enlighter-text"/>
          <w:rFonts w:ascii="inherit" w:hAnsi="inherit" w:cs="Consolas"/>
          <w:color w:val="CFD5E0"/>
          <w:sz w:val="25"/>
          <w:szCs w:val="25"/>
          <w:bdr w:val="none" w:sz="0" w:space="0" w:color="auto" w:frame="1"/>
        </w:rPr>
        <w:t>Email</w:t>
      </w: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input</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id</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"email"</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type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"text"</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"form-control"</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x2"/>
          <w:rFonts w:ascii="inherit" w:hAnsi="inherit" w:cs="Consolas"/>
          <w:color w:val="D19252"/>
          <w:sz w:val="25"/>
          <w:szCs w:val="25"/>
          <w:bdr w:val="none" w:sz="0" w:space="0" w:color="auto" w:frame="1"/>
        </w:rPr>
        <w:lastRenderedPageBreak/>
        <w:t>name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"email"</w:t>
      </w:r>
      <w:r>
        <w:rPr>
          <w:rStyle w:val="enlighter-text"/>
          <w:rFonts w:ascii="inherit" w:hAnsi="inherit" w:cs="Consolas"/>
          <w:color w:val="CFD5E0"/>
          <w:sz w:val="25"/>
          <w:szCs w:val="25"/>
          <w:bdr w:val="none" w:sz="0" w:space="0" w:color="auto" w:frame="1"/>
        </w:rPr>
        <w:t xml:space="preserve"> </w:t>
      </w:r>
      <w:proofErr w:type="spellStart"/>
      <w:r>
        <w:rPr>
          <w:rStyle w:val="enlighter-text"/>
          <w:rFonts w:ascii="inherit" w:hAnsi="inherit" w:cs="Consolas"/>
          <w:color w:val="CFD5E0"/>
          <w:sz w:val="25"/>
          <w:szCs w:val="25"/>
          <w:bdr w:val="none" w:sz="0" w:space="0" w:color="auto" w:frame="1"/>
        </w:rPr>
        <w:t>ngModel</w:t>
      </w:r>
      <w:proofErr w:type="spellEnd"/>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"form-group"</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g1"/>
          <w:rFonts w:ascii="inherit" w:hAnsi="inherit" w:cs="Consolas"/>
          <w:b/>
          <w:bCs/>
          <w:color w:val="6B7C8B"/>
          <w:sz w:val="25"/>
          <w:szCs w:val="25"/>
          <w:bdr w:val="none" w:sz="0" w:space="0" w:color="auto" w:frame="1"/>
        </w:rPr>
        <w:t>&gt;</w:t>
      </w:r>
      <w:r>
        <w:rPr>
          <w:rStyle w:val="enlighter-text"/>
          <w:rFonts w:ascii="inherit" w:hAnsi="inherit" w:cs="Consolas"/>
          <w:color w:val="CFD5E0"/>
          <w:sz w:val="25"/>
          <w:szCs w:val="25"/>
          <w:bdr w:val="none" w:sz="0" w:space="0" w:color="auto" w:frame="1"/>
        </w:rPr>
        <w:t>Gender</w:t>
      </w: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"form-control"</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"radio-inline"</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input</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type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"radio"</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name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"gender"</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value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"male"</w:t>
      </w:r>
      <w:r>
        <w:rPr>
          <w:rStyle w:val="enlighter-text"/>
          <w:rFonts w:ascii="inherit" w:hAnsi="inherit" w:cs="Consolas"/>
          <w:color w:val="CFD5E0"/>
          <w:sz w:val="25"/>
          <w:szCs w:val="25"/>
          <w:bdr w:val="none" w:sz="0" w:space="0" w:color="auto" w:frame="1"/>
        </w:rPr>
        <w:t xml:space="preserve"> </w:t>
      </w:r>
      <w:proofErr w:type="spellStart"/>
      <w:r>
        <w:rPr>
          <w:rStyle w:val="enlighter-text"/>
          <w:rFonts w:ascii="inherit" w:hAnsi="inherit" w:cs="Consolas"/>
          <w:color w:val="CFD5E0"/>
          <w:sz w:val="25"/>
          <w:szCs w:val="25"/>
          <w:bdr w:val="none" w:sz="0" w:space="0" w:color="auto" w:frame="1"/>
        </w:rPr>
        <w:t>ngModel</w:t>
      </w:r>
      <w:proofErr w:type="spellEnd"/>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text"/>
          <w:rFonts w:ascii="inherit" w:hAnsi="inherit" w:cs="Consolas"/>
          <w:color w:val="CFD5E0"/>
          <w:sz w:val="25"/>
          <w:szCs w:val="25"/>
          <w:bdr w:val="none" w:sz="0" w:space="0" w:color="auto" w:frame="1"/>
        </w:rPr>
        <w:t>Male</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"radio-inline"</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input</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type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"radio"</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name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"gender"</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value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"female"</w:t>
      </w:r>
      <w:r>
        <w:rPr>
          <w:rStyle w:val="enlighter-text"/>
          <w:rFonts w:ascii="inherit" w:hAnsi="inherit" w:cs="Consolas"/>
          <w:color w:val="CFD5E0"/>
          <w:sz w:val="25"/>
          <w:szCs w:val="25"/>
          <w:bdr w:val="none" w:sz="0" w:space="0" w:color="auto" w:frame="1"/>
        </w:rPr>
        <w:t xml:space="preserve"> </w:t>
      </w:r>
      <w:proofErr w:type="spellStart"/>
      <w:r>
        <w:rPr>
          <w:rStyle w:val="enlighter-text"/>
          <w:rFonts w:ascii="inherit" w:hAnsi="inherit" w:cs="Consolas"/>
          <w:color w:val="CFD5E0"/>
          <w:sz w:val="25"/>
          <w:szCs w:val="25"/>
          <w:bdr w:val="none" w:sz="0" w:space="0" w:color="auto" w:frame="1"/>
        </w:rPr>
        <w:t>ngModel</w:t>
      </w:r>
      <w:proofErr w:type="spellEnd"/>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text"/>
          <w:rFonts w:ascii="inherit" w:hAnsi="inherit" w:cs="Consolas"/>
          <w:color w:val="CFD5E0"/>
          <w:sz w:val="25"/>
          <w:szCs w:val="25"/>
          <w:bdr w:val="none" w:sz="0" w:space="0" w:color="auto" w:frame="1"/>
        </w:rPr>
        <w:t>Female</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"form-group"</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for</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"branch"</w:t>
      </w:r>
      <w:r>
        <w:rPr>
          <w:rStyle w:val="enlighter-g1"/>
          <w:rFonts w:ascii="inherit" w:hAnsi="inherit" w:cs="Consolas"/>
          <w:b/>
          <w:bCs/>
          <w:color w:val="6B7C8B"/>
          <w:sz w:val="25"/>
          <w:szCs w:val="25"/>
          <w:bdr w:val="none" w:sz="0" w:space="0" w:color="auto" w:frame="1"/>
        </w:rPr>
        <w:t>&gt;</w:t>
      </w:r>
      <w:r>
        <w:rPr>
          <w:rStyle w:val="enlighter-text"/>
          <w:rFonts w:ascii="inherit" w:hAnsi="inherit" w:cs="Consolas"/>
          <w:color w:val="CFD5E0"/>
          <w:sz w:val="25"/>
          <w:szCs w:val="25"/>
          <w:bdr w:val="none" w:sz="0" w:space="0" w:color="auto" w:frame="1"/>
        </w:rPr>
        <w:t>Branch</w:t>
      </w: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select</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id</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"branch"</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name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"branch"</w:t>
      </w:r>
      <w:r>
        <w:rPr>
          <w:rStyle w:val="enlighter-text"/>
          <w:rFonts w:ascii="inherit" w:hAnsi="inherit" w:cs="Consolas"/>
          <w:color w:val="CFD5E0"/>
          <w:sz w:val="25"/>
          <w:szCs w:val="25"/>
          <w:bdr w:val="none" w:sz="0" w:space="0" w:color="auto" w:frame="1"/>
        </w:rPr>
        <w:t xml:space="preserve"> </w:t>
      </w:r>
      <w:proofErr w:type="spellStart"/>
      <w:r>
        <w:rPr>
          <w:rStyle w:val="enlighter-text"/>
          <w:rFonts w:ascii="inherit" w:hAnsi="inherit" w:cs="Consolas"/>
          <w:color w:val="CFD5E0"/>
          <w:sz w:val="25"/>
          <w:szCs w:val="25"/>
          <w:bdr w:val="none" w:sz="0" w:space="0" w:color="auto" w:frame="1"/>
        </w:rPr>
        <w:t>ngModel</w:t>
      </w:r>
      <w:proofErr w:type="spellEnd"/>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"form-control"</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option</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value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"1"</w:t>
      </w:r>
      <w:r>
        <w:rPr>
          <w:rStyle w:val="enlighter-g1"/>
          <w:rFonts w:ascii="inherit" w:hAnsi="inherit" w:cs="Consolas"/>
          <w:b/>
          <w:bCs/>
          <w:color w:val="6B7C8B"/>
          <w:sz w:val="25"/>
          <w:szCs w:val="25"/>
          <w:bdr w:val="none" w:sz="0" w:space="0" w:color="auto" w:frame="1"/>
        </w:rPr>
        <w:t>&gt;</w:t>
      </w:r>
      <w:r>
        <w:rPr>
          <w:rStyle w:val="enlighter-text"/>
          <w:rFonts w:ascii="inherit" w:hAnsi="inherit" w:cs="Consolas"/>
          <w:color w:val="CFD5E0"/>
          <w:sz w:val="25"/>
          <w:szCs w:val="25"/>
          <w:bdr w:val="none" w:sz="0" w:space="0" w:color="auto" w:frame="1"/>
        </w:rPr>
        <w:t>CSE</w:t>
      </w: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option</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option</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value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"2"</w:t>
      </w:r>
      <w:r>
        <w:rPr>
          <w:rStyle w:val="enlighter-g1"/>
          <w:rFonts w:ascii="inherit" w:hAnsi="inherit" w:cs="Consolas"/>
          <w:b/>
          <w:bCs/>
          <w:color w:val="6B7C8B"/>
          <w:sz w:val="25"/>
          <w:szCs w:val="25"/>
          <w:bdr w:val="none" w:sz="0" w:space="0" w:color="auto" w:frame="1"/>
        </w:rPr>
        <w:t>&gt;</w:t>
      </w:r>
      <w:r>
        <w:rPr>
          <w:rStyle w:val="enlighter-text"/>
          <w:rFonts w:ascii="inherit" w:hAnsi="inherit" w:cs="Consolas"/>
          <w:color w:val="CFD5E0"/>
          <w:sz w:val="25"/>
          <w:szCs w:val="25"/>
          <w:bdr w:val="none" w:sz="0" w:space="0" w:color="auto" w:frame="1"/>
        </w:rPr>
        <w:t>ETC</w:t>
      </w: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option</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option</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value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"3"</w:t>
      </w:r>
      <w:r>
        <w:rPr>
          <w:rStyle w:val="enlighter-g1"/>
          <w:rFonts w:ascii="inherit" w:hAnsi="inherit" w:cs="Consolas"/>
          <w:b/>
          <w:bCs/>
          <w:color w:val="6B7C8B"/>
          <w:sz w:val="25"/>
          <w:szCs w:val="25"/>
          <w:bdr w:val="none" w:sz="0" w:space="0" w:color="auto" w:frame="1"/>
        </w:rPr>
        <w:t>&gt;</w:t>
      </w:r>
      <w:r>
        <w:rPr>
          <w:rStyle w:val="enlighter-text"/>
          <w:rFonts w:ascii="inherit" w:hAnsi="inherit" w:cs="Consolas"/>
          <w:color w:val="CFD5E0"/>
          <w:sz w:val="25"/>
          <w:szCs w:val="25"/>
          <w:bdr w:val="none" w:sz="0" w:space="0" w:color="auto" w:frame="1"/>
        </w:rPr>
        <w:t>Mechanical</w:t>
      </w: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option</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option</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value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"4"</w:t>
      </w:r>
      <w:r>
        <w:rPr>
          <w:rStyle w:val="enlighter-g1"/>
          <w:rFonts w:ascii="inherit" w:hAnsi="inherit" w:cs="Consolas"/>
          <w:b/>
          <w:bCs/>
          <w:color w:val="6B7C8B"/>
          <w:sz w:val="25"/>
          <w:szCs w:val="25"/>
          <w:bdr w:val="none" w:sz="0" w:space="0" w:color="auto" w:frame="1"/>
        </w:rPr>
        <w:t>&gt;</w:t>
      </w:r>
      <w:r>
        <w:rPr>
          <w:rStyle w:val="enlighter-text"/>
          <w:rFonts w:ascii="inherit" w:hAnsi="inherit" w:cs="Consolas"/>
          <w:color w:val="CFD5E0"/>
          <w:sz w:val="25"/>
          <w:szCs w:val="25"/>
          <w:bdr w:val="none" w:sz="0" w:space="0" w:color="auto" w:frame="1"/>
        </w:rPr>
        <w:t>Electrical</w:t>
      </w: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option</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select</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lastRenderedPageBreak/>
        <w:t>&lt;</w:t>
      </w:r>
      <w:r>
        <w:rPr>
          <w:rStyle w:val="enlighter-x1"/>
          <w:rFonts w:ascii="inherit" w:hAnsi="inherit" w:cs="Consolas"/>
          <w:b/>
          <w:bCs/>
          <w:color w:val="D171DD"/>
          <w:sz w:val="25"/>
          <w:szCs w:val="25"/>
          <w:bdr w:val="none" w:sz="0" w:space="0" w:color="auto" w:frame="1"/>
        </w:rPr>
        <w:t>div</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"form-group"</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"form-control"</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"checkbox-inline"</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input</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type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"checkbox"</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name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w:t>
      </w:r>
      <w:proofErr w:type="spellStart"/>
      <w:r>
        <w:rPr>
          <w:rStyle w:val="enlighter-s0"/>
          <w:rFonts w:ascii="inherit" w:hAnsi="inherit" w:cs="Consolas"/>
          <w:color w:val="7CC379"/>
          <w:sz w:val="25"/>
          <w:szCs w:val="25"/>
          <w:bdr w:val="none" w:sz="0" w:space="0" w:color="auto" w:frame="1"/>
        </w:rPr>
        <w:t>isAccept</w:t>
      </w:r>
      <w:proofErr w:type="spellEnd"/>
      <w:r>
        <w:rPr>
          <w:rStyle w:val="enlighter-s0"/>
          <w:rFonts w:ascii="inherit" w:hAnsi="inherit" w:cs="Consolas"/>
          <w:color w:val="7CC379"/>
          <w:sz w:val="25"/>
          <w:szCs w:val="25"/>
          <w:bdr w:val="none" w:sz="0" w:space="0" w:color="auto" w:frame="1"/>
        </w:rPr>
        <w:t>"</w:t>
      </w:r>
      <w:r>
        <w:rPr>
          <w:rStyle w:val="enlighter-text"/>
          <w:rFonts w:ascii="inherit" w:hAnsi="inherit" w:cs="Consolas"/>
          <w:color w:val="CFD5E0"/>
          <w:sz w:val="25"/>
          <w:szCs w:val="25"/>
          <w:bdr w:val="none" w:sz="0" w:space="0" w:color="auto" w:frame="1"/>
        </w:rPr>
        <w:t xml:space="preserve"> </w:t>
      </w:r>
      <w:proofErr w:type="spellStart"/>
      <w:r>
        <w:rPr>
          <w:rStyle w:val="enlighter-text"/>
          <w:rFonts w:ascii="inherit" w:hAnsi="inherit" w:cs="Consolas"/>
          <w:color w:val="CFD5E0"/>
          <w:sz w:val="25"/>
          <w:szCs w:val="25"/>
          <w:bdr w:val="none" w:sz="0" w:space="0" w:color="auto" w:frame="1"/>
        </w:rPr>
        <w:t>ngModel</w:t>
      </w:r>
      <w:proofErr w:type="spellEnd"/>
      <w:r>
        <w:rPr>
          <w:rStyle w:val="enlighter-g1"/>
          <w:rFonts w:ascii="inherit" w:hAnsi="inherit" w:cs="Consolas"/>
          <w:b/>
          <w:bCs/>
          <w:color w:val="6B7C8B"/>
          <w:sz w:val="25"/>
          <w:szCs w:val="25"/>
          <w:bdr w:val="none" w:sz="0" w:space="0" w:color="auto" w:frame="1"/>
        </w:rPr>
        <w:t>&gt;</w:t>
      </w:r>
      <w:r>
        <w:rPr>
          <w:rStyle w:val="enlighter-text"/>
          <w:rFonts w:ascii="inherit" w:hAnsi="inherit" w:cs="Consolas"/>
          <w:color w:val="CFD5E0"/>
          <w:sz w:val="25"/>
          <w:szCs w:val="25"/>
          <w:bdr w:val="none" w:sz="0" w:space="0" w:color="auto" w:frame="1"/>
        </w:rPr>
        <w:t>Accept Terms &amp; Conditions</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"panel-footer"</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button</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w:t>
      </w:r>
      <w:proofErr w:type="spellStart"/>
      <w:r>
        <w:rPr>
          <w:rStyle w:val="enlighter-s0"/>
          <w:rFonts w:ascii="inherit" w:hAnsi="inherit" w:cs="Consolas"/>
          <w:color w:val="7CC379"/>
          <w:sz w:val="25"/>
          <w:szCs w:val="25"/>
          <w:bdr w:val="none" w:sz="0" w:space="0" w:color="auto" w:frame="1"/>
        </w:rPr>
        <w:t>btn</w:t>
      </w:r>
      <w:proofErr w:type="spellEnd"/>
      <w:r>
        <w:rPr>
          <w:rStyle w:val="enlighter-s0"/>
          <w:rFonts w:ascii="inherit" w:hAnsi="inherit" w:cs="Consolas"/>
          <w:color w:val="7CC379"/>
          <w:sz w:val="25"/>
          <w:szCs w:val="25"/>
          <w:bdr w:val="none" w:sz="0" w:space="0" w:color="auto" w:frame="1"/>
        </w:rPr>
        <w:t xml:space="preserve"> </w:t>
      </w:r>
      <w:proofErr w:type="spellStart"/>
      <w:r>
        <w:rPr>
          <w:rStyle w:val="enlighter-s0"/>
          <w:rFonts w:ascii="inherit" w:hAnsi="inherit" w:cs="Consolas"/>
          <w:color w:val="7CC379"/>
          <w:sz w:val="25"/>
          <w:szCs w:val="25"/>
          <w:bdr w:val="none" w:sz="0" w:space="0" w:color="auto" w:frame="1"/>
        </w:rPr>
        <w:t>btn</w:t>
      </w:r>
      <w:proofErr w:type="spellEnd"/>
      <w:r>
        <w:rPr>
          <w:rStyle w:val="enlighter-s0"/>
          <w:rFonts w:ascii="inherit" w:hAnsi="inherit" w:cs="Consolas"/>
          <w:color w:val="7CC379"/>
          <w:sz w:val="25"/>
          <w:szCs w:val="25"/>
          <w:bdr w:val="none" w:sz="0" w:space="0" w:color="auto" w:frame="1"/>
        </w:rPr>
        <w:t>-primary"</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type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"submit"</w:t>
      </w:r>
      <w:r>
        <w:rPr>
          <w:rStyle w:val="enlighter-g1"/>
          <w:rFonts w:ascii="inherit" w:hAnsi="inherit" w:cs="Consolas"/>
          <w:b/>
          <w:bCs/>
          <w:color w:val="6B7C8B"/>
          <w:sz w:val="25"/>
          <w:szCs w:val="25"/>
          <w:bdr w:val="none" w:sz="0" w:space="0" w:color="auto" w:frame="1"/>
        </w:rPr>
        <w:t>&gt;</w:t>
      </w:r>
      <w:r>
        <w:rPr>
          <w:rStyle w:val="enlighter-text"/>
          <w:rFonts w:ascii="inherit" w:hAnsi="inherit" w:cs="Consolas"/>
          <w:color w:val="CFD5E0"/>
          <w:sz w:val="25"/>
          <w:szCs w:val="25"/>
          <w:bdr w:val="none" w:sz="0" w:space="0" w:color="auto" w:frame="1"/>
        </w:rPr>
        <w:t>Submit</w:t>
      </w: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button</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form</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g1"/>
          <w:rFonts w:ascii="inherit" w:hAnsi="inherit" w:cs="Consolas"/>
          <w:b/>
          <w:bCs/>
          <w:color w:val="6B7C8B"/>
          <w:sz w:val="25"/>
          <w:szCs w:val="25"/>
          <w:bdr w:val="none" w:sz="0" w:space="0" w:color="auto" w:frame="1"/>
        </w:rPr>
        <w:t>&gt;</w:t>
      </w:r>
    </w:p>
    <w:p w:rsidR="00D63F05" w:rsidRDefault="00D63F05" w:rsidP="00D63F05">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 xml:space="preserve">Modifying </w:t>
      </w:r>
      <w:proofErr w:type="spellStart"/>
      <w:proofErr w:type="gramStart"/>
      <w:r>
        <w:rPr>
          <w:rStyle w:val="Strong"/>
          <w:rFonts w:ascii="Arial" w:hAnsi="Arial" w:cs="Arial"/>
          <w:b w:val="0"/>
          <w:bCs w:val="0"/>
          <w:color w:val="000000"/>
          <w:sz w:val="27"/>
          <w:szCs w:val="27"/>
          <w:bdr w:val="none" w:sz="0" w:space="0" w:color="auto" w:frame="1"/>
        </w:rPr>
        <w:t>app.component</w:t>
      </w:r>
      <w:proofErr w:type="gramEnd"/>
      <w:r>
        <w:rPr>
          <w:rStyle w:val="Strong"/>
          <w:rFonts w:ascii="Arial" w:hAnsi="Arial" w:cs="Arial"/>
          <w:b w:val="0"/>
          <w:bCs w:val="0"/>
          <w:color w:val="000000"/>
          <w:sz w:val="27"/>
          <w:szCs w:val="27"/>
          <w:bdr w:val="none" w:sz="0" w:space="0" w:color="auto" w:frame="1"/>
        </w:rPr>
        <w:t>.ts</w:t>
      </w:r>
      <w:proofErr w:type="spellEnd"/>
      <w:r>
        <w:rPr>
          <w:rStyle w:val="Strong"/>
          <w:rFonts w:ascii="Arial" w:hAnsi="Arial" w:cs="Arial"/>
          <w:b w:val="0"/>
          <w:bCs w:val="0"/>
          <w:color w:val="000000"/>
          <w:sz w:val="27"/>
          <w:szCs w:val="27"/>
          <w:bdr w:val="none" w:sz="0" w:space="0" w:color="auto" w:frame="1"/>
        </w:rPr>
        <w:t xml:space="preserve"> file:</w:t>
      </w:r>
    </w:p>
    <w:p w:rsidR="00D63F05" w:rsidRDefault="00D63F05" w:rsidP="00D63F0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want to log the posted form values into the console tab. So, modify the </w:t>
      </w:r>
      <w:proofErr w:type="spellStart"/>
      <w:proofErr w:type="gramStart"/>
      <w:r>
        <w:rPr>
          <w:rStyle w:val="Strong"/>
          <w:rFonts w:ascii="Arial" w:hAnsi="Arial" w:cs="Arial"/>
          <w:color w:val="000000"/>
          <w:sz w:val="23"/>
          <w:szCs w:val="23"/>
          <w:bdr w:val="none" w:sz="0" w:space="0" w:color="auto" w:frame="1"/>
        </w:rPr>
        <w:t>app.component</w:t>
      </w:r>
      <w:proofErr w:type="gramEnd"/>
      <w:r>
        <w:rPr>
          <w:rStyle w:val="Strong"/>
          <w:rFonts w:ascii="Arial" w:hAnsi="Arial" w:cs="Arial"/>
          <w:color w:val="000000"/>
          <w:sz w:val="23"/>
          <w:szCs w:val="23"/>
          <w:bdr w:val="none" w:sz="0" w:space="0" w:color="auto" w:frame="1"/>
        </w:rPr>
        <w:t>.ts</w:t>
      </w:r>
      <w:proofErr w:type="spellEnd"/>
      <w:r>
        <w:rPr>
          <w:rStyle w:val="Strong"/>
          <w:rFonts w:ascii="Arial" w:hAnsi="Arial" w:cs="Arial"/>
          <w:color w:val="000000"/>
          <w:sz w:val="23"/>
          <w:szCs w:val="23"/>
          <w:bdr w:val="none" w:sz="0" w:space="0" w:color="auto" w:frame="1"/>
        </w:rPr>
        <w:t> </w:t>
      </w:r>
      <w:r>
        <w:rPr>
          <w:rFonts w:ascii="Arial" w:hAnsi="Arial" w:cs="Arial"/>
          <w:color w:val="000000"/>
          <w:sz w:val="23"/>
          <w:szCs w:val="23"/>
          <w:bdr w:val="none" w:sz="0" w:space="0" w:color="auto" w:frame="1"/>
        </w:rPr>
        <w:t>file as shown below.</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k0"/>
          <w:rFonts w:ascii="inherit" w:hAnsi="inherit" w:cs="Consolas"/>
          <w:b/>
          <w:bCs/>
          <w:color w:val="D171DD"/>
          <w:sz w:val="25"/>
          <w:szCs w:val="25"/>
          <w:bdr w:val="none" w:sz="0" w:space="0" w:color="auto" w:frame="1"/>
        </w:rPr>
        <w:t>import</w:t>
      </w:r>
      <w:r>
        <w:rPr>
          <w:rStyle w:val="enlighter-text"/>
          <w:rFonts w:ascii="inherit" w:hAnsi="inherit" w:cs="Consolas"/>
          <w:color w:val="CFD5E0"/>
          <w:sz w:val="25"/>
          <w:szCs w:val="25"/>
          <w:bdr w:val="none" w:sz="0" w:space="0" w:color="auto" w:frame="1"/>
        </w:rPr>
        <w:t xml:space="preserve"> </w:t>
      </w:r>
      <w:proofErr w:type="gramStart"/>
      <w:r>
        <w:rPr>
          <w:rStyle w:val="enlighter-g1"/>
          <w:rFonts w:ascii="inherit" w:hAnsi="inherit" w:cs="Consolas"/>
          <w:b/>
          <w:bCs/>
          <w:color w:val="6B7C8B"/>
          <w:sz w:val="25"/>
          <w:szCs w:val="25"/>
          <w:bdr w:val="none" w:sz="0" w:space="0" w:color="auto" w:frame="1"/>
        </w:rPr>
        <w:t>{</w:t>
      </w:r>
      <w:r>
        <w:rPr>
          <w:rStyle w:val="enlighter-text"/>
          <w:rFonts w:ascii="inherit" w:hAnsi="inherit" w:cs="Consolas"/>
          <w:color w:val="CFD5E0"/>
          <w:sz w:val="25"/>
          <w:szCs w:val="25"/>
          <w:bdr w:val="none" w:sz="0" w:space="0" w:color="auto" w:frame="1"/>
        </w:rPr>
        <w:t xml:space="preserve"> Component</w:t>
      </w:r>
      <w:proofErr w:type="gramEnd"/>
      <w:r>
        <w:rPr>
          <w:rStyle w:val="enlighter-text"/>
          <w:rFonts w:ascii="inherit" w:hAnsi="inherit" w:cs="Consolas"/>
          <w:color w:val="CFD5E0"/>
          <w:sz w:val="25"/>
          <w:szCs w:val="25"/>
          <w:bdr w:val="none" w:sz="0" w:space="0" w:color="auto" w:frame="1"/>
        </w:rPr>
        <w:t xml:space="preserve"> </w:t>
      </w:r>
      <w:r>
        <w:rPr>
          <w:rStyle w:val="enlighter-g1"/>
          <w:rFonts w:ascii="inherit" w:hAnsi="inherit" w:cs="Consolas"/>
          <w:b/>
          <w:bCs/>
          <w:color w:val="6B7C8B"/>
          <w:sz w:val="25"/>
          <w:szCs w:val="25"/>
          <w:bdr w:val="none" w:sz="0" w:space="0" w:color="auto" w:frame="1"/>
        </w:rPr>
        <w:t>}</w:t>
      </w:r>
      <w:r>
        <w:rPr>
          <w:rStyle w:val="enlighter-text"/>
          <w:rFonts w:ascii="inherit" w:hAnsi="inherit" w:cs="Consolas"/>
          <w:color w:val="CFD5E0"/>
          <w:sz w:val="25"/>
          <w:szCs w:val="25"/>
          <w:bdr w:val="none" w:sz="0" w:space="0" w:color="auto" w:frame="1"/>
        </w:rPr>
        <w:t xml:space="preserve"> from </w:t>
      </w:r>
      <w:r>
        <w:rPr>
          <w:rStyle w:val="enlighter-s0"/>
          <w:rFonts w:ascii="inherit" w:hAnsi="inherit" w:cs="Consolas"/>
          <w:color w:val="7CC379"/>
          <w:sz w:val="25"/>
          <w:szCs w:val="25"/>
          <w:bdr w:val="none" w:sz="0" w:space="0" w:color="auto" w:frame="1"/>
        </w:rPr>
        <w:t>'@angular/core'</w:t>
      </w:r>
      <w:r>
        <w:rPr>
          <w:rStyle w:val="enlighter-text"/>
          <w:rFonts w:ascii="inherit" w:hAnsi="inherit" w:cs="Consolas"/>
          <w:color w:val="CFD5E0"/>
          <w:sz w:val="25"/>
          <w:szCs w:val="25"/>
          <w:bdr w:val="none" w:sz="0" w:space="0" w:color="auto" w:frame="1"/>
        </w:rPr>
        <w: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k0"/>
          <w:rFonts w:ascii="inherit" w:hAnsi="inherit" w:cs="Consolas"/>
          <w:b/>
          <w:bCs/>
          <w:color w:val="D171DD"/>
          <w:sz w:val="25"/>
          <w:szCs w:val="25"/>
          <w:bdr w:val="none" w:sz="0" w:space="0" w:color="auto" w:frame="1"/>
        </w:rPr>
        <w:t>import</w:t>
      </w:r>
      <w:r>
        <w:rPr>
          <w:rStyle w:val="enlighter-text"/>
          <w:rFonts w:ascii="inherit" w:hAnsi="inherit" w:cs="Consolas"/>
          <w:color w:val="CFD5E0"/>
          <w:sz w:val="25"/>
          <w:szCs w:val="25"/>
          <w:bdr w:val="none" w:sz="0" w:space="0" w:color="auto" w:frame="1"/>
        </w:rPr>
        <w:t xml:space="preserve"> </w:t>
      </w:r>
      <w:proofErr w:type="gramStart"/>
      <w:r>
        <w:rPr>
          <w:rStyle w:val="enlighter-g1"/>
          <w:rFonts w:ascii="inherit" w:hAnsi="inherit" w:cs="Consolas"/>
          <w:b/>
          <w:bCs/>
          <w:color w:val="6B7C8B"/>
          <w:sz w:val="25"/>
          <w:szCs w:val="25"/>
          <w:bdr w:val="none" w:sz="0" w:space="0" w:color="auto" w:frame="1"/>
        </w:rPr>
        <w:t>{</w:t>
      </w:r>
      <w:r>
        <w:rPr>
          <w:rStyle w:val="enlighter-text"/>
          <w:rFonts w:ascii="inherit" w:hAnsi="inherit" w:cs="Consolas"/>
          <w:color w:val="CFD5E0"/>
          <w:sz w:val="25"/>
          <w:szCs w:val="25"/>
          <w:bdr w:val="none" w:sz="0" w:space="0" w:color="auto" w:frame="1"/>
        </w:rPr>
        <w:t xml:space="preserve"> </w:t>
      </w:r>
      <w:proofErr w:type="spellStart"/>
      <w:r>
        <w:rPr>
          <w:rStyle w:val="enlighter-text"/>
          <w:rFonts w:ascii="inherit" w:hAnsi="inherit" w:cs="Consolas"/>
          <w:color w:val="CFD5E0"/>
          <w:sz w:val="25"/>
          <w:szCs w:val="25"/>
          <w:bdr w:val="none" w:sz="0" w:space="0" w:color="auto" w:frame="1"/>
        </w:rPr>
        <w:t>NgForm</w:t>
      </w:r>
      <w:proofErr w:type="spellEnd"/>
      <w:proofErr w:type="gramEnd"/>
      <w:r>
        <w:rPr>
          <w:rStyle w:val="enlighter-text"/>
          <w:rFonts w:ascii="inherit" w:hAnsi="inherit" w:cs="Consolas"/>
          <w:color w:val="CFD5E0"/>
          <w:sz w:val="25"/>
          <w:szCs w:val="25"/>
          <w:bdr w:val="none" w:sz="0" w:space="0" w:color="auto" w:frame="1"/>
        </w:rPr>
        <w:t xml:space="preserve"> </w:t>
      </w:r>
      <w:r>
        <w:rPr>
          <w:rStyle w:val="enlighter-g1"/>
          <w:rFonts w:ascii="inherit" w:hAnsi="inherit" w:cs="Consolas"/>
          <w:b/>
          <w:bCs/>
          <w:color w:val="6B7C8B"/>
          <w:sz w:val="25"/>
          <w:szCs w:val="25"/>
          <w:bdr w:val="none" w:sz="0" w:space="0" w:color="auto" w:frame="1"/>
        </w:rPr>
        <w:t>}</w:t>
      </w:r>
      <w:r>
        <w:rPr>
          <w:rStyle w:val="enlighter-text"/>
          <w:rFonts w:ascii="inherit" w:hAnsi="inherit" w:cs="Consolas"/>
          <w:color w:val="CFD5E0"/>
          <w:sz w:val="25"/>
          <w:szCs w:val="25"/>
          <w:bdr w:val="none" w:sz="0" w:space="0" w:color="auto" w:frame="1"/>
        </w:rPr>
        <w:t xml:space="preserve"> from </w:t>
      </w:r>
      <w:r>
        <w:rPr>
          <w:rStyle w:val="enlighter-s0"/>
          <w:rFonts w:ascii="inherit" w:hAnsi="inherit" w:cs="Consolas"/>
          <w:color w:val="7CC379"/>
          <w:sz w:val="25"/>
          <w:szCs w:val="25"/>
          <w:bdr w:val="none" w:sz="0" w:space="0" w:color="auto" w:frame="1"/>
        </w:rPr>
        <w:t>'@angular/forms'</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text"/>
          <w:rFonts w:ascii="inherit" w:hAnsi="inherit" w:cs="Consolas"/>
          <w:color w:val="CFD5E0"/>
          <w:sz w:val="25"/>
          <w:szCs w:val="25"/>
          <w:bdr w:val="none" w:sz="0" w:space="0" w:color="auto" w:frame="1"/>
        </w:rPr>
        <w:t>@</w:t>
      </w:r>
      <w:proofErr w:type="gramStart"/>
      <w:r>
        <w:rPr>
          <w:rStyle w:val="enlighter-m0"/>
          <w:rFonts w:ascii="inherit" w:hAnsi="inherit" w:cs="Consolas"/>
          <w:color w:val="4284AE"/>
          <w:sz w:val="25"/>
          <w:szCs w:val="25"/>
          <w:bdr w:val="none" w:sz="0" w:space="0" w:color="auto" w:frame="1"/>
        </w:rPr>
        <w:t>Component</w:t>
      </w:r>
      <w:r>
        <w:rPr>
          <w:rStyle w:val="enlighter-g1"/>
          <w:rFonts w:ascii="inherit" w:hAnsi="inherit" w:cs="Consolas"/>
          <w:b/>
          <w:bCs/>
          <w:color w:val="6B7C8B"/>
          <w:sz w:val="25"/>
          <w:szCs w:val="25"/>
          <w:bdr w:val="none" w:sz="0" w:space="0" w:color="auto" w:frame="1"/>
        </w:rPr>
        <w:t>(</w:t>
      </w:r>
      <w:proofErr w:type="gramEnd"/>
      <w:r>
        <w:rPr>
          <w:rStyle w:val="enlighter-g1"/>
          <w:rFonts w:ascii="inherit" w:hAnsi="inherit" w:cs="Consolas"/>
          <w:b/>
          <w:bCs/>
          <w:color w:val="6B7C8B"/>
          <w:sz w:val="25"/>
          <w:szCs w:val="25"/>
          <w:bdr w:val="none" w:sz="0" w:space="0" w:color="auto" w:frame="1"/>
        </w:rPr>
        <w: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text"/>
          <w:rFonts w:ascii="inherit" w:hAnsi="inherit" w:cs="Consolas"/>
          <w:color w:val="CFD5E0"/>
          <w:sz w:val="25"/>
          <w:szCs w:val="25"/>
          <w:bdr w:val="none" w:sz="0" w:space="0" w:color="auto" w:frame="1"/>
        </w:rPr>
        <w:t xml:space="preserve">selector: </w:t>
      </w:r>
      <w:r>
        <w:rPr>
          <w:rStyle w:val="enlighter-s0"/>
          <w:rFonts w:ascii="inherit" w:hAnsi="inherit" w:cs="Consolas"/>
          <w:color w:val="7CC379"/>
          <w:sz w:val="25"/>
          <w:szCs w:val="25"/>
          <w:bdr w:val="none" w:sz="0" w:space="0" w:color="auto" w:frame="1"/>
        </w:rPr>
        <w:t>'app-root'</w:t>
      </w:r>
      <w:r>
        <w:rPr>
          <w:rStyle w:val="enlighter-text"/>
          <w:rFonts w:ascii="inherit" w:hAnsi="inherit" w:cs="Consolas"/>
          <w:color w:val="CFD5E0"/>
          <w:sz w:val="25"/>
          <w:szCs w:val="25"/>
          <w:bdr w:val="none" w:sz="0" w:space="0" w:color="auto" w:frame="1"/>
        </w:rPr>
        <w:t>,</w:t>
      </w:r>
    </w:p>
    <w:p w:rsidR="00D63F05" w:rsidRDefault="00D63F05" w:rsidP="00D63F05">
      <w:pPr>
        <w:shd w:val="clear" w:color="auto" w:fill="272B33"/>
        <w:spacing w:line="384" w:lineRule="atLeast"/>
        <w:textAlignment w:val="baseline"/>
        <w:rPr>
          <w:rFonts w:ascii="Consolas" w:hAnsi="Consolas" w:cs="Consolas"/>
          <w:color w:val="596174"/>
          <w:sz w:val="18"/>
          <w:szCs w:val="18"/>
        </w:rPr>
      </w:pPr>
      <w:proofErr w:type="spellStart"/>
      <w:r>
        <w:rPr>
          <w:rStyle w:val="enlighter-text"/>
          <w:rFonts w:ascii="inherit" w:hAnsi="inherit" w:cs="Consolas"/>
          <w:color w:val="CFD5E0"/>
          <w:sz w:val="25"/>
          <w:szCs w:val="25"/>
          <w:bdr w:val="none" w:sz="0" w:space="0" w:color="auto" w:frame="1"/>
        </w:rPr>
        <w:t>templateUrl</w:t>
      </w:r>
      <w:proofErr w:type="spellEnd"/>
      <w:r>
        <w:rPr>
          <w:rStyle w:val="enlighter-text"/>
          <w:rFonts w:ascii="inherit" w:hAnsi="inherit" w:cs="Consolas"/>
          <w:color w:val="CFD5E0"/>
          <w:sz w:val="25"/>
          <w:szCs w:val="25"/>
          <w:bdr w:val="none" w:sz="0" w:space="0" w:color="auto" w:frame="1"/>
        </w:rPr>
        <w:t xml:space="preserve">: </w:t>
      </w:r>
      <w:r>
        <w:rPr>
          <w:rStyle w:val="enlighter-s0"/>
          <w:rFonts w:ascii="inherit" w:hAnsi="inherit" w:cs="Consolas"/>
          <w:color w:val="7CC379"/>
          <w:sz w:val="25"/>
          <w:szCs w:val="25"/>
          <w:bdr w:val="none" w:sz="0" w:space="0" w:color="auto" w:frame="1"/>
        </w:rPr>
        <w:t>'./app.component.html'</w:t>
      </w:r>
      <w:r>
        <w:rPr>
          <w:rStyle w:val="enlighter-text"/>
          <w:rFonts w:ascii="inherit" w:hAnsi="inherit" w:cs="Consolas"/>
          <w:color w:val="CFD5E0"/>
          <w:sz w:val="25"/>
          <w:szCs w:val="25"/>
          <w:bdr w:val="none" w:sz="0" w:space="0" w:color="auto" w:frame="1"/>
        </w:rPr>
        <w:t>,</w:t>
      </w:r>
    </w:p>
    <w:p w:rsidR="00D63F05" w:rsidRDefault="00D63F05" w:rsidP="00D63F05">
      <w:pPr>
        <w:shd w:val="clear" w:color="auto" w:fill="272B33"/>
        <w:spacing w:line="384" w:lineRule="atLeast"/>
        <w:textAlignment w:val="baseline"/>
        <w:rPr>
          <w:rFonts w:ascii="Consolas" w:hAnsi="Consolas" w:cs="Consolas"/>
          <w:color w:val="596174"/>
          <w:sz w:val="18"/>
          <w:szCs w:val="18"/>
        </w:rPr>
      </w:pPr>
      <w:proofErr w:type="spellStart"/>
      <w:r>
        <w:rPr>
          <w:rStyle w:val="enlighter-text"/>
          <w:rFonts w:ascii="inherit" w:hAnsi="inherit" w:cs="Consolas"/>
          <w:color w:val="CFD5E0"/>
          <w:sz w:val="25"/>
          <w:szCs w:val="25"/>
          <w:bdr w:val="none" w:sz="0" w:space="0" w:color="auto" w:frame="1"/>
        </w:rPr>
        <w:t>styleUrls</w:t>
      </w:r>
      <w:proofErr w:type="spellEnd"/>
      <w:r>
        <w:rPr>
          <w:rStyle w:val="enlighter-text"/>
          <w:rFonts w:ascii="inherit" w:hAnsi="inherit" w:cs="Consolas"/>
          <w:color w:val="CFD5E0"/>
          <w:sz w:val="25"/>
          <w:szCs w:val="25"/>
          <w:bdr w:val="none" w:sz="0" w:space="0" w:color="auto" w:frame="1"/>
        </w:rPr>
        <w:t xml:space="preserve">: </w:t>
      </w:r>
      <w:r>
        <w:rPr>
          <w:rStyle w:val="enlighter-g1"/>
          <w:rFonts w:ascii="inherit" w:hAnsi="inherit" w:cs="Consolas"/>
          <w:b/>
          <w:bCs/>
          <w:color w:val="6B7C8B"/>
          <w:sz w:val="25"/>
          <w:szCs w:val="25"/>
          <w:bdr w:val="none" w:sz="0" w:space="0" w:color="auto" w:frame="1"/>
        </w:rPr>
        <w:t>[</w:t>
      </w:r>
      <w:r>
        <w:rPr>
          <w:rStyle w:val="enlighter-s0"/>
          <w:rFonts w:ascii="inherit" w:hAnsi="inherit" w:cs="Consolas"/>
          <w:color w:val="7CC379"/>
          <w:sz w:val="25"/>
          <w:szCs w:val="25"/>
          <w:bdr w:val="none" w:sz="0" w:space="0" w:color="auto" w:frame="1"/>
        </w:rPr>
        <w:t>'./app.component.css'</w:t>
      </w:r>
      <w:r>
        <w:rPr>
          <w:rStyle w:val="enlighter-g1"/>
          <w:rFonts w:ascii="inherit" w:hAnsi="inherit" w:cs="Consolas"/>
          <w:b/>
          <w:bCs/>
          <w:color w:val="6B7C8B"/>
          <w:sz w:val="25"/>
          <w:szCs w:val="25"/>
          <w:bdr w:val="none" w:sz="0" w:space="0" w:color="auto" w:frame="1"/>
        </w:rPr>
        <w: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lastRenderedPageBreak/>
        <w: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k0"/>
          <w:rFonts w:ascii="inherit" w:hAnsi="inherit" w:cs="Consolas"/>
          <w:b/>
          <w:bCs/>
          <w:color w:val="D171DD"/>
          <w:sz w:val="25"/>
          <w:szCs w:val="25"/>
          <w:bdr w:val="none" w:sz="0" w:space="0" w:color="auto" w:frame="1"/>
        </w:rPr>
        <w:t>export</w:t>
      </w:r>
      <w:r>
        <w:rPr>
          <w:rStyle w:val="enlighter-text"/>
          <w:rFonts w:ascii="inherit" w:hAnsi="inherit" w:cs="Consolas"/>
          <w:color w:val="CFD5E0"/>
          <w:sz w:val="25"/>
          <w:szCs w:val="25"/>
          <w:bdr w:val="none" w:sz="0" w:space="0" w:color="auto" w:frame="1"/>
        </w:rPr>
        <w:t xml:space="preserve"> </w:t>
      </w:r>
      <w:r>
        <w:rPr>
          <w:rStyle w:val="enlighter-k0"/>
          <w:rFonts w:ascii="inherit" w:hAnsi="inherit" w:cs="Consolas"/>
          <w:b/>
          <w:bCs/>
          <w:color w:val="D171DD"/>
          <w:sz w:val="25"/>
          <w:szCs w:val="25"/>
          <w:bdr w:val="none" w:sz="0" w:space="0" w:color="auto" w:frame="1"/>
        </w:rPr>
        <w:t>class</w:t>
      </w:r>
      <w:r>
        <w:rPr>
          <w:rStyle w:val="enlighter-text"/>
          <w:rFonts w:ascii="inherit" w:hAnsi="inherit" w:cs="Consolas"/>
          <w:color w:val="CFD5E0"/>
          <w:sz w:val="25"/>
          <w:szCs w:val="25"/>
          <w:bdr w:val="none" w:sz="0" w:space="0" w:color="auto" w:frame="1"/>
        </w:rPr>
        <w:t xml:space="preserve"> </w:t>
      </w:r>
      <w:proofErr w:type="spellStart"/>
      <w:r>
        <w:rPr>
          <w:rStyle w:val="enlighter-text"/>
          <w:rFonts w:ascii="inherit" w:hAnsi="inherit" w:cs="Consolas"/>
          <w:color w:val="CFD5E0"/>
          <w:sz w:val="25"/>
          <w:szCs w:val="25"/>
          <w:bdr w:val="none" w:sz="0" w:space="0" w:color="auto" w:frame="1"/>
        </w:rPr>
        <w:t>AppComponent</w:t>
      </w:r>
      <w:proofErr w:type="spellEnd"/>
      <w:r>
        <w:rPr>
          <w:rStyle w:val="enlighter-text"/>
          <w:rFonts w:ascii="inherit" w:hAnsi="inherit" w:cs="Consolas"/>
          <w:color w:val="CFD5E0"/>
          <w:sz w:val="25"/>
          <w:szCs w:val="25"/>
          <w:bdr w:val="none" w:sz="0" w:space="0" w:color="auto" w:frame="1"/>
        </w:rPr>
        <w:t xml:space="preserve"> </w:t>
      </w:r>
      <w:r>
        <w:rPr>
          <w:rStyle w:val="enlighter-g1"/>
          <w:rFonts w:ascii="inherit" w:hAnsi="inherit" w:cs="Consolas"/>
          <w:b/>
          <w:bCs/>
          <w:color w:val="6B7C8B"/>
          <w:sz w:val="25"/>
          <w:szCs w:val="25"/>
          <w:bdr w:val="none" w:sz="0" w:space="0" w:color="auto" w:frame="1"/>
        </w:rPr>
        <w:t>{</w:t>
      </w:r>
    </w:p>
    <w:p w:rsidR="00D63F05" w:rsidRDefault="00D63F05" w:rsidP="00D63F05">
      <w:pPr>
        <w:shd w:val="clear" w:color="auto" w:fill="272B33"/>
        <w:spacing w:line="384" w:lineRule="atLeast"/>
        <w:textAlignment w:val="baseline"/>
        <w:rPr>
          <w:rFonts w:ascii="Consolas" w:hAnsi="Consolas" w:cs="Consolas"/>
          <w:color w:val="596174"/>
          <w:sz w:val="18"/>
          <w:szCs w:val="18"/>
        </w:rPr>
      </w:pPr>
      <w:proofErr w:type="spellStart"/>
      <w:proofErr w:type="gramStart"/>
      <w:r>
        <w:rPr>
          <w:rStyle w:val="enlighter-m0"/>
          <w:rFonts w:ascii="inherit" w:hAnsi="inherit" w:cs="Consolas"/>
          <w:color w:val="4284AE"/>
          <w:sz w:val="25"/>
          <w:szCs w:val="25"/>
          <w:bdr w:val="none" w:sz="0" w:space="0" w:color="auto" w:frame="1"/>
        </w:rPr>
        <w:t>RegisterStudent</w:t>
      </w:r>
      <w:proofErr w:type="spellEnd"/>
      <w:r>
        <w:rPr>
          <w:rStyle w:val="enlighter-g1"/>
          <w:rFonts w:ascii="inherit" w:hAnsi="inherit" w:cs="Consolas"/>
          <w:b/>
          <w:bCs/>
          <w:color w:val="6B7C8B"/>
          <w:sz w:val="25"/>
          <w:szCs w:val="25"/>
          <w:bdr w:val="none" w:sz="0" w:space="0" w:color="auto" w:frame="1"/>
        </w:rPr>
        <w:t>(</w:t>
      </w:r>
      <w:proofErr w:type="spellStart"/>
      <w:proofErr w:type="gramEnd"/>
      <w:r>
        <w:rPr>
          <w:rStyle w:val="enlighter-text"/>
          <w:rFonts w:ascii="inherit" w:hAnsi="inherit" w:cs="Consolas"/>
          <w:color w:val="CFD5E0"/>
          <w:sz w:val="25"/>
          <w:szCs w:val="25"/>
          <w:bdr w:val="none" w:sz="0" w:space="0" w:color="auto" w:frame="1"/>
        </w:rPr>
        <w:t>studentForm</w:t>
      </w:r>
      <w:proofErr w:type="spellEnd"/>
      <w:r>
        <w:rPr>
          <w:rStyle w:val="enlighter-text"/>
          <w:rFonts w:ascii="inherit" w:hAnsi="inherit" w:cs="Consolas"/>
          <w:color w:val="CFD5E0"/>
          <w:sz w:val="25"/>
          <w:szCs w:val="25"/>
          <w:bdr w:val="none" w:sz="0" w:space="0" w:color="auto" w:frame="1"/>
        </w:rPr>
        <w:t xml:space="preserve">: </w:t>
      </w:r>
      <w:proofErr w:type="spellStart"/>
      <w:r>
        <w:rPr>
          <w:rStyle w:val="enlighter-text"/>
          <w:rFonts w:ascii="inherit" w:hAnsi="inherit" w:cs="Consolas"/>
          <w:color w:val="CFD5E0"/>
          <w:sz w:val="25"/>
          <w:szCs w:val="25"/>
          <w:bdr w:val="none" w:sz="0" w:space="0" w:color="auto" w:frame="1"/>
        </w:rPr>
        <w:t>NgForm</w:t>
      </w:r>
      <w:proofErr w:type="spellEnd"/>
      <w:r>
        <w:rPr>
          <w:rStyle w:val="enlighter-g1"/>
          <w:rFonts w:ascii="inherit" w:hAnsi="inherit" w:cs="Consolas"/>
          <w:b/>
          <w:bCs/>
          <w:color w:val="6B7C8B"/>
          <w:sz w:val="25"/>
          <w:szCs w:val="25"/>
          <w:bdr w:val="none" w:sz="0" w:space="0" w:color="auto" w:frame="1"/>
        </w:rPr>
        <w:t>)</w:t>
      </w:r>
      <w:r>
        <w:rPr>
          <w:rStyle w:val="enlighter-text"/>
          <w:rFonts w:ascii="inherit" w:hAnsi="inherit" w:cs="Consolas"/>
          <w:color w:val="CFD5E0"/>
          <w:sz w:val="25"/>
          <w:szCs w:val="25"/>
          <w:bdr w:val="none" w:sz="0" w:space="0" w:color="auto" w:frame="1"/>
        </w:rPr>
        <w:t xml:space="preserve">: </w:t>
      </w:r>
      <w:r>
        <w:rPr>
          <w:rStyle w:val="enlighter-k5"/>
          <w:rFonts w:ascii="inherit" w:hAnsi="inherit" w:cs="Consolas"/>
          <w:b/>
          <w:bCs/>
          <w:color w:val="D171DD"/>
          <w:sz w:val="25"/>
          <w:szCs w:val="25"/>
          <w:bdr w:val="none" w:sz="0" w:space="0" w:color="auto" w:frame="1"/>
        </w:rPr>
        <w:t>void</w:t>
      </w:r>
      <w:r>
        <w:rPr>
          <w:rStyle w:val="enlighter-text"/>
          <w:rFonts w:ascii="inherit" w:hAnsi="inherit" w:cs="Consolas"/>
          <w:color w:val="CFD5E0"/>
          <w:sz w:val="25"/>
          <w:szCs w:val="25"/>
          <w:bdr w:val="none" w:sz="0" w:space="0" w:color="auto" w:frame="1"/>
        </w:rPr>
        <w:t xml:space="preserve"> </w:t>
      </w:r>
      <w:r>
        <w:rPr>
          <w:rStyle w:val="enlighter-g1"/>
          <w:rFonts w:ascii="inherit" w:hAnsi="inherit" w:cs="Consolas"/>
          <w:b/>
          <w:bCs/>
          <w:color w:val="6B7C8B"/>
          <w:sz w:val="25"/>
          <w:szCs w:val="25"/>
          <w:bdr w:val="none" w:sz="0" w:space="0" w:color="auto" w:frame="1"/>
        </w:rPr>
        <w:t>{</w:t>
      </w:r>
      <w:r>
        <w:rPr>
          <w:rStyle w:val="enlighter-text"/>
          <w:rFonts w:ascii="inherit" w:hAnsi="inherit" w:cs="Consolas"/>
          <w:color w:val="CFD5E0"/>
          <w:sz w:val="25"/>
          <w:szCs w:val="25"/>
          <w:bdr w:val="none" w:sz="0" w:space="0" w:color="auto" w:frame="1"/>
        </w:rPr>
        <w:t xml:space="preserve"> </w:t>
      </w:r>
    </w:p>
    <w:p w:rsidR="00D63F05" w:rsidRDefault="00D63F05" w:rsidP="00D63F05">
      <w:pPr>
        <w:shd w:val="clear" w:color="auto" w:fill="272B33"/>
        <w:spacing w:line="384" w:lineRule="atLeast"/>
        <w:textAlignment w:val="baseline"/>
        <w:rPr>
          <w:rFonts w:ascii="Consolas" w:hAnsi="Consolas" w:cs="Consolas"/>
          <w:color w:val="596174"/>
          <w:sz w:val="18"/>
          <w:szCs w:val="18"/>
        </w:rPr>
      </w:pPr>
      <w:proofErr w:type="gramStart"/>
      <w:r>
        <w:rPr>
          <w:rStyle w:val="enlighter-k9"/>
          <w:rFonts w:ascii="inherit" w:hAnsi="inherit" w:cs="Consolas"/>
          <w:color w:val="FFFFFF"/>
          <w:sz w:val="25"/>
          <w:szCs w:val="25"/>
          <w:bdr w:val="none" w:sz="0" w:space="0" w:color="auto" w:frame="1"/>
        </w:rPr>
        <w:t>console</w:t>
      </w:r>
      <w:r>
        <w:rPr>
          <w:rStyle w:val="enlighter-text"/>
          <w:rFonts w:ascii="inherit" w:hAnsi="inherit" w:cs="Consolas"/>
          <w:color w:val="CFD5E0"/>
          <w:sz w:val="25"/>
          <w:szCs w:val="25"/>
          <w:bdr w:val="none" w:sz="0" w:space="0" w:color="auto" w:frame="1"/>
        </w:rPr>
        <w:t>.</w:t>
      </w:r>
      <w:r>
        <w:rPr>
          <w:rStyle w:val="enlighter-m3"/>
          <w:rFonts w:ascii="inherit" w:hAnsi="inherit" w:cs="Consolas"/>
          <w:color w:val="4284AE"/>
          <w:sz w:val="25"/>
          <w:szCs w:val="25"/>
          <w:bdr w:val="none" w:sz="0" w:space="0" w:color="auto" w:frame="1"/>
        </w:rPr>
        <w:t>log</w:t>
      </w:r>
      <w:r>
        <w:rPr>
          <w:rStyle w:val="enlighter-g1"/>
          <w:rFonts w:ascii="inherit" w:hAnsi="inherit" w:cs="Consolas"/>
          <w:b/>
          <w:bCs/>
          <w:color w:val="6B7C8B"/>
          <w:sz w:val="25"/>
          <w:szCs w:val="25"/>
          <w:bdr w:val="none" w:sz="0" w:space="0" w:color="auto" w:frame="1"/>
        </w:rPr>
        <w:t>(</w:t>
      </w:r>
      <w:proofErr w:type="spellStart"/>
      <w:proofErr w:type="gramEnd"/>
      <w:r>
        <w:rPr>
          <w:rStyle w:val="enlighter-text"/>
          <w:rFonts w:ascii="inherit" w:hAnsi="inherit" w:cs="Consolas"/>
          <w:color w:val="CFD5E0"/>
          <w:sz w:val="25"/>
          <w:szCs w:val="25"/>
          <w:bdr w:val="none" w:sz="0" w:space="0" w:color="auto" w:frame="1"/>
        </w:rPr>
        <w:t>studentForm.</w:t>
      </w:r>
      <w:r>
        <w:rPr>
          <w:rStyle w:val="enlighter-m3"/>
          <w:rFonts w:ascii="inherit" w:hAnsi="inherit" w:cs="Consolas"/>
          <w:color w:val="4284AE"/>
          <w:sz w:val="25"/>
          <w:szCs w:val="25"/>
          <w:bdr w:val="none" w:sz="0" w:space="0" w:color="auto" w:frame="1"/>
        </w:rPr>
        <w:t>value</w:t>
      </w:r>
      <w:proofErr w:type="spellEnd"/>
      <w:r>
        <w:rPr>
          <w:rStyle w:val="enlighter-g1"/>
          <w:rFonts w:ascii="inherit" w:hAnsi="inherit" w:cs="Consolas"/>
          <w:b/>
          <w:bCs/>
          <w:color w:val="6B7C8B"/>
          <w:sz w:val="25"/>
          <w:szCs w:val="25"/>
          <w:bdr w:val="none" w:sz="0" w:space="0" w:color="auto" w:frame="1"/>
        </w:rPr>
        <w:t>)</w:t>
      </w:r>
      <w:r>
        <w:rPr>
          <w:rStyle w:val="enlighter-text"/>
          <w:rFonts w:ascii="inherit" w:hAnsi="inherit" w:cs="Consolas"/>
          <w:color w:val="CFD5E0"/>
          <w:sz w:val="25"/>
          <w:szCs w:val="25"/>
          <w:bdr w:val="none" w:sz="0" w:space="0" w:color="auto" w:frame="1"/>
        </w:rPr>
        <w: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w:t>
      </w:r>
    </w:p>
    <w:p w:rsidR="00D63F05" w:rsidRDefault="00D63F05" w:rsidP="00D63F0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Save the changes and browse the application, then open browser </w:t>
      </w:r>
      <w:proofErr w:type="spellStart"/>
      <w:r>
        <w:rPr>
          <w:rFonts w:ascii="Arial" w:hAnsi="Arial" w:cs="Arial"/>
          <w:color w:val="000000"/>
          <w:sz w:val="23"/>
          <w:szCs w:val="23"/>
          <w:bdr w:val="none" w:sz="0" w:space="0" w:color="auto" w:frame="1"/>
        </w:rPr>
        <w:t>developers</w:t>
      </w:r>
      <w:proofErr w:type="spellEnd"/>
      <w:r>
        <w:rPr>
          <w:rFonts w:ascii="Arial" w:hAnsi="Arial" w:cs="Arial"/>
          <w:color w:val="000000"/>
          <w:sz w:val="23"/>
          <w:szCs w:val="23"/>
          <w:bdr w:val="none" w:sz="0" w:space="0" w:color="auto" w:frame="1"/>
        </w:rPr>
        <w:t xml:space="preserve"> tool by pressing F12 key and click on the console tab. Fill the form, select one value from the drop down list and click on the submit button and you should see the posted form values in the console tab as shown in the below image.</w:t>
      </w:r>
    </w:p>
    <w:p w:rsidR="00D63F05" w:rsidRDefault="00D63F05" w:rsidP="00D63F0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extent cx="3505200" cy="5238750"/>
            <wp:effectExtent l="0" t="0" r="0" b="0"/>
            <wp:docPr id="4" name="Picture 4" descr="Example to understand DropDownList in Angular Template Driven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to understand DropDownList in Angular Template Driven Form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05200" cy="5238750"/>
                    </a:xfrm>
                    <a:prstGeom prst="rect">
                      <a:avLst/>
                    </a:prstGeom>
                    <a:noFill/>
                    <a:ln>
                      <a:noFill/>
                    </a:ln>
                  </pic:spPr>
                </pic:pic>
              </a:graphicData>
            </a:graphic>
          </wp:inline>
        </w:drawing>
      </w:r>
    </w:p>
    <w:p w:rsidR="00D63F05" w:rsidRDefault="00D63F05" w:rsidP="00D63F0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extent cx="7372350" cy="2028825"/>
            <wp:effectExtent l="0" t="0" r="0" b="9525"/>
            <wp:docPr id="3" name="Picture 3" descr="How to create the dropdownlist in angular using template driven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create the dropdownlist in angular using template driven form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372350" cy="2028825"/>
                    </a:xfrm>
                    <a:prstGeom prst="rect">
                      <a:avLst/>
                    </a:prstGeom>
                    <a:noFill/>
                    <a:ln>
                      <a:noFill/>
                    </a:ln>
                  </pic:spPr>
                </pic:pic>
              </a:graphicData>
            </a:graphic>
          </wp:inline>
        </w:drawing>
      </w:r>
    </w:p>
    <w:p w:rsidR="00D63F05" w:rsidRDefault="00D63F05" w:rsidP="00D63F05">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 xml:space="preserve">How to have one of the </w:t>
      </w:r>
      <w:proofErr w:type="spellStart"/>
      <w:r>
        <w:rPr>
          <w:rStyle w:val="Strong"/>
          <w:rFonts w:ascii="Arial" w:hAnsi="Arial" w:cs="Arial"/>
          <w:b w:val="0"/>
          <w:bCs w:val="0"/>
          <w:color w:val="000000"/>
          <w:sz w:val="27"/>
          <w:szCs w:val="27"/>
          <w:bdr w:val="none" w:sz="0" w:space="0" w:color="auto" w:frame="1"/>
        </w:rPr>
        <w:t>dropdownlist</w:t>
      </w:r>
      <w:proofErr w:type="spellEnd"/>
      <w:r>
        <w:rPr>
          <w:rStyle w:val="Strong"/>
          <w:rFonts w:ascii="Arial" w:hAnsi="Arial" w:cs="Arial"/>
          <w:b w:val="0"/>
          <w:bCs w:val="0"/>
          <w:color w:val="000000"/>
          <w:sz w:val="27"/>
          <w:szCs w:val="27"/>
          <w:bdr w:val="none" w:sz="0" w:space="0" w:color="auto" w:frame="1"/>
        </w:rPr>
        <w:t xml:space="preserve"> item selected by default in Angular?</w:t>
      </w:r>
    </w:p>
    <w:p w:rsidR="00D63F05" w:rsidRDefault="00D63F05" w:rsidP="00D63F0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we know when working with real-time applications, many a times we need to provide one option to be selected in the drop down list by default when the form load. And we normally do this by adding the </w:t>
      </w:r>
      <w:r>
        <w:rPr>
          <w:rStyle w:val="Strong"/>
          <w:rFonts w:ascii="Arial" w:hAnsi="Arial" w:cs="Arial"/>
          <w:color w:val="000000"/>
          <w:sz w:val="23"/>
          <w:szCs w:val="23"/>
          <w:bdr w:val="none" w:sz="0" w:space="0" w:color="auto" w:frame="1"/>
        </w:rPr>
        <w:t>selected </w:t>
      </w:r>
      <w:r>
        <w:rPr>
          <w:rFonts w:ascii="Arial" w:hAnsi="Arial" w:cs="Arial"/>
          <w:color w:val="000000"/>
          <w:sz w:val="23"/>
          <w:szCs w:val="23"/>
          <w:bdr w:val="none" w:sz="0" w:space="0" w:color="auto" w:frame="1"/>
        </w:rPr>
        <w:t>attribute on one of the option of drop down list.</w:t>
      </w:r>
    </w:p>
    <w:p w:rsidR="00D63F05" w:rsidRDefault="00D63F05" w:rsidP="00D63F0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If we include the </w:t>
      </w:r>
      <w:r>
        <w:rPr>
          <w:rStyle w:val="Strong"/>
          <w:rFonts w:ascii="Arial" w:hAnsi="Arial" w:cs="Arial"/>
          <w:color w:val="000000"/>
          <w:sz w:val="23"/>
          <w:szCs w:val="23"/>
          <w:bdr w:val="none" w:sz="0" w:space="0" w:color="auto" w:frame="1"/>
        </w:rPr>
        <w:t>selected </w:t>
      </w:r>
      <w:r>
        <w:rPr>
          <w:rFonts w:ascii="Arial" w:hAnsi="Arial" w:cs="Arial"/>
          <w:color w:val="000000"/>
          <w:sz w:val="23"/>
          <w:szCs w:val="23"/>
          <w:bdr w:val="none" w:sz="0" w:space="0" w:color="auto" w:frame="1"/>
        </w:rPr>
        <w:t>attribute on the </w:t>
      </w:r>
      <w:proofErr w:type="spellStart"/>
      <w:r>
        <w:rPr>
          <w:rStyle w:val="Strong"/>
          <w:rFonts w:ascii="Arial" w:hAnsi="Arial" w:cs="Arial"/>
          <w:color w:val="000000"/>
          <w:sz w:val="23"/>
          <w:szCs w:val="23"/>
          <w:bdr w:val="none" w:sz="0" w:space="0" w:color="auto" w:frame="1"/>
        </w:rPr>
        <w:t>dropdownlist</w:t>
      </w:r>
      <w:proofErr w:type="spellEnd"/>
      <w:r>
        <w:rPr>
          <w:rFonts w:ascii="Arial" w:hAnsi="Arial" w:cs="Arial"/>
          <w:color w:val="000000"/>
          <w:sz w:val="23"/>
          <w:szCs w:val="23"/>
          <w:bdr w:val="none" w:sz="0" w:space="0" w:color="auto" w:frame="1"/>
        </w:rPr>
        <w:t xml:space="preserve">, then we may expect that option or item to be selected by default. But in angular template driven forms, that will not work. </w:t>
      </w:r>
      <w:proofErr w:type="spellStart"/>
      <w:proofErr w:type="gramStart"/>
      <w:r>
        <w:rPr>
          <w:rFonts w:ascii="Arial" w:hAnsi="Arial" w:cs="Arial"/>
          <w:color w:val="000000"/>
          <w:sz w:val="23"/>
          <w:szCs w:val="23"/>
          <w:bdr w:val="none" w:sz="0" w:space="0" w:color="auto" w:frame="1"/>
        </w:rPr>
        <w:t>Lets</w:t>
      </w:r>
      <w:proofErr w:type="spellEnd"/>
      <w:proofErr w:type="gramEnd"/>
      <w:r>
        <w:rPr>
          <w:rFonts w:ascii="Arial" w:hAnsi="Arial" w:cs="Arial"/>
          <w:color w:val="000000"/>
          <w:sz w:val="23"/>
          <w:szCs w:val="23"/>
          <w:bdr w:val="none" w:sz="0" w:space="0" w:color="auto" w:frame="1"/>
        </w:rPr>
        <w:t xml:space="preserve"> include the “</w:t>
      </w:r>
      <w:r>
        <w:rPr>
          <w:rStyle w:val="Strong"/>
          <w:rFonts w:ascii="Arial" w:hAnsi="Arial" w:cs="Arial"/>
          <w:color w:val="000000"/>
          <w:sz w:val="23"/>
          <w:szCs w:val="23"/>
          <w:bdr w:val="none" w:sz="0" w:space="0" w:color="auto" w:frame="1"/>
        </w:rPr>
        <w:t>selected</w:t>
      </w:r>
      <w:r>
        <w:rPr>
          <w:rFonts w:ascii="Arial" w:hAnsi="Arial" w:cs="Arial"/>
          <w:color w:val="000000"/>
          <w:sz w:val="23"/>
          <w:szCs w:val="23"/>
          <w:bdr w:val="none" w:sz="0" w:space="0" w:color="auto" w:frame="1"/>
        </w:rPr>
        <w:t>” attribute on the ETC branch option to verify this. So. Modify the Drop Down List HTML code as shown below.</w:t>
      </w:r>
    </w:p>
    <w:p w:rsidR="00D63F05" w:rsidRDefault="00D63F05" w:rsidP="00D63F0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extent cx="5314950" cy="2209800"/>
            <wp:effectExtent l="0" t="0" r="0" b="0"/>
            <wp:docPr id="2" name="Picture 2" descr="How to have one of the dropdownlist item selected by default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have one of the dropdownlist item selected by default in Angula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14950" cy="2209800"/>
                    </a:xfrm>
                    <a:prstGeom prst="rect">
                      <a:avLst/>
                    </a:prstGeom>
                    <a:noFill/>
                    <a:ln>
                      <a:noFill/>
                    </a:ln>
                  </pic:spPr>
                </pic:pic>
              </a:graphicData>
            </a:graphic>
          </wp:inline>
        </w:drawing>
      </w:r>
    </w:p>
    <w:p w:rsidR="00D63F05" w:rsidRDefault="00D63F05" w:rsidP="00D63F0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With the above changes in place, now browse the application and you will see that the ETC department is not selected by default when the page load.</w:t>
      </w:r>
    </w:p>
    <w:p w:rsidR="00D63F05" w:rsidRDefault="00D63F05" w:rsidP="00D63F05">
      <w:pPr>
        <w:shd w:val="clear" w:color="auto" w:fill="FFFFFF"/>
        <w:textAlignment w:val="baseline"/>
        <w:rPr>
          <w:rFonts w:ascii="Segoe UI" w:hAnsi="Segoe UI" w:cs="Segoe UI"/>
          <w:color w:val="212529"/>
          <w:sz w:val="23"/>
          <w:szCs w:val="23"/>
        </w:rPr>
      </w:pPr>
      <w:ins w:id="0" w:author="Unknown">
        <w:r>
          <w:rPr>
            <w:rFonts w:ascii="Segoe UI" w:hAnsi="Segoe UI" w:cs="Segoe UI"/>
            <w:color w:val="212529"/>
            <w:sz w:val="23"/>
            <w:szCs w:val="23"/>
            <w:bdr w:val="none" w:sz="0" w:space="0" w:color="auto" w:frame="1"/>
          </w:rPr>
          <w:br/>
        </w:r>
      </w:ins>
    </w:p>
    <w:p w:rsidR="00D63F05" w:rsidRDefault="00D63F05" w:rsidP="00D63F0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extent cx="4448175" cy="1714500"/>
            <wp:effectExtent l="0" t="0" r="9525" b="0"/>
            <wp:docPr id="9" name="Picture 9" descr="Angular Template Driven Forms DropDown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gular Template Driven Forms DropDownLis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48175" cy="1714500"/>
                    </a:xfrm>
                    <a:prstGeom prst="rect">
                      <a:avLst/>
                    </a:prstGeom>
                    <a:noFill/>
                    <a:ln>
                      <a:noFill/>
                    </a:ln>
                  </pic:spPr>
                </pic:pic>
              </a:graphicData>
            </a:graphic>
          </wp:inline>
        </w:drawing>
      </w:r>
    </w:p>
    <w:p w:rsidR="00D63F05" w:rsidRDefault="00D63F05" w:rsidP="00D63F0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As we already discussed, we use the “</w:t>
      </w:r>
      <w:proofErr w:type="spellStart"/>
      <w:r>
        <w:rPr>
          <w:rFonts w:ascii="Arial" w:hAnsi="Arial" w:cs="Arial"/>
          <w:color w:val="000000"/>
          <w:sz w:val="23"/>
          <w:szCs w:val="23"/>
          <w:bdr w:val="none" w:sz="0" w:space="0" w:color="auto" w:frame="1"/>
        </w:rPr>
        <w:t>ngModel</w:t>
      </w:r>
      <w:proofErr w:type="spellEnd"/>
      <w:r>
        <w:rPr>
          <w:rFonts w:ascii="Arial" w:hAnsi="Arial" w:cs="Arial"/>
          <w:color w:val="000000"/>
          <w:sz w:val="23"/>
          <w:szCs w:val="23"/>
          <w:bdr w:val="none" w:sz="0" w:space="0" w:color="auto" w:frame="1"/>
        </w:rPr>
        <w:t xml:space="preserve">” directive in angular for two-way data binding. So when we put the </w:t>
      </w:r>
      <w:proofErr w:type="spellStart"/>
      <w:r>
        <w:rPr>
          <w:rFonts w:ascii="Arial" w:hAnsi="Arial" w:cs="Arial"/>
          <w:color w:val="000000"/>
          <w:sz w:val="23"/>
          <w:szCs w:val="23"/>
          <w:bdr w:val="none" w:sz="0" w:space="0" w:color="auto" w:frame="1"/>
        </w:rPr>
        <w:t>ngModel</w:t>
      </w:r>
      <w:proofErr w:type="spellEnd"/>
      <w:r>
        <w:rPr>
          <w:rFonts w:ascii="Arial" w:hAnsi="Arial" w:cs="Arial"/>
          <w:color w:val="000000"/>
          <w:sz w:val="23"/>
          <w:szCs w:val="23"/>
          <w:bdr w:val="none" w:sz="0" w:space="0" w:color="auto" w:frame="1"/>
        </w:rPr>
        <w:t xml:space="preserve"> directive back into the control then the “</w:t>
      </w:r>
      <w:r>
        <w:rPr>
          <w:rStyle w:val="Strong"/>
          <w:rFonts w:ascii="Arial" w:hAnsi="Arial" w:cs="Arial"/>
          <w:color w:val="000000"/>
          <w:sz w:val="23"/>
          <w:szCs w:val="23"/>
          <w:bdr w:val="none" w:sz="0" w:space="0" w:color="auto" w:frame="1"/>
        </w:rPr>
        <w:t>selected</w:t>
      </w:r>
      <w:r>
        <w:rPr>
          <w:rFonts w:ascii="Arial" w:hAnsi="Arial" w:cs="Arial"/>
          <w:color w:val="000000"/>
          <w:sz w:val="23"/>
          <w:szCs w:val="23"/>
          <w:bdr w:val="none" w:sz="0" w:space="0" w:color="auto" w:frame="1"/>
        </w:rPr>
        <w:t xml:space="preserve">” attribute will not work on the drop down list or select list. If we remove the </w:t>
      </w:r>
      <w:proofErr w:type="spellStart"/>
      <w:r>
        <w:rPr>
          <w:rFonts w:ascii="Arial" w:hAnsi="Arial" w:cs="Arial"/>
          <w:color w:val="000000"/>
          <w:sz w:val="23"/>
          <w:szCs w:val="23"/>
          <w:bdr w:val="none" w:sz="0" w:space="0" w:color="auto" w:frame="1"/>
        </w:rPr>
        <w:t>ngModel</w:t>
      </w:r>
      <w:proofErr w:type="spellEnd"/>
      <w:r>
        <w:rPr>
          <w:rFonts w:ascii="Arial" w:hAnsi="Arial" w:cs="Arial"/>
          <w:color w:val="000000"/>
          <w:sz w:val="23"/>
          <w:szCs w:val="23"/>
          <w:bdr w:val="none" w:sz="0" w:space="0" w:color="auto" w:frame="1"/>
        </w:rPr>
        <w:t xml:space="preserve"> directive from the </w:t>
      </w:r>
      <w:proofErr w:type="gramStart"/>
      <w:r>
        <w:rPr>
          <w:rFonts w:ascii="Arial" w:hAnsi="Arial" w:cs="Arial"/>
          <w:color w:val="000000"/>
          <w:sz w:val="23"/>
          <w:szCs w:val="23"/>
          <w:bdr w:val="none" w:sz="0" w:space="0" w:color="auto" w:frame="1"/>
        </w:rPr>
        <w:t>control</w:t>
      </w:r>
      <w:proofErr w:type="gramEnd"/>
      <w:r>
        <w:rPr>
          <w:rFonts w:ascii="Arial" w:hAnsi="Arial" w:cs="Arial"/>
          <w:color w:val="000000"/>
          <w:sz w:val="23"/>
          <w:szCs w:val="23"/>
          <w:bdr w:val="none" w:sz="0" w:space="0" w:color="auto" w:frame="1"/>
        </w:rPr>
        <w:t xml:space="preserve"> then </w:t>
      </w:r>
      <w:r>
        <w:rPr>
          <w:rStyle w:val="Strong"/>
          <w:rFonts w:ascii="Arial" w:hAnsi="Arial" w:cs="Arial"/>
          <w:color w:val="000000"/>
          <w:sz w:val="23"/>
          <w:szCs w:val="23"/>
          <w:bdr w:val="none" w:sz="0" w:space="0" w:color="auto" w:frame="1"/>
        </w:rPr>
        <w:t>selected </w:t>
      </w:r>
      <w:r>
        <w:rPr>
          <w:rFonts w:ascii="Arial" w:hAnsi="Arial" w:cs="Arial"/>
          <w:color w:val="000000"/>
          <w:sz w:val="23"/>
          <w:szCs w:val="23"/>
          <w:bdr w:val="none" w:sz="0" w:space="0" w:color="auto" w:frame="1"/>
        </w:rPr>
        <w:t>attribute work but two way data binding will not work.</w:t>
      </w:r>
    </w:p>
    <w:p w:rsidR="00D63F05" w:rsidRDefault="00D63F05" w:rsidP="00D63F05">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How to make it works?</w:t>
      </w:r>
    </w:p>
    <w:p w:rsidR="00D63F05" w:rsidRDefault="00D63F05" w:rsidP="00D63F0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In order to make it work, what we need to do is, we need to add a property </w:t>
      </w:r>
      <w:proofErr w:type="spellStart"/>
      <w:r>
        <w:rPr>
          <w:rFonts w:ascii="Arial" w:hAnsi="Arial" w:cs="Arial"/>
          <w:color w:val="000000"/>
          <w:sz w:val="23"/>
          <w:szCs w:val="23"/>
          <w:bdr w:val="none" w:sz="0" w:space="0" w:color="auto" w:frame="1"/>
        </w:rPr>
        <w:t>lets</w:t>
      </w:r>
      <w:proofErr w:type="spellEnd"/>
      <w:r>
        <w:rPr>
          <w:rFonts w:ascii="Arial" w:hAnsi="Arial" w:cs="Arial"/>
          <w:color w:val="000000"/>
          <w:sz w:val="23"/>
          <w:szCs w:val="23"/>
          <w:bdr w:val="none" w:sz="0" w:space="0" w:color="auto" w:frame="1"/>
        </w:rPr>
        <w:t xml:space="preserve"> say “</w:t>
      </w:r>
      <w:proofErr w:type="spellStart"/>
      <w:r>
        <w:rPr>
          <w:rFonts w:ascii="Arial" w:hAnsi="Arial" w:cs="Arial"/>
          <w:color w:val="000000"/>
          <w:sz w:val="23"/>
          <w:szCs w:val="23"/>
          <w:bdr w:val="none" w:sz="0" w:space="0" w:color="auto" w:frame="1"/>
        </w:rPr>
        <w:t>BranchId</w:t>
      </w:r>
      <w:proofErr w:type="spellEnd"/>
      <w:r>
        <w:rPr>
          <w:rFonts w:ascii="Arial" w:hAnsi="Arial" w:cs="Arial"/>
          <w:color w:val="000000"/>
          <w:sz w:val="23"/>
          <w:szCs w:val="23"/>
          <w:bdr w:val="none" w:sz="0" w:space="0" w:color="auto" w:frame="1"/>
        </w:rPr>
        <w:t xml:space="preserve">” in the component class and initialize its value with the branch value that you want to be selected when the page load. As we want ETC branch to be selected by default and as its value is 1, so, we need to </w:t>
      </w:r>
      <w:proofErr w:type="spellStart"/>
      <w:r>
        <w:rPr>
          <w:rFonts w:ascii="Arial" w:hAnsi="Arial" w:cs="Arial"/>
          <w:color w:val="000000"/>
          <w:sz w:val="23"/>
          <w:szCs w:val="23"/>
          <w:bdr w:val="none" w:sz="0" w:space="0" w:color="auto" w:frame="1"/>
        </w:rPr>
        <w:t>BranchId</w:t>
      </w:r>
      <w:proofErr w:type="spellEnd"/>
      <w:r>
        <w:rPr>
          <w:rFonts w:ascii="Arial" w:hAnsi="Arial" w:cs="Arial"/>
          <w:color w:val="000000"/>
          <w:sz w:val="23"/>
          <w:szCs w:val="23"/>
          <w:bdr w:val="none" w:sz="0" w:space="0" w:color="auto" w:frame="1"/>
        </w:rPr>
        <w:t xml:space="preserve"> property and initialize its value to 2 in the </w:t>
      </w:r>
      <w:proofErr w:type="spellStart"/>
      <w:r>
        <w:rPr>
          <w:rFonts w:ascii="Arial" w:hAnsi="Arial" w:cs="Arial"/>
          <w:color w:val="000000"/>
          <w:sz w:val="23"/>
          <w:szCs w:val="23"/>
          <w:bdr w:val="none" w:sz="0" w:space="0" w:color="auto" w:frame="1"/>
        </w:rPr>
        <w:t>AppComponent</w:t>
      </w:r>
      <w:proofErr w:type="spellEnd"/>
      <w:r>
        <w:rPr>
          <w:rFonts w:ascii="Arial" w:hAnsi="Arial" w:cs="Arial"/>
          <w:color w:val="000000"/>
          <w:sz w:val="23"/>
          <w:szCs w:val="23"/>
          <w:bdr w:val="none" w:sz="0" w:space="0" w:color="auto" w:frame="1"/>
        </w:rPr>
        <w:t xml:space="preserve"> class. So, modify the </w:t>
      </w:r>
      <w:proofErr w:type="spellStart"/>
      <w:proofErr w:type="gramStart"/>
      <w:r>
        <w:rPr>
          <w:rStyle w:val="Strong"/>
          <w:rFonts w:ascii="Arial" w:hAnsi="Arial" w:cs="Arial"/>
          <w:color w:val="000000"/>
          <w:sz w:val="23"/>
          <w:szCs w:val="23"/>
          <w:bdr w:val="none" w:sz="0" w:space="0" w:color="auto" w:frame="1"/>
        </w:rPr>
        <w:t>app.component</w:t>
      </w:r>
      <w:proofErr w:type="gramEnd"/>
      <w:r>
        <w:rPr>
          <w:rStyle w:val="Strong"/>
          <w:rFonts w:ascii="Arial" w:hAnsi="Arial" w:cs="Arial"/>
          <w:color w:val="000000"/>
          <w:sz w:val="23"/>
          <w:szCs w:val="23"/>
          <w:bdr w:val="none" w:sz="0" w:space="0" w:color="auto" w:frame="1"/>
        </w:rPr>
        <w:t>.ts</w:t>
      </w:r>
      <w:proofErr w:type="spellEnd"/>
      <w:r>
        <w:rPr>
          <w:rFonts w:ascii="Arial" w:hAnsi="Arial" w:cs="Arial"/>
          <w:color w:val="000000"/>
          <w:sz w:val="23"/>
          <w:szCs w:val="23"/>
          <w:bdr w:val="none" w:sz="0" w:space="0" w:color="auto" w:frame="1"/>
        </w:rPr>
        <w:t> file as shown below.</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k0"/>
          <w:rFonts w:ascii="inherit" w:hAnsi="inherit" w:cs="Consolas"/>
          <w:b/>
          <w:bCs/>
          <w:color w:val="D171DD"/>
          <w:sz w:val="25"/>
          <w:szCs w:val="25"/>
          <w:bdr w:val="none" w:sz="0" w:space="0" w:color="auto" w:frame="1"/>
        </w:rPr>
        <w:t>import</w:t>
      </w:r>
      <w:r>
        <w:rPr>
          <w:rStyle w:val="enlighter-text"/>
          <w:rFonts w:ascii="inherit" w:hAnsi="inherit" w:cs="Consolas"/>
          <w:color w:val="CFD5E0"/>
          <w:sz w:val="25"/>
          <w:szCs w:val="25"/>
          <w:bdr w:val="none" w:sz="0" w:space="0" w:color="auto" w:frame="1"/>
        </w:rPr>
        <w:t xml:space="preserve"> </w:t>
      </w:r>
      <w:proofErr w:type="gramStart"/>
      <w:r>
        <w:rPr>
          <w:rStyle w:val="enlighter-g1"/>
          <w:rFonts w:ascii="inherit" w:hAnsi="inherit" w:cs="Consolas"/>
          <w:b/>
          <w:bCs/>
          <w:color w:val="6B7C8B"/>
          <w:sz w:val="25"/>
          <w:szCs w:val="25"/>
          <w:bdr w:val="none" w:sz="0" w:space="0" w:color="auto" w:frame="1"/>
        </w:rPr>
        <w:t>{</w:t>
      </w:r>
      <w:r>
        <w:rPr>
          <w:rStyle w:val="enlighter-text"/>
          <w:rFonts w:ascii="inherit" w:hAnsi="inherit" w:cs="Consolas"/>
          <w:color w:val="CFD5E0"/>
          <w:sz w:val="25"/>
          <w:szCs w:val="25"/>
          <w:bdr w:val="none" w:sz="0" w:space="0" w:color="auto" w:frame="1"/>
        </w:rPr>
        <w:t xml:space="preserve"> Component</w:t>
      </w:r>
      <w:proofErr w:type="gramEnd"/>
      <w:r>
        <w:rPr>
          <w:rStyle w:val="enlighter-text"/>
          <w:rFonts w:ascii="inherit" w:hAnsi="inherit" w:cs="Consolas"/>
          <w:color w:val="CFD5E0"/>
          <w:sz w:val="25"/>
          <w:szCs w:val="25"/>
          <w:bdr w:val="none" w:sz="0" w:space="0" w:color="auto" w:frame="1"/>
        </w:rPr>
        <w:t xml:space="preserve"> </w:t>
      </w:r>
      <w:r>
        <w:rPr>
          <w:rStyle w:val="enlighter-g1"/>
          <w:rFonts w:ascii="inherit" w:hAnsi="inherit" w:cs="Consolas"/>
          <w:b/>
          <w:bCs/>
          <w:color w:val="6B7C8B"/>
          <w:sz w:val="25"/>
          <w:szCs w:val="25"/>
          <w:bdr w:val="none" w:sz="0" w:space="0" w:color="auto" w:frame="1"/>
        </w:rPr>
        <w:t>}</w:t>
      </w:r>
      <w:r>
        <w:rPr>
          <w:rStyle w:val="enlighter-text"/>
          <w:rFonts w:ascii="inherit" w:hAnsi="inherit" w:cs="Consolas"/>
          <w:color w:val="CFD5E0"/>
          <w:sz w:val="25"/>
          <w:szCs w:val="25"/>
          <w:bdr w:val="none" w:sz="0" w:space="0" w:color="auto" w:frame="1"/>
        </w:rPr>
        <w:t xml:space="preserve"> from </w:t>
      </w:r>
      <w:r>
        <w:rPr>
          <w:rStyle w:val="enlighter-s0"/>
          <w:rFonts w:ascii="inherit" w:hAnsi="inherit" w:cs="Consolas"/>
          <w:color w:val="7CC379"/>
          <w:sz w:val="25"/>
          <w:szCs w:val="25"/>
          <w:bdr w:val="none" w:sz="0" w:space="0" w:color="auto" w:frame="1"/>
        </w:rPr>
        <w:t>'@angular/core'</w:t>
      </w:r>
      <w:r>
        <w:rPr>
          <w:rStyle w:val="enlighter-text"/>
          <w:rFonts w:ascii="inherit" w:hAnsi="inherit" w:cs="Consolas"/>
          <w:color w:val="CFD5E0"/>
          <w:sz w:val="25"/>
          <w:szCs w:val="25"/>
          <w:bdr w:val="none" w:sz="0" w:space="0" w:color="auto" w:frame="1"/>
        </w:rPr>
        <w: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k0"/>
          <w:rFonts w:ascii="inherit" w:hAnsi="inherit" w:cs="Consolas"/>
          <w:b/>
          <w:bCs/>
          <w:color w:val="D171DD"/>
          <w:sz w:val="25"/>
          <w:szCs w:val="25"/>
          <w:bdr w:val="none" w:sz="0" w:space="0" w:color="auto" w:frame="1"/>
        </w:rPr>
        <w:t>import</w:t>
      </w:r>
      <w:r>
        <w:rPr>
          <w:rStyle w:val="enlighter-text"/>
          <w:rFonts w:ascii="inherit" w:hAnsi="inherit" w:cs="Consolas"/>
          <w:color w:val="CFD5E0"/>
          <w:sz w:val="25"/>
          <w:szCs w:val="25"/>
          <w:bdr w:val="none" w:sz="0" w:space="0" w:color="auto" w:frame="1"/>
        </w:rPr>
        <w:t xml:space="preserve"> </w:t>
      </w:r>
      <w:proofErr w:type="gramStart"/>
      <w:r>
        <w:rPr>
          <w:rStyle w:val="enlighter-g1"/>
          <w:rFonts w:ascii="inherit" w:hAnsi="inherit" w:cs="Consolas"/>
          <w:b/>
          <w:bCs/>
          <w:color w:val="6B7C8B"/>
          <w:sz w:val="25"/>
          <w:szCs w:val="25"/>
          <w:bdr w:val="none" w:sz="0" w:space="0" w:color="auto" w:frame="1"/>
        </w:rPr>
        <w:t>{</w:t>
      </w:r>
      <w:r>
        <w:rPr>
          <w:rStyle w:val="enlighter-text"/>
          <w:rFonts w:ascii="inherit" w:hAnsi="inherit" w:cs="Consolas"/>
          <w:color w:val="CFD5E0"/>
          <w:sz w:val="25"/>
          <w:szCs w:val="25"/>
          <w:bdr w:val="none" w:sz="0" w:space="0" w:color="auto" w:frame="1"/>
        </w:rPr>
        <w:t xml:space="preserve"> </w:t>
      </w:r>
      <w:proofErr w:type="spellStart"/>
      <w:r>
        <w:rPr>
          <w:rStyle w:val="enlighter-text"/>
          <w:rFonts w:ascii="inherit" w:hAnsi="inherit" w:cs="Consolas"/>
          <w:color w:val="CFD5E0"/>
          <w:sz w:val="25"/>
          <w:szCs w:val="25"/>
          <w:bdr w:val="none" w:sz="0" w:space="0" w:color="auto" w:frame="1"/>
        </w:rPr>
        <w:t>NgForm</w:t>
      </w:r>
      <w:proofErr w:type="spellEnd"/>
      <w:proofErr w:type="gramEnd"/>
      <w:r>
        <w:rPr>
          <w:rStyle w:val="enlighter-text"/>
          <w:rFonts w:ascii="inherit" w:hAnsi="inherit" w:cs="Consolas"/>
          <w:color w:val="CFD5E0"/>
          <w:sz w:val="25"/>
          <w:szCs w:val="25"/>
          <w:bdr w:val="none" w:sz="0" w:space="0" w:color="auto" w:frame="1"/>
        </w:rPr>
        <w:t xml:space="preserve"> </w:t>
      </w:r>
      <w:r>
        <w:rPr>
          <w:rStyle w:val="enlighter-g1"/>
          <w:rFonts w:ascii="inherit" w:hAnsi="inherit" w:cs="Consolas"/>
          <w:b/>
          <w:bCs/>
          <w:color w:val="6B7C8B"/>
          <w:sz w:val="25"/>
          <w:szCs w:val="25"/>
          <w:bdr w:val="none" w:sz="0" w:space="0" w:color="auto" w:frame="1"/>
        </w:rPr>
        <w:t>}</w:t>
      </w:r>
      <w:r>
        <w:rPr>
          <w:rStyle w:val="enlighter-text"/>
          <w:rFonts w:ascii="inherit" w:hAnsi="inherit" w:cs="Consolas"/>
          <w:color w:val="CFD5E0"/>
          <w:sz w:val="25"/>
          <w:szCs w:val="25"/>
          <w:bdr w:val="none" w:sz="0" w:space="0" w:color="auto" w:frame="1"/>
        </w:rPr>
        <w:t xml:space="preserve"> from </w:t>
      </w:r>
      <w:r>
        <w:rPr>
          <w:rStyle w:val="enlighter-s0"/>
          <w:rFonts w:ascii="inherit" w:hAnsi="inherit" w:cs="Consolas"/>
          <w:color w:val="7CC379"/>
          <w:sz w:val="25"/>
          <w:szCs w:val="25"/>
          <w:bdr w:val="none" w:sz="0" w:space="0" w:color="auto" w:frame="1"/>
        </w:rPr>
        <w:t>'@angular/forms'</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text"/>
          <w:rFonts w:ascii="inherit" w:hAnsi="inherit" w:cs="Consolas"/>
          <w:color w:val="CFD5E0"/>
          <w:sz w:val="25"/>
          <w:szCs w:val="25"/>
          <w:bdr w:val="none" w:sz="0" w:space="0" w:color="auto" w:frame="1"/>
        </w:rPr>
        <w:t>@</w:t>
      </w:r>
      <w:proofErr w:type="gramStart"/>
      <w:r>
        <w:rPr>
          <w:rStyle w:val="enlighter-m0"/>
          <w:rFonts w:ascii="inherit" w:hAnsi="inherit" w:cs="Consolas"/>
          <w:color w:val="4284AE"/>
          <w:sz w:val="25"/>
          <w:szCs w:val="25"/>
          <w:bdr w:val="none" w:sz="0" w:space="0" w:color="auto" w:frame="1"/>
        </w:rPr>
        <w:t>Component</w:t>
      </w:r>
      <w:r>
        <w:rPr>
          <w:rStyle w:val="enlighter-g1"/>
          <w:rFonts w:ascii="inherit" w:hAnsi="inherit" w:cs="Consolas"/>
          <w:b/>
          <w:bCs/>
          <w:color w:val="6B7C8B"/>
          <w:sz w:val="25"/>
          <w:szCs w:val="25"/>
          <w:bdr w:val="none" w:sz="0" w:space="0" w:color="auto" w:frame="1"/>
        </w:rPr>
        <w:t>(</w:t>
      </w:r>
      <w:proofErr w:type="gramEnd"/>
      <w:r>
        <w:rPr>
          <w:rStyle w:val="enlighter-g1"/>
          <w:rFonts w:ascii="inherit" w:hAnsi="inherit" w:cs="Consolas"/>
          <w:b/>
          <w:bCs/>
          <w:color w:val="6B7C8B"/>
          <w:sz w:val="25"/>
          <w:szCs w:val="25"/>
          <w:bdr w:val="none" w:sz="0" w:space="0" w:color="auto" w:frame="1"/>
        </w:rPr>
        <w: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text"/>
          <w:rFonts w:ascii="inherit" w:hAnsi="inherit" w:cs="Consolas"/>
          <w:color w:val="CFD5E0"/>
          <w:sz w:val="25"/>
          <w:szCs w:val="25"/>
          <w:bdr w:val="none" w:sz="0" w:space="0" w:color="auto" w:frame="1"/>
        </w:rPr>
        <w:t xml:space="preserve">selector: </w:t>
      </w:r>
      <w:r>
        <w:rPr>
          <w:rStyle w:val="enlighter-s0"/>
          <w:rFonts w:ascii="inherit" w:hAnsi="inherit" w:cs="Consolas"/>
          <w:color w:val="7CC379"/>
          <w:sz w:val="25"/>
          <w:szCs w:val="25"/>
          <w:bdr w:val="none" w:sz="0" w:space="0" w:color="auto" w:frame="1"/>
        </w:rPr>
        <w:t>'app-root'</w:t>
      </w:r>
      <w:r>
        <w:rPr>
          <w:rStyle w:val="enlighter-text"/>
          <w:rFonts w:ascii="inherit" w:hAnsi="inherit" w:cs="Consolas"/>
          <w:color w:val="CFD5E0"/>
          <w:sz w:val="25"/>
          <w:szCs w:val="25"/>
          <w:bdr w:val="none" w:sz="0" w:space="0" w:color="auto" w:frame="1"/>
        </w:rPr>
        <w:t>,</w:t>
      </w:r>
    </w:p>
    <w:p w:rsidR="00D63F05" w:rsidRDefault="00D63F05" w:rsidP="00D63F05">
      <w:pPr>
        <w:shd w:val="clear" w:color="auto" w:fill="272B33"/>
        <w:spacing w:line="384" w:lineRule="atLeast"/>
        <w:textAlignment w:val="baseline"/>
        <w:rPr>
          <w:rFonts w:ascii="Consolas" w:hAnsi="Consolas" w:cs="Consolas"/>
          <w:color w:val="596174"/>
          <w:sz w:val="18"/>
          <w:szCs w:val="18"/>
        </w:rPr>
      </w:pPr>
      <w:proofErr w:type="spellStart"/>
      <w:r>
        <w:rPr>
          <w:rStyle w:val="enlighter-text"/>
          <w:rFonts w:ascii="inherit" w:hAnsi="inherit" w:cs="Consolas"/>
          <w:color w:val="CFD5E0"/>
          <w:sz w:val="25"/>
          <w:szCs w:val="25"/>
          <w:bdr w:val="none" w:sz="0" w:space="0" w:color="auto" w:frame="1"/>
        </w:rPr>
        <w:t>templateUrl</w:t>
      </w:r>
      <w:proofErr w:type="spellEnd"/>
      <w:r>
        <w:rPr>
          <w:rStyle w:val="enlighter-text"/>
          <w:rFonts w:ascii="inherit" w:hAnsi="inherit" w:cs="Consolas"/>
          <w:color w:val="CFD5E0"/>
          <w:sz w:val="25"/>
          <w:szCs w:val="25"/>
          <w:bdr w:val="none" w:sz="0" w:space="0" w:color="auto" w:frame="1"/>
        </w:rPr>
        <w:t xml:space="preserve">: </w:t>
      </w:r>
      <w:r>
        <w:rPr>
          <w:rStyle w:val="enlighter-s0"/>
          <w:rFonts w:ascii="inherit" w:hAnsi="inherit" w:cs="Consolas"/>
          <w:color w:val="7CC379"/>
          <w:sz w:val="25"/>
          <w:szCs w:val="25"/>
          <w:bdr w:val="none" w:sz="0" w:space="0" w:color="auto" w:frame="1"/>
        </w:rPr>
        <w:t>'./app.component.html'</w:t>
      </w:r>
      <w:r>
        <w:rPr>
          <w:rStyle w:val="enlighter-text"/>
          <w:rFonts w:ascii="inherit" w:hAnsi="inherit" w:cs="Consolas"/>
          <w:color w:val="CFD5E0"/>
          <w:sz w:val="25"/>
          <w:szCs w:val="25"/>
          <w:bdr w:val="none" w:sz="0" w:space="0" w:color="auto" w:frame="1"/>
        </w:rPr>
        <w:t>,</w:t>
      </w:r>
    </w:p>
    <w:p w:rsidR="00D63F05" w:rsidRDefault="00D63F05" w:rsidP="00D63F05">
      <w:pPr>
        <w:shd w:val="clear" w:color="auto" w:fill="272B33"/>
        <w:spacing w:line="384" w:lineRule="atLeast"/>
        <w:textAlignment w:val="baseline"/>
        <w:rPr>
          <w:rFonts w:ascii="Consolas" w:hAnsi="Consolas" w:cs="Consolas"/>
          <w:color w:val="596174"/>
          <w:sz w:val="18"/>
          <w:szCs w:val="18"/>
        </w:rPr>
      </w:pPr>
      <w:proofErr w:type="spellStart"/>
      <w:r>
        <w:rPr>
          <w:rStyle w:val="enlighter-text"/>
          <w:rFonts w:ascii="inherit" w:hAnsi="inherit" w:cs="Consolas"/>
          <w:color w:val="CFD5E0"/>
          <w:sz w:val="25"/>
          <w:szCs w:val="25"/>
          <w:bdr w:val="none" w:sz="0" w:space="0" w:color="auto" w:frame="1"/>
        </w:rPr>
        <w:t>styleUrls</w:t>
      </w:r>
      <w:proofErr w:type="spellEnd"/>
      <w:r>
        <w:rPr>
          <w:rStyle w:val="enlighter-text"/>
          <w:rFonts w:ascii="inherit" w:hAnsi="inherit" w:cs="Consolas"/>
          <w:color w:val="CFD5E0"/>
          <w:sz w:val="25"/>
          <w:szCs w:val="25"/>
          <w:bdr w:val="none" w:sz="0" w:space="0" w:color="auto" w:frame="1"/>
        </w:rPr>
        <w:t xml:space="preserve">: </w:t>
      </w:r>
      <w:r>
        <w:rPr>
          <w:rStyle w:val="enlighter-g1"/>
          <w:rFonts w:ascii="inherit" w:hAnsi="inherit" w:cs="Consolas"/>
          <w:b/>
          <w:bCs/>
          <w:color w:val="6B7C8B"/>
          <w:sz w:val="25"/>
          <w:szCs w:val="25"/>
          <w:bdr w:val="none" w:sz="0" w:space="0" w:color="auto" w:frame="1"/>
        </w:rPr>
        <w:t>[</w:t>
      </w:r>
      <w:r>
        <w:rPr>
          <w:rStyle w:val="enlighter-s0"/>
          <w:rFonts w:ascii="inherit" w:hAnsi="inherit" w:cs="Consolas"/>
          <w:color w:val="7CC379"/>
          <w:sz w:val="25"/>
          <w:szCs w:val="25"/>
          <w:bdr w:val="none" w:sz="0" w:space="0" w:color="auto" w:frame="1"/>
        </w:rPr>
        <w:t>'./app.component.css'</w:t>
      </w:r>
      <w:r>
        <w:rPr>
          <w:rStyle w:val="enlighter-g1"/>
          <w:rFonts w:ascii="inherit" w:hAnsi="inherit" w:cs="Consolas"/>
          <w:b/>
          <w:bCs/>
          <w:color w:val="6B7C8B"/>
          <w:sz w:val="25"/>
          <w:szCs w:val="25"/>
          <w:bdr w:val="none" w:sz="0" w:space="0" w:color="auto" w:frame="1"/>
        </w:rPr>
        <w: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k0"/>
          <w:rFonts w:ascii="inherit" w:hAnsi="inherit" w:cs="Consolas"/>
          <w:b/>
          <w:bCs/>
          <w:color w:val="D171DD"/>
          <w:sz w:val="25"/>
          <w:szCs w:val="25"/>
          <w:bdr w:val="none" w:sz="0" w:space="0" w:color="auto" w:frame="1"/>
        </w:rPr>
        <w:t>export</w:t>
      </w:r>
      <w:r>
        <w:rPr>
          <w:rStyle w:val="enlighter-text"/>
          <w:rFonts w:ascii="inherit" w:hAnsi="inherit" w:cs="Consolas"/>
          <w:color w:val="CFD5E0"/>
          <w:sz w:val="25"/>
          <w:szCs w:val="25"/>
          <w:bdr w:val="none" w:sz="0" w:space="0" w:color="auto" w:frame="1"/>
        </w:rPr>
        <w:t xml:space="preserve"> </w:t>
      </w:r>
      <w:r>
        <w:rPr>
          <w:rStyle w:val="enlighter-k0"/>
          <w:rFonts w:ascii="inherit" w:hAnsi="inherit" w:cs="Consolas"/>
          <w:b/>
          <w:bCs/>
          <w:color w:val="D171DD"/>
          <w:sz w:val="25"/>
          <w:szCs w:val="25"/>
          <w:bdr w:val="none" w:sz="0" w:space="0" w:color="auto" w:frame="1"/>
        </w:rPr>
        <w:t>class</w:t>
      </w:r>
      <w:r>
        <w:rPr>
          <w:rStyle w:val="enlighter-text"/>
          <w:rFonts w:ascii="inherit" w:hAnsi="inherit" w:cs="Consolas"/>
          <w:color w:val="CFD5E0"/>
          <w:sz w:val="25"/>
          <w:szCs w:val="25"/>
          <w:bdr w:val="none" w:sz="0" w:space="0" w:color="auto" w:frame="1"/>
        </w:rPr>
        <w:t xml:space="preserve"> </w:t>
      </w:r>
      <w:proofErr w:type="spellStart"/>
      <w:r>
        <w:rPr>
          <w:rStyle w:val="enlighter-text"/>
          <w:rFonts w:ascii="inherit" w:hAnsi="inherit" w:cs="Consolas"/>
          <w:color w:val="CFD5E0"/>
          <w:sz w:val="25"/>
          <w:szCs w:val="25"/>
          <w:bdr w:val="none" w:sz="0" w:space="0" w:color="auto" w:frame="1"/>
        </w:rPr>
        <w:t>AppComponent</w:t>
      </w:r>
      <w:proofErr w:type="spellEnd"/>
      <w:r>
        <w:rPr>
          <w:rStyle w:val="enlighter-text"/>
          <w:rFonts w:ascii="inherit" w:hAnsi="inherit" w:cs="Consolas"/>
          <w:color w:val="CFD5E0"/>
          <w:sz w:val="25"/>
          <w:szCs w:val="25"/>
          <w:bdr w:val="none" w:sz="0" w:space="0" w:color="auto" w:frame="1"/>
        </w:rPr>
        <w:t xml:space="preserve"> </w:t>
      </w:r>
      <w:r>
        <w:rPr>
          <w:rStyle w:val="enlighter-g1"/>
          <w:rFonts w:ascii="inherit" w:hAnsi="inherit" w:cs="Consolas"/>
          <w:b/>
          <w:bCs/>
          <w:color w:val="6B7C8B"/>
          <w:sz w:val="25"/>
          <w:szCs w:val="25"/>
          <w:bdr w:val="none" w:sz="0" w:space="0" w:color="auto" w:frame="1"/>
        </w:rPr>
        <w:t>{</w:t>
      </w:r>
    </w:p>
    <w:p w:rsidR="00D63F05" w:rsidRDefault="00D63F05" w:rsidP="00D63F05">
      <w:pPr>
        <w:shd w:val="clear" w:color="auto" w:fill="272B33"/>
        <w:spacing w:line="384" w:lineRule="atLeast"/>
        <w:textAlignment w:val="baseline"/>
        <w:rPr>
          <w:rFonts w:ascii="Consolas" w:hAnsi="Consolas" w:cs="Consolas"/>
          <w:color w:val="596174"/>
          <w:sz w:val="18"/>
          <w:szCs w:val="18"/>
        </w:rPr>
      </w:pPr>
      <w:proofErr w:type="spellStart"/>
      <w:r>
        <w:rPr>
          <w:rStyle w:val="enlighter-text"/>
          <w:rFonts w:ascii="inherit" w:hAnsi="inherit" w:cs="Consolas"/>
          <w:color w:val="CFD5E0"/>
          <w:sz w:val="25"/>
          <w:szCs w:val="25"/>
          <w:bdr w:val="none" w:sz="0" w:space="0" w:color="auto" w:frame="1"/>
        </w:rPr>
        <w:t>BranchId</w:t>
      </w:r>
      <w:proofErr w:type="spellEnd"/>
      <w:r>
        <w:rPr>
          <w:rStyle w:val="enlighter-text"/>
          <w:rFonts w:ascii="inherit" w:hAnsi="inherit" w:cs="Consolas"/>
          <w:color w:val="CFD5E0"/>
          <w:sz w:val="25"/>
          <w:szCs w:val="25"/>
          <w:bdr w:val="none" w:sz="0" w:space="0" w:color="auto" w:frame="1"/>
        </w:rPr>
        <w:t xml:space="preserve"> = </w:t>
      </w:r>
      <w:r>
        <w:rPr>
          <w:rStyle w:val="enlighter-s0"/>
          <w:rFonts w:ascii="inherit" w:hAnsi="inherit" w:cs="Consolas"/>
          <w:color w:val="7CC379"/>
          <w:sz w:val="25"/>
          <w:szCs w:val="25"/>
          <w:bdr w:val="none" w:sz="0" w:space="0" w:color="auto" w:frame="1"/>
        </w:rPr>
        <w:t>"2"</w:t>
      </w:r>
      <w:r>
        <w:rPr>
          <w:rStyle w:val="enlighter-text"/>
          <w:rFonts w:ascii="inherit" w:hAnsi="inherit" w:cs="Consolas"/>
          <w:color w:val="CFD5E0"/>
          <w:sz w:val="25"/>
          <w:szCs w:val="25"/>
          <w:bdr w:val="none" w:sz="0" w:space="0" w:color="auto" w:frame="1"/>
        </w:rPr>
        <w:t>;</w:t>
      </w:r>
    </w:p>
    <w:p w:rsidR="00D63F05" w:rsidRDefault="00D63F05" w:rsidP="00D63F05">
      <w:pPr>
        <w:shd w:val="clear" w:color="auto" w:fill="272B33"/>
        <w:spacing w:line="384" w:lineRule="atLeast"/>
        <w:textAlignment w:val="baseline"/>
        <w:rPr>
          <w:rFonts w:ascii="Consolas" w:hAnsi="Consolas" w:cs="Consolas"/>
          <w:color w:val="596174"/>
          <w:sz w:val="18"/>
          <w:szCs w:val="18"/>
        </w:rPr>
      </w:pPr>
      <w:proofErr w:type="spellStart"/>
      <w:proofErr w:type="gramStart"/>
      <w:r>
        <w:rPr>
          <w:rStyle w:val="enlighter-m0"/>
          <w:rFonts w:ascii="inherit" w:hAnsi="inherit" w:cs="Consolas"/>
          <w:color w:val="4284AE"/>
          <w:sz w:val="25"/>
          <w:szCs w:val="25"/>
          <w:bdr w:val="none" w:sz="0" w:space="0" w:color="auto" w:frame="1"/>
        </w:rPr>
        <w:t>RegisterStudent</w:t>
      </w:r>
      <w:proofErr w:type="spellEnd"/>
      <w:r>
        <w:rPr>
          <w:rStyle w:val="enlighter-g1"/>
          <w:rFonts w:ascii="inherit" w:hAnsi="inherit" w:cs="Consolas"/>
          <w:b/>
          <w:bCs/>
          <w:color w:val="6B7C8B"/>
          <w:sz w:val="25"/>
          <w:szCs w:val="25"/>
          <w:bdr w:val="none" w:sz="0" w:space="0" w:color="auto" w:frame="1"/>
        </w:rPr>
        <w:t>(</w:t>
      </w:r>
      <w:proofErr w:type="spellStart"/>
      <w:proofErr w:type="gramEnd"/>
      <w:r>
        <w:rPr>
          <w:rStyle w:val="enlighter-text"/>
          <w:rFonts w:ascii="inherit" w:hAnsi="inherit" w:cs="Consolas"/>
          <w:color w:val="CFD5E0"/>
          <w:sz w:val="25"/>
          <w:szCs w:val="25"/>
          <w:bdr w:val="none" w:sz="0" w:space="0" w:color="auto" w:frame="1"/>
        </w:rPr>
        <w:t>studentForm</w:t>
      </w:r>
      <w:proofErr w:type="spellEnd"/>
      <w:r>
        <w:rPr>
          <w:rStyle w:val="enlighter-text"/>
          <w:rFonts w:ascii="inherit" w:hAnsi="inherit" w:cs="Consolas"/>
          <w:color w:val="CFD5E0"/>
          <w:sz w:val="25"/>
          <w:szCs w:val="25"/>
          <w:bdr w:val="none" w:sz="0" w:space="0" w:color="auto" w:frame="1"/>
        </w:rPr>
        <w:t xml:space="preserve">: </w:t>
      </w:r>
      <w:proofErr w:type="spellStart"/>
      <w:r>
        <w:rPr>
          <w:rStyle w:val="enlighter-text"/>
          <w:rFonts w:ascii="inherit" w:hAnsi="inherit" w:cs="Consolas"/>
          <w:color w:val="CFD5E0"/>
          <w:sz w:val="25"/>
          <w:szCs w:val="25"/>
          <w:bdr w:val="none" w:sz="0" w:space="0" w:color="auto" w:frame="1"/>
        </w:rPr>
        <w:t>NgForm</w:t>
      </w:r>
      <w:proofErr w:type="spellEnd"/>
      <w:r>
        <w:rPr>
          <w:rStyle w:val="enlighter-g1"/>
          <w:rFonts w:ascii="inherit" w:hAnsi="inherit" w:cs="Consolas"/>
          <w:b/>
          <w:bCs/>
          <w:color w:val="6B7C8B"/>
          <w:sz w:val="25"/>
          <w:szCs w:val="25"/>
          <w:bdr w:val="none" w:sz="0" w:space="0" w:color="auto" w:frame="1"/>
        </w:rPr>
        <w:t>)</w:t>
      </w:r>
      <w:r>
        <w:rPr>
          <w:rStyle w:val="enlighter-text"/>
          <w:rFonts w:ascii="inherit" w:hAnsi="inherit" w:cs="Consolas"/>
          <w:color w:val="CFD5E0"/>
          <w:sz w:val="25"/>
          <w:szCs w:val="25"/>
          <w:bdr w:val="none" w:sz="0" w:space="0" w:color="auto" w:frame="1"/>
        </w:rPr>
        <w:t xml:space="preserve">: </w:t>
      </w:r>
      <w:r>
        <w:rPr>
          <w:rStyle w:val="enlighter-k5"/>
          <w:rFonts w:ascii="inherit" w:hAnsi="inherit" w:cs="Consolas"/>
          <w:b/>
          <w:bCs/>
          <w:color w:val="D171DD"/>
          <w:sz w:val="25"/>
          <w:szCs w:val="25"/>
          <w:bdr w:val="none" w:sz="0" w:space="0" w:color="auto" w:frame="1"/>
        </w:rPr>
        <w:t>void</w:t>
      </w:r>
      <w:r>
        <w:rPr>
          <w:rStyle w:val="enlighter-text"/>
          <w:rFonts w:ascii="inherit" w:hAnsi="inherit" w:cs="Consolas"/>
          <w:color w:val="CFD5E0"/>
          <w:sz w:val="25"/>
          <w:szCs w:val="25"/>
          <w:bdr w:val="none" w:sz="0" w:space="0" w:color="auto" w:frame="1"/>
        </w:rPr>
        <w:t xml:space="preserve"> </w:t>
      </w:r>
      <w:r>
        <w:rPr>
          <w:rStyle w:val="enlighter-g1"/>
          <w:rFonts w:ascii="inherit" w:hAnsi="inherit" w:cs="Consolas"/>
          <w:b/>
          <w:bCs/>
          <w:color w:val="6B7C8B"/>
          <w:sz w:val="25"/>
          <w:szCs w:val="25"/>
          <w:bdr w:val="none" w:sz="0" w:space="0" w:color="auto" w:frame="1"/>
        </w:rPr>
        <w:t>{</w:t>
      </w:r>
      <w:r>
        <w:rPr>
          <w:rStyle w:val="enlighter-text"/>
          <w:rFonts w:ascii="inherit" w:hAnsi="inherit" w:cs="Consolas"/>
          <w:color w:val="CFD5E0"/>
          <w:sz w:val="25"/>
          <w:szCs w:val="25"/>
          <w:bdr w:val="none" w:sz="0" w:space="0" w:color="auto" w:frame="1"/>
        </w:rPr>
        <w:t xml:space="preserve"> </w:t>
      </w:r>
    </w:p>
    <w:p w:rsidR="00D63F05" w:rsidRDefault="00D63F05" w:rsidP="00D63F05">
      <w:pPr>
        <w:shd w:val="clear" w:color="auto" w:fill="272B33"/>
        <w:spacing w:line="384" w:lineRule="atLeast"/>
        <w:textAlignment w:val="baseline"/>
        <w:rPr>
          <w:rFonts w:ascii="Consolas" w:hAnsi="Consolas" w:cs="Consolas"/>
          <w:color w:val="596174"/>
          <w:sz w:val="18"/>
          <w:szCs w:val="18"/>
        </w:rPr>
      </w:pPr>
      <w:proofErr w:type="gramStart"/>
      <w:r>
        <w:rPr>
          <w:rStyle w:val="enlighter-k9"/>
          <w:rFonts w:ascii="inherit" w:hAnsi="inherit" w:cs="Consolas"/>
          <w:color w:val="FFFFFF"/>
          <w:sz w:val="25"/>
          <w:szCs w:val="25"/>
          <w:bdr w:val="none" w:sz="0" w:space="0" w:color="auto" w:frame="1"/>
        </w:rPr>
        <w:t>console</w:t>
      </w:r>
      <w:r>
        <w:rPr>
          <w:rStyle w:val="enlighter-text"/>
          <w:rFonts w:ascii="inherit" w:hAnsi="inherit" w:cs="Consolas"/>
          <w:color w:val="CFD5E0"/>
          <w:sz w:val="25"/>
          <w:szCs w:val="25"/>
          <w:bdr w:val="none" w:sz="0" w:space="0" w:color="auto" w:frame="1"/>
        </w:rPr>
        <w:t>.</w:t>
      </w:r>
      <w:r>
        <w:rPr>
          <w:rStyle w:val="enlighter-m3"/>
          <w:rFonts w:ascii="inherit" w:hAnsi="inherit" w:cs="Consolas"/>
          <w:color w:val="4284AE"/>
          <w:sz w:val="25"/>
          <w:szCs w:val="25"/>
          <w:bdr w:val="none" w:sz="0" w:space="0" w:color="auto" w:frame="1"/>
        </w:rPr>
        <w:t>log</w:t>
      </w:r>
      <w:r>
        <w:rPr>
          <w:rStyle w:val="enlighter-g1"/>
          <w:rFonts w:ascii="inherit" w:hAnsi="inherit" w:cs="Consolas"/>
          <w:b/>
          <w:bCs/>
          <w:color w:val="6B7C8B"/>
          <w:sz w:val="25"/>
          <w:szCs w:val="25"/>
          <w:bdr w:val="none" w:sz="0" w:space="0" w:color="auto" w:frame="1"/>
        </w:rPr>
        <w:t>(</w:t>
      </w:r>
      <w:proofErr w:type="spellStart"/>
      <w:proofErr w:type="gramEnd"/>
      <w:r>
        <w:rPr>
          <w:rStyle w:val="enlighter-text"/>
          <w:rFonts w:ascii="inherit" w:hAnsi="inherit" w:cs="Consolas"/>
          <w:color w:val="CFD5E0"/>
          <w:sz w:val="25"/>
          <w:szCs w:val="25"/>
          <w:bdr w:val="none" w:sz="0" w:space="0" w:color="auto" w:frame="1"/>
        </w:rPr>
        <w:t>studentForm.</w:t>
      </w:r>
      <w:r>
        <w:rPr>
          <w:rStyle w:val="enlighter-m3"/>
          <w:rFonts w:ascii="inherit" w:hAnsi="inherit" w:cs="Consolas"/>
          <w:color w:val="4284AE"/>
          <w:sz w:val="25"/>
          <w:szCs w:val="25"/>
          <w:bdr w:val="none" w:sz="0" w:space="0" w:color="auto" w:frame="1"/>
        </w:rPr>
        <w:t>value</w:t>
      </w:r>
      <w:proofErr w:type="spellEnd"/>
      <w:r>
        <w:rPr>
          <w:rStyle w:val="enlighter-g1"/>
          <w:rFonts w:ascii="inherit" w:hAnsi="inherit" w:cs="Consolas"/>
          <w:b/>
          <w:bCs/>
          <w:color w:val="6B7C8B"/>
          <w:sz w:val="25"/>
          <w:szCs w:val="25"/>
          <w:bdr w:val="none" w:sz="0" w:space="0" w:color="auto" w:frame="1"/>
        </w:rPr>
        <w:t>)</w:t>
      </w:r>
      <w:r>
        <w:rPr>
          <w:rStyle w:val="enlighter-text"/>
          <w:rFonts w:ascii="inherit" w:hAnsi="inherit" w:cs="Consolas"/>
          <w:color w:val="CFD5E0"/>
          <w:sz w:val="25"/>
          <w:szCs w:val="25"/>
          <w:bdr w:val="none" w:sz="0" w:space="0" w:color="auto" w:frame="1"/>
        </w:rPr>
        <w: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w:t>
      </w:r>
    </w:p>
    <w:p w:rsidR="00D63F05" w:rsidRDefault="00D63F05" w:rsidP="00D63F05">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Modifying the app.component.html file</w:t>
      </w:r>
    </w:p>
    <w:p w:rsidR="00D63F05" w:rsidRDefault="00D63F05" w:rsidP="00D63F0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Next, we include to include the </w:t>
      </w:r>
      <w:proofErr w:type="spellStart"/>
      <w:r>
        <w:rPr>
          <w:rFonts w:ascii="Arial" w:hAnsi="Arial" w:cs="Arial"/>
          <w:color w:val="000000"/>
          <w:sz w:val="23"/>
          <w:szCs w:val="23"/>
          <w:bdr w:val="none" w:sz="0" w:space="0" w:color="auto" w:frame="1"/>
        </w:rPr>
        <w:t>ngModel</w:t>
      </w:r>
      <w:proofErr w:type="spellEnd"/>
      <w:r>
        <w:rPr>
          <w:rFonts w:ascii="Arial" w:hAnsi="Arial" w:cs="Arial"/>
          <w:color w:val="000000"/>
          <w:sz w:val="23"/>
          <w:szCs w:val="23"/>
          <w:bdr w:val="none" w:sz="0" w:space="0" w:color="auto" w:frame="1"/>
        </w:rPr>
        <w:t xml:space="preserve"> directive and bind it with the component property </w:t>
      </w:r>
      <w:proofErr w:type="spellStart"/>
      <w:r>
        <w:rPr>
          <w:rFonts w:ascii="Arial" w:hAnsi="Arial" w:cs="Arial"/>
          <w:color w:val="000000"/>
          <w:sz w:val="23"/>
          <w:szCs w:val="23"/>
          <w:bdr w:val="none" w:sz="0" w:space="0" w:color="auto" w:frame="1"/>
        </w:rPr>
        <w:t>BranchId</w:t>
      </w:r>
      <w:proofErr w:type="spellEnd"/>
      <w:r>
        <w:rPr>
          <w:rFonts w:ascii="Arial" w:hAnsi="Arial" w:cs="Arial"/>
          <w:color w:val="000000"/>
          <w:sz w:val="23"/>
          <w:szCs w:val="23"/>
          <w:bdr w:val="none" w:sz="0" w:space="0" w:color="auto" w:frame="1"/>
        </w:rPr>
        <w:t>. To do so, modify the Select List code in the </w:t>
      </w:r>
      <w:r>
        <w:rPr>
          <w:rStyle w:val="Strong"/>
          <w:rFonts w:ascii="Arial" w:hAnsi="Arial" w:cs="Arial"/>
          <w:color w:val="000000"/>
          <w:sz w:val="23"/>
          <w:szCs w:val="23"/>
          <w:bdr w:val="none" w:sz="0" w:space="0" w:color="auto" w:frame="1"/>
        </w:rPr>
        <w:t>app.component.html</w:t>
      </w:r>
      <w:r>
        <w:rPr>
          <w:rFonts w:ascii="Arial" w:hAnsi="Arial" w:cs="Arial"/>
          <w:color w:val="000000"/>
          <w:sz w:val="23"/>
          <w:szCs w:val="23"/>
          <w:bdr w:val="none" w:sz="0" w:space="0" w:color="auto" w:frame="1"/>
        </w:rPr>
        <w:t> file as shown below.</w:t>
      </w:r>
    </w:p>
    <w:p w:rsidR="00D63F05" w:rsidRDefault="00D63F05" w:rsidP="00D63F0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extent cx="6134100" cy="2219325"/>
            <wp:effectExtent l="0" t="0" r="0" b="9525"/>
            <wp:docPr id="8" name="Picture 8" descr="Angular DropDownList in Template Driven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gular DropDownList in Template Driven Form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34100" cy="2219325"/>
                    </a:xfrm>
                    <a:prstGeom prst="rect">
                      <a:avLst/>
                    </a:prstGeom>
                    <a:noFill/>
                    <a:ln>
                      <a:noFill/>
                    </a:ln>
                  </pic:spPr>
                </pic:pic>
              </a:graphicData>
            </a:graphic>
          </wp:inline>
        </w:drawing>
      </w:r>
    </w:p>
    <w:p w:rsidR="00D63F05" w:rsidRDefault="00D63F05" w:rsidP="00D63F0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With the above changes in place, now if you browse the application, then you should see the ETC branch is selected by default in the Branch Drop Down List when the form </w:t>
      </w:r>
      <w:proofErr w:type="gramStart"/>
      <w:r>
        <w:rPr>
          <w:rFonts w:ascii="Arial" w:hAnsi="Arial" w:cs="Arial"/>
          <w:color w:val="000000"/>
          <w:sz w:val="23"/>
          <w:szCs w:val="23"/>
          <w:bdr w:val="none" w:sz="0" w:space="0" w:color="auto" w:frame="1"/>
        </w:rPr>
        <w:t>loads .</w:t>
      </w:r>
      <w:proofErr w:type="gramEnd"/>
    </w:p>
    <w:p w:rsidR="00D63F05" w:rsidRDefault="00D63F05" w:rsidP="00D63F0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even if you remove the “selected” attribute from the Option, then also it will work i.e. it will select the ETC by default. This is possible because of the two-way data binding which is provided by angular. In our example, we do not want the ETC to be selected by default, so we remove the “selected” attribute and the “</w:t>
      </w:r>
      <w:proofErr w:type="spellStart"/>
      <w:r>
        <w:rPr>
          <w:rFonts w:ascii="Arial" w:hAnsi="Arial" w:cs="Arial"/>
          <w:color w:val="000000"/>
          <w:sz w:val="23"/>
          <w:szCs w:val="23"/>
          <w:bdr w:val="none" w:sz="0" w:space="0" w:color="auto" w:frame="1"/>
        </w:rPr>
        <w:t>BranchId</w:t>
      </w:r>
      <w:proofErr w:type="spellEnd"/>
      <w:r>
        <w:rPr>
          <w:rFonts w:ascii="Arial" w:hAnsi="Arial" w:cs="Arial"/>
          <w:color w:val="000000"/>
          <w:sz w:val="23"/>
          <w:szCs w:val="23"/>
          <w:bdr w:val="none" w:sz="0" w:space="0" w:color="auto" w:frame="1"/>
        </w:rPr>
        <w:t xml:space="preserve">” property from the component class and </w:t>
      </w:r>
      <w:proofErr w:type="spellStart"/>
      <w:r>
        <w:rPr>
          <w:rFonts w:ascii="Arial" w:hAnsi="Arial" w:cs="Arial"/>
          <w:color w:val="000000"/>
          <w:sz w:val="23"/>
          <w:szCs w:val="23"/>
          <w:bdr w:val="none" w:sz="0" w:space="0" w:color="auto" w:frame="1"/>
        </w:rPr>
        <w:t>ngModel</w:t>
      </w:r>
      <w:proofErr w:type="spellEnd"/>
      <w:r>
        <w:rPr>
          <w:rFonts w:ascii="Arial" w:hAnsi="Arial" w:cs="Arial"/>
          <w:color w:val="000000"/>
          <w:sz w:val="23"/>
          <w:szCs w:val="23"/>
          <w:bdr w:val="none" w:sz="0" w:space="0" w:color="auto" w:frame="1"/>
        </w:rPr>
        <w:t xml:space="preserve"> directive.</w:t>
      </w:r>
    </w:p>
    <w:p w:rsidR="00D63F05" w:rsidRDefault="00D63F05" w:rsidP="00D63F05">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How to disable a Drop Down List in Angular Template Driven Forms?</w:t>
      </w:r>
    </w:p>
    <w:p w:rsidR="00D63F05" w:rsidRDefault="00D63F05" w:rsidP="00D63F0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order to disable a drop down list in Angular Template Driven Form, we need use the disabled attribute on the select element as shown below.</w:t>
      </w:r>
    </w:p>
    <w:p w:rsidR="00D63F05" w:rsidRDefault="00D63F05" w:rsidP="00D63F0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&lt;select id</w:t>
      </w:r>
      <w:proofErr w:type="gramStart"/>
      <w:r>
        <w:rPr>
          <w:rStyle w:val="Strong"/>
          <w:rFonts w:ascii="Arial" w:hAnsi="Arial" w:cs="Arial"/>
          <w:color w:val="0000FF"/>
          <w:sz w:val="23"/>
          <w:szCs w:val="23"/>
          <w:bdr w:val="none" w:sz="0" w:space="0" w:color="auto" w:frame="1"/>
        </w:rPr>
        <w:t>=”branch</w:t>
      </w:r>
      <w:proofErr w:type="gramEnd"/>
      <w:r>
        <w:rPr>
          <w:rStyle w:val="Strong"/>
          <w:rFonts w:ascii="Arial" w:hAnsi="Arial" w:cs="Arial"/>
          <w:color w:val="0000FF"/>
          <w:sz w:val="23"/>
          <w:szCs w:val="23"/>
          <w:bdr w:val="none" w:sz="0" w:space="0" w:color="auto" w:frame="1"/>
        </w:rPr>
        <w:t>” name=”branch” class=”form-control” ngModel disabled&gt;</w:t>
      </w:r>
    </w:p>
    <w:p w:rsidR="00D63F05" w:rsidRDefault="00D63F05" w:rsidP="00D63F0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With the above changes, now it is not possible to select any item from the drop down list. As we already discussed, by default, the disabled form controls are not included in the Angular auto generated form model. </w:t>
      </w:r>
    </w:p>
    <w:p w:rsidR="00D63F05" w:rsidRDefault="00D63F05" w:rsidP="00D63F0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In our example, we do not want the </w:t>
      </w:r>
      <w:proofErr w:type="spellStart"/>
      <w:r>
        <w:rPr>
          <w:rFonts w:ascii="Arial" w:hAnsi="Arial" w:cs="Arial"/>
          <w:color w:val="000000"/>
          <w:sz w:val="23"/>
          <w:szCs w:val="23"/>
          <w:bdr w:val="none" w:sz="0" w:space="0" w:color="auto" w:frame="1"/>
        </w:rPr>
        <w:t>dropdownlist</w:t>
      </w:r>
      <w:proofErr w:type="spellEnd"/>
      <w:r>
        <w:rPr>
          <w:rFonts w:ascii="Arial" w:hAnsi="Arial" w:cs="Arial"/>
          <w:color w:val="000000"/>
          <w:sz w:val="23"/>
          <w:szCs w:val="23"/>
          <w:bdr w:val="none" w:sz="0" w:space="0" w:color="auto" w:frame="1"/>
        </w:rPr>
        <w:t xml:space="preserve"> to be disabled, so please remove the disabled attribute from the select element.</w:t>
      </w:r>
    </w:p>
    <w:p w:rsidR="00D63F05" w:rsidRDefault="00D63F05" w:rsidP="00D63F05">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How to get the select list options from the component class?</w:t>
      </w:r>
    </w:p>
    <w:p w:rsidR="00D63F05" w:rsidRDefault="00D63F05" w:rsidP="00D63F0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of now we have hard-coded the select list options in HTML itself. In most of the real-time applications, you will get this data from a database. So, modify the </w:t>
      </w:r>
      <w:proofErr w:type="spellStart"/>
      <w:proofErr w:type="gramStart"/>
      <w:r>
        <w:rPr>
          <w:rStyle w:val="Strong"/>
          <w:rFonts w:ascii="Arial" w:hAnsi="Arial" w:cs="Arial"/>
          <w:color w:val="000000"/>
          <w:sz w:val="23"/>
          <w:szCs w:val="23"/>
          <w:bdr w:val="none" w:sz="0" w:space="0" w:color="auto" w:frame="1"/>
        </w:rPr>
        <w:t>app.component</w:t>
      </w:r>
      <w:proofErr w:type="gramEnd"/>
      <w:r>
        <w:rPr>
          <w:rStyle w:val="Strong"/>
          <w:rFonts w:ascii="Arial" w:hAnsi="Arial" w:cs="Arial"/>
          <w:color w:val="000000"/>
          <w:sz w:val="23"/>
          <w:szCs w:val="23"/>
          <w:bdr w:val="none" w:sz="0" w:space="0" w:color="auto" w:frame="1"/>
        </w:rPr>
        <w:t>.ts</w:t>
      </w:r>
      <w:proofErr w:type="spellEnd"/>
      <w:r>
        <w:rPr>
          <w:rFonts w:ascii="Arial" w:hAnsi="Arial" w:cs="Arial"/>
          <w:color w:val="000000"/>
          <w:sz w:val="23"/>
          <w:szCs w:val="23"/>
          <w:bdr w:val="none" w:sz="0" w:space="0" w:color="auto" w:frame="1"/>
        </w:rPr>
        <w:t> file as shown below. Here, we created one property called </w:t>
      </w:r>
      <w:r>
        <w:rPr>
          <w:rStyle w:val="Strong"/>
          <w:rFonts w:ascii="Arial" w:hAnsi="Arial" w:cs="Arial"/>
          <w:color w:val="000000"/>
          <w:sz w:val="23"/>
          <w:szCs w:val="23"/>
          <w:bdr w:val="none" w:sz="0" w:space="0" w:color="auto" w:frame="1"/>
        </w:rPr>
        <w:t>Branches </w:t>
      </w:r>
      <w:r>
        <w:rPr>
          <w:rFonts w:ascii="Arial" w:hAnsi="Arial" w:cs="Arial"/>
          <w:color w:val="000000"/>
          <w:sz w:val="23"/>
          <w:szCs w:val="23"/>
          <w:bdr w:val="none" w:sz="0" w:space="0" w:color="auto" w:frame="1"/>
        </w:rPr>
        <w:t>which will return the list of items that we want to show in the drop down list. It has two properties id and name.</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k0"/>
          <w:rFonts w:ascii="inherit" w:hAnsi="inherit" w:cs="Consolas"/>
          <w:b/>
          <w:bCs/>
          <w:color w:val="D171DD"/>
          <w:sz w:val="25"/>
          <w:szCs w:val="25"/>
          <w:bdr w:val="none" w:sz="0" w:space="0" w:color="auto" w:frame="1"/>
        </w:rPr>
        <w:t>import</w:t>
      </w:r>
      <w:r>
        <w:rPr>
          <w:rStyle w:val="enlighter-text"/>
          <w:rFonts w:ascii="inherit" w:hAnsi="inherit" w:cs="Consolas"/>
          <w:color w:val="CFD5E0"/>
          <w:sz w:val="25"/>
          <w:szCs w:val="25"/>
          <w:bdr w:val="none" w:sz="0" w:space="0" w:color="auto" w:frame="1"/>
        </w:rPr>
        <w:t xml:space="preserve"> </w:t>
      </w:r>
      <w:proofErr w:type="gramStart"/>
      <w:r>
        <w:rPr>
          <w:rStyle w:val="enlighter-g1"/>
          <w:rFonts w:ascii="inherit" w:hAnsi="inherit" w:cs="Consolas"/>
          <w:b/>
          <w:bCs/>
          <w:color w:val="6B7C8B"/>
          <w:sz w:val="25"/>
          <w:szCs w:val="25"/>
          <w:bdr w:val="none" w:sz="0" w:space="0" w:color="auto" w:frame="1"/>
        </w:rPr>
        <w:t>{</w:t>
      </w:r>
      <w:r>
        <w:rPr>
          <w:rStyle w:val="enlighter-text"/>
          <w:rFonts w:ascii="inherit" w:hAnsi="inherit" w:cs="Consolas"/>
          <w:color w:val="CFD5E0"/>
          <w:sz w:val="25"/>
          <w:szCs w:val="25"/>
          <w:bdr w:val="none" w:sz="0" w:space="0" w:color="auto" w:frame="1"/>
        </w:rPr>
        <w:t xml:space="preserve"> Component</w:t>
      </w:r>
      <w:proofErr w:type="gramEnd"/>
      <w:r>
        <w:rPr>
          <w:rStyle w:val="enlighter-text"/>
          <w:rFonts w:ascii="inherit" w:hAnsi="inherit" w:cs="Consolas"/>
          <w:color w:val="CFD5E0"/>
          <w:sz w:val="25"/>
          <w:szCs w:val="25"/>
          <w:bdr w:val="none" w:sz="0" w:space="0" w:color="auto" w:frame="1"/>
        </w:rPr>
        <w:t xml:space="preserve"> </w:t>
      </w:r>
      <w:r>
        <w:rPr>
          <w:rStyle w:val="enlighter-g1"/>
          <w:rFonts w:ascii="inherit" w:hAnsi="inherit" w:cs="Consolas"/>
          <w:b/>
          <w:bCs/>
          <w:color w:val="6B7C8B"/>
          <w:sz w:val="25"/>
          <w:szCs w:val="25"/>
          <w:bdr w:val="none" w:sz="0" w:space="0" w:color="auto" w:frame="1"/>
        </w:rPr>
        <w:t>}</w:t>
      </w:r>
      <w:r>
        <w:rPr>
          <w:rStyle w:val="enlighter-text"/>
          <w:rFonts w:ascii="inherit" w:hAnsi="inherit" w:cs="Consolas"/>
          <w:color w:val="CFD5E0"/>
          <w:sz w:val="25"/>
          <w:szCs w:val="25"/>
          <w:bdr w:val="none" w:sz="0" w:space="0" w:color="auto" w:frame="1"/>
        </w:rPr>
        <w:t xml:space="preserve"> from </w:t>
      </w:r>
      <w:r>
        <w:rPr>
          <w:rStyle w:val="enlighter-s0"/>
          <w:rFonts w:ascii="inherit" w:hAnsi="inherit" w:cs="Consolas"/>
          <w:color w:val="7CC379"/>
          <w:sz w:val="25"/>
          <w:szCs w:val="25"/>
          <w:bdr w:val="none" w:sz="0" w:space="0" w:color="auto" w:frame="1"/>
        </w:rPr>
        <w:t>'@angular/core'</w:t>
      </w:r>
      <w:r>
        <w:rPr>
          <w:rStyle w:val="enlighter-text"/>
          <w:rFonts w:ascii="inherit" w:hAnsi="inherit" w:cs="Consolas"/>
          <w:color w:val="CFD5E0"/>
          <w:sz w:val="25"/>
          <w:szCs w:val="25"/>
          <w:bdr w:val="none" w:sz="0" w:space="0" w:color="auto" w:frame="1"/>
        </w:rPr>
        <w: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k0"/>
          <w:rFonts w:ascii="inherit" w:hAnsi="inherit" w:cs="Consolas"/>
          <w:b/>
          <w:bCs/>
          <w:color w:val="D171DD"/>
          <w:sz w:val="25"/>
          <w:szCs w:val="25"/>
          <w:bdr w:val="none" w:sz="0" w:space="0" w:color="auto" w:frame="1"/>
        </w:rPr>
        <w:t>import</w:t>
      </w:r>
      <w:r>
        <w:rPr>
          <w:rStyle w:val="enlighter-text"/>
          <w:rFonts w:ascii="inherit" w:hAnsi="inherit" w:cs="Consolas"/>
          <w:color w:val="CFD5E0"/>
          <w:sz w:val="25"/>
          <w:szCs w:val="25"/>
          <w:bdr w:val="none" w:sz="0" w:space="0" w:color="auto" w:frame="1"/>
        </w:rPr>
        <w:t xml:space="preserve"> </w:t>
      </w:r>
      <w:proofErr w:type="gramStart"/>
      <w:r>
        <w:rPr>
          <w:rStyle w:val="enlighter-g1"/>
          <w:rFonts w:ascii="inherit" w:hAnsi="inherit" w:cs="Consolas"/>
          <w:b/>
          <w:bCs/>
          <w:color w:val="6B7C8B"/>
          <w:sz w:val="25"/>
          <w:szCs w:val="25"/>
          <w:bdr w:val="none" w:sz="0" w:space="0" w:color="auto" w:frame="1"/>
        </w:rPr>
        <w:t>{</w:t>
      </w:r>
      <w:r>
        <w:rPr>
          <w:rStyle w:val="enlighter-text"/>
          <w:rFonts w:ascii="inherit" w:hAnsi="inherit" w:cs="Consolas"/>
          <w:color w:val="CFD5E0"/>
          <w:sz w:val="25"/>
          <w:szCs w:val="25"/>
          <w:bdr w:val="none" w:sz="0" w:space="0" w:color="auto" w:frame="1"/>
        </w:rPr>
        <w:t xml:space="preserve"> </w:t>
      </w:r>
      <w:proofErr w:type="spellStart"/>
      <w:r>
        <w:rPr>
          <w:rStyle w:val="enlighter-text"/>
          <w:rFonts w:ascii="inherit" w:hAnsi="inherit" w:cs="Consolas"/>
          <w:color w:val="CFD5E0"/>
          <w:sz w:val="25"/>
          <w:szCs w:val="25"/>
          <w:bdr w:val="none" w:sz="0" w:space="0" w:color="auto" w:frame="1"/>
        </w:rPr>
        <w:t>NgForm</w:t>
      </w:r>
      <w:proofErr w:type="spellEnd"/>
      <w:proofErr w:type="gramEnd"/>
      <w:r>
        <w:rPr>
          <w:rStyle w:val="enlighter-text"/>
          <w:rFonts w:ascii="inherit" w:hAnsi="inherit" w:cs="Consolas"/>
          <w:color w:val="CFD5E0"/>
          <w:sz w:val="25"/>
          <w:szCs w:val="25"/>
          <w:bdr w:val="none" w:sz="0" w:space="0" w:color="auto" w:frame="1"/>
        </w:rPr>
        <w:t xml:space="preserve"> </w:t>
      </w:r>
      <w:r>
        <w:rPr>
          <w:rStyle w:val="enlighter-g1"/>
          <w:rFonts w:ascii="inherit" w:hAnsi="inherit" w:cs="Consolas"/>
          <w:b/>
          <w:bCs/>
          <w:color w:val="6B7C8B"/>
          <w:sz w:val="25"/>
          <w:szCs w:val="25"/>
          <w:bdr w:val="none" w:sz="0" w:space="0" w:color="auto" w:frame="1"/>
        </w:rPr>
        <w:t>}</w:t>
      </w:r>
      <w:r>
        <w:rPr>
          <w:rStyle w:val="enlighter-text"/>
          <w:rFonts w:ascii="inherit" w:hAnsi="inherit" w:cs="Consolas"/>
          <w:color w:val="CFD5E0"/>
          <w:sz w:val="25"/>
          <w:szCs w:val="25"/>
          <w:bdr w:val="none" w:sz="0" w:space="0" w:color="auto" w:frame="1"/>
        </w:rPr>
        <w:t xml:space="preserve"> from </w:t>
      </w:r>
      <w:r>
        <w:rPr>
          <w:rStyle w:val="enlighter-s0"/>
          <w:rFonts w:ascii="inherit" w:hAnsi="inherit" w:cs="Consolas"/>
          <w:color w:val="7CC379"/>
          <w:sz w:val="25"/>
          <w:szCs w:val="25"/>
          <w:bdr w:val="none" w:sz="0" w:space="0" w:color="auto" w:frame="1"/>
        </w:rPr>
        <w:t>'@angular/forms'</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text"/>
          <w:rFonts w:ascii="inherit" w:hAnsi="inherit" w:cs="Consolas"/>
          <w:color w:val="CFD5E0"/>
          <w:sz w:val="25"/>
          <w:szCs w:val="25"/>
          <w:bdr w:val="none" w:sz="0" w:space="0" w:color="auto" w:frame="1"/>
        </w:rPr>
        <w:t>@</w:t>
      </w:r>
      <w:proofErr w:type="gramStart"/>
      <w:r>
        <w:rPr>
          <w:rStyle w:val="enlighter-m0"/>
          <w:rFonts w:ascii="inherit" w:hAnsi="inherit" w:cs="Consolas"/>
          <w:color w:val="4284AE"/>
          <w:sz w:val="25"/>
          <w:szCs w:val="25"/>
          <w:bdr w:val="none" w:sz="0" w:space="0" w:color="auto" w:frame="1"/>
        </w:rPr>
        <w:t>Component</w:t>
      </w:r>
      <w:r>
        <w:rPr>
          <w:rStyle w:val="enlighter-g1"/>
          <w:rFonts w:ascii="inherit" w:hAnsi="inherit" w:cs="Consolas"/>
          <w:b/>
          <w:bCs/>
          <w:color w:val="6B7C8B"/>
          <w:sz w:val="25"/>
          <w:szCs w:val="25"/>
          <w:bdr w:val="none" w:sz="0" w:space="0" w:color="auto" w:frame="1"/>
        </w:rPr>
        <w:t>(</w:t>
      </w:r>
      <w:proofErr w:type="gramEnd"/>
      <w:r>
        <w:rPr>
          <w:rStyle w:val="enlighter-g1"/>
          <w:rFonts w:ascii="inherit" w:hAnsi="inherit" w:cs="Consolas"/>
          <w:b/>
          <w:bCs/>
          <w:color w:val="6B7C8B"/>
          <w:sz w:val="25"/>
          <w:szCs w:val="25"/>
          <w:bdr w:val="none" w:sz="0" w:space="0" w:color="auto" w:frame="1"/>
        </w:rPr>
        <w: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text"/>
          <w:rFonts w:ascii="inherit" w:hAnsi="inherit" w:cs="Consolas"/>
          <w:color w:val="CFD5E0"/>
          <w:sz w:val="25"/>
          <w:szCs w:val="25"/>
          <w:bdr w:val="none" w:sz="0" w:space="0" w:color="auto" w:frame="1"/>
        </w:rPr>
        <w:t xml:space="preserve">selector: </w:t>
      </w:r>
      <w:r>
        <w:rPr>
          <w:rStyle w:val="enlighter-s0"/>
          <w:rFonts w:ascii="inherit" w:hAnsi="inherit" w:cs="Consolas"/>
          <w:color w:val="7CC379"/>
          <w:sz w:val="25"/>
          <w:szCs w:val="25"/>
          <w:bdr w:val="none" w:sz="0" w:space="0" w:color="auto" w:frame="1"/>
        </w:rPr>
        <w:t>'app-root'</w:t>
      </w:r>
      <w:r>
        <w:rPr>
          <w:rStyle w:val="enlighter-text"/>
          <w:rFonts w:ascii="inherit" w:hAnsi="inherit" w:cs="Consolas"/>
          <w:color w:val="CFD5E0"/>
          <w:sz w:val="25"/>
          <w:szCs w:val="25"/>
          <w:bdr w:val="none" w:sz="0" w:space="0" w:color="auto" w:frame="1"/>
        </w:rPr>
        <w:t>,</w:t>
      </w:r>
    </w:p>
    <w:p w:rsidR="00D63F05" w:rsidRDefault="00D63F05" w:rsidP="00D63F05">
      <w:pPr>
        <w:shd w:val="clear" w:color="auto" w:fill="272B33"/>
        <w:spacing w:line="384" w:lineRule="atLeast"/>
        <w:textAlignment w:val="baseline"/>
        <w:rPr>
          <w:rFonts w:ascii="Consolas" w:hAnsi="Consolas" w:cs="Consolas"/>
          <w:color w:val="596174"/>
          <w:sz w:val="18"/>
          <w:szCs w:val="18"/>
        </w:rPr>
      </w:pPr>
      <w:proofErr w:type="spellStart"/>
      <w:r>
        <w:rPr>
          <w:rStyle w:val="enlighter-text"/>
          <w:rFonts w:ascii="inherit" w:hAnsi="inherit" w:cs="Consolas"/>
          <w:color w:val="CFD5E0"/>
          <w:sz w:val="25"/>
          <w:szCs w:val="25"/>
          <w:bdr w:val="none" w:sz="0" w:space="0" w:color="auto" w:frame="1"/>
        </w:rPr>
        <w:t>templateUrl</w:t>
      </w:r>
      <w:proofErr w:type="spellEnd"/>
      <w:r>
        <w:rPr>
          <w:rStyle w:val="enlighter-text"/>
          <w:rFonts w:ascii="inherit" w:hAnsi="inherit" w:cs="Consolas"/>
          <w:color w:val="CFD5E0"/>
          <w:sz w:val="25"/>
          <w:szCs w:val="25"/>
          <w:bdr w:val="none" w:sz="0" w:space="0" w:color="auto" w:frame="1"/>
        </w:rPr>
        <w:t xml:space="preserve">: </w:t>
      </w:r>
      <w:r>
        <w:rPr>
          <w:rStyle w:val="enlighter-s0"/>
          <w:rFonts w:ascii="inherit" w:hAnsi="inherit" w:cs="Consolas"/>
          <w:color w:val="7CC379"/>
          <w:sz w:val="25"/>
          <w:szCs w:val="25"/>
          <w:bdr w:val="none" w:sz="0" w:space="0" w:color="auto" w:frame="1"/>
        </w:rPr>
        <w:t>'./app.component.html'</w:t>
      </w:r>
      <w:r>
        <w:rPr>
          <w:rStyle w:val="enlighter-text"/>
          <w:rFonts w:ascii="inherit" w:hAnsi="inherit" w:cs="Consolas"/>
          <w:color w:val="CFD5E0"/>
          <w:sz w:val="25"/>
          <w:szCs w:val="25"/>
          <w:bdr w:val="none" w:sz="0" w:space="0" w:color="auto" w:frame="1"/>
        </w:rPr>
        <w:t>,</w:t>
      </w:r>
    </w:p>
    <w:p w:rsidR="00D63F05" w:rsidRDefault="00D63F05" w:rsidP="00D63F05">
      <w:pPr>
        <w:shd w:val="clear" w:color="auto" w:fill="272B33"/>
        <w:spacing w:line="384" w:lineRule="atLeast"/>
        <w:textAlignment w:val="baseline"/>
        <w:rPr>
          <w:rFonts w:ascii="Consolas" w:hAnsi="Consolas" w:cs="Consolas"/>
          <w:color w:val="596174"/>
          <w:sz w:val="18"/>
          <w:szCs w:val="18"/>
        </w:rPr>
      </w:pPr>
      <w:proofErr w:type="spellStart"/>
      <w:r>
        <w:rPr>
          <w:rStyle w:val="enlighter-text"/>
          <w:rFonts w:ascii="inherit" w:hAnsi="inherit" w:cs="Consolas"/>
          <w:color w:val="CFD5E0"/>
          <w:sz w:val="25"/>
          <w:szCs w:val="25"/>
          <w:bdr w:val="none" w:sz="0" w:space="0" w:color="auto" w:frame="1"/>
        </w:rPr>
        <w:t>styleUrls</w:t>
      </w:r>
      <w:proofErr w:type="spellEnd"/>
      <w:r>
        <w:rPr>
          <w:rStyle w:val="enlighter-text"/>
          <w:rFonts w:ascii="inherit" w:hAnsi="inherit" w:cs="Consolas"/>
          <w:color w:val="CFD5E0"/>
          <w:sz w:val="25"/>
          <w:szCs w:val="25"/>
          <w:bdr w:val="none" w:sz="0" w:space="0" w:color="auto" w:frame="1"/>
        </w:rPr>
        <w:t xml:space="preserve">: </w:t>
      </w:r>
      <w:r>
        <w:rPr>
          <w:rStyle w:val="enlighter-g1"/>
          <w:rFonts w:ascii="inherit" w:hAnsi="inherit" w:cs="Consolas"/>
          <w:b/>
          <w:bCs/>
          <w:color w:val="6B7C8B"/>
          <w:sz w:val="25"/>
          <w:szCs w:val="25"/>
          <w:bdr w:val="none" w:sz="0" w:space="0" w:color="auto" w:frame="1"/>
        </w:rPr>
        <w:t>[</w:t>
      </w:r>
      <w:r>
        <w:rPr>
          <w:rStyle w:val="enlighter-s0"/>
          <w:rFonts w:ascii="inherit" w:hAnsi="inherit" w:cs="Consolas"/>
          <w:color w:val="7CC379"/>
          <w:sz w:val="25"/>
          <w:szCs w:val="25"/>
          <w:bdr w:val="none" w:sz="0" w:space="0" w:color="auto" w:frame="1"/>
        </w:rPr>
        <w:t>'./app.component.css'</w:t>
      </w:r>
      <w:r>
        <w:rPr>
          <w:rStyle w:val="enlighter-g1"/>
          <w:rFonts w:ascii="inherit" w:hAnsi="inherit" w:cs="Consolas"/>
          <w:b/>
          <w:bCs/>
          <w:color w:val="6B7C8B"/>
          <w:sz w:val="25"/>
          <w:szCs w:val="25"/>
          <w:bdr w:val="none" w:sz="0" w:space="0" w:color="auto" w:frame="1"/>
        </w:rPr>
        <w: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k0"/>
          <w:rFonts w:ascii="inherit" w:hAnsi="inherit" w:cs="Consolas"/>
          <w:b/>
          <w:bCs/>
          <w:color w:val="D171DD"/>
          <w:sz w:val="25"/>
          <w:szCs w:val="25"/>
          <w:bdr w:val="none" w:sz="0" w:space="0" w:color="auto" w:frame="1"/>
        </w:rPr>
        <w:lastRenderedPageBreak/>
        <w:t>export</w:t>
      </w:r>
      <w:r>
        <w:rPr>
          <w:rStyle w:val="enlighter-text"/>
          <w:rFonts w:ascii="inherit" w:hAnsi="inherit" w:cs="Consolas"/>
          <w:color w:val="CFD5E0"/>
          <w:sz w:val="25"/>
          <w:szCs w:val="25"/>
          <w:bdr w:val="none" w:sz="0" w:space="0" w:color="auto" w:frame="1"/>
        </w:rPr>
        <w:t xml:space="preserve"> </w:t>
      </w:r>
      <w:r>
        <w:rPr>
          <w:rStyle w:val="enlighter-k0"/>
          <w:rFonts w:ascii="inherit" w:hAnsi="inherit" w:cs="Consolas"/>
          <w:b/>
          <w:bCs/>
          <w:color w:val="D171DD"/>
          <w:sz w:val="25"/>
          <w:szCs w:val="25"/>
          <w:bdr w:val="none" w:sz="0" w:space="0" w:color="auto" w:frame="1"/>
        </w:rPr>
        <w:t>class</w:t>
      </w:r>
      <w:r>
        <w:rPr>
          <w:rStyle w:val="enlighter-text"/>
          <w:rFonts w:ascii="inherit" w:hAnsi="inherit" w:cs="Consolas"/>
          <w:color w:val="CFD5E0"/>
          <w:sz w:val="25"/>
          <w:szCs w:val="25"/>
          <w:bdr w:val="none" w:sz="0" w:space="0" w:color="auto" w:frame="1"/>
        </w:rPr>
        <w:t xml:space="preserve"> </w:t>
      </w:r>
      <w:proofErr w:type="spellStart"/>
      <w:r>
        <w:rPr>
          <w:rStyle w:val="enlighter-text"/>
          <w:rFonts w:ascii="inherit" w:hAnsi="inherit" w:cs="Consolas"/>
          <w:color w:val="CFD5E0"/>
          <w:sz w:val="25"/>
          <w:szCs w:val="25"/>
          <w:bdr w:val="none" w:sz="0" w:space="0" w:color="auto" w:frame="1"/>
        </w:rPr>
        <w:t>AppComponent</w:t>
      </w:r>
      <w:proofErr w:type="spellEnd"/>
      <w:r>
        <w:rPr>
          <w:rStyle w:val="enlighter-text"/>
          <w:rFonts w:ascii="inherit" w:hAnsi="inherit" w:cs="Consolas"/>
          <w:color w:val="CFD5E0"/>
          <w:sz w:val="25"/>
          <w:szCs w:val="25"/>
          <w:bdr w:val="none" w:sz="0" w:space="0" w:color="auto" w:frame="1"/>
        </w:rPr>
        <w:t xml:space="preserve"> </w:t>
      </w:r>
      <w:r>
        <w:rPr>
          <w:rStyle w:val="enlighter-g1"/>
          <w:rFonts w:ascii="inherit" w:hAnsi="inherit" w:cs="Consolas"/>
          <w:b/>
          <w:bCs/>
          <w:color w:val="6B7C8B"/>
          <w:sz w:val="25"/>
          <w:szCs w:val="25"/>
          <w:bdr w:val="none" w:sz="0" w:space="0" w:color="auto" w:frame="1"/>
        </w:rPr>
        <w:t>{</w:t>
      </w:r>
    </w:p>
    <w:p w:rsidR="00D63F05" w:rsidRDefault="00D63F05" w:rsidP="00D63F05">
      <w:pPr>
        <w:shd w:val="clear" w:color="auto" w:fill="272B33"/>
        <w:spacing w:line="384" w:lineRule="atLeast"/>
        <w:textAlignment w:val="baseline"/>
        <w:rPr>
          <w:rFonts w:ascii="Consolas" w:hAnsi="Consolas" w:cs="Consolas"/>
          <w:color w:val="596174"/>
          <w:sz w:val="18"/>
          <w:szCs w:val="18"/>
        </w:rPr>
      </w:pPr>
      <w:proofErr w:type="spellStart"/>
      <w:proofErr w:type="gramStart"/>
      <w:r>
        <w:rPr>
          <w:rStyle w:val="enlighter-m0"/>
          <w:rFonts w:ascii="inherit" w:hAnsi="inherit" w:cs="Consolas"/>
          <w:color w:val="4284AE"/>
          <w:sz w:val="25"/>
          <w:szCs w:val="25"/>
          <w:bdr w:val="none" w:sz="0" w:space="0" w:color="auto" w:frame="1"/>
        </w:rPr>
        <w:t>RegisterStudent</w:t>
      </w:r>
      <w:proofErr w:type="spellEnd"/>
      <w:r>
        <w:rPr>
          <w:rStyle w:val="enlighter-g1"/>
          <w:rFonts w:ascii="inherit" w:hAnsi="inherit" w:cs="Consolas"/>
          <w:b/>
          <w:bCs/>
          <w:color w:val="6B7C8B"/>
          <w:sz w:val="25"/>
          <w:szCs w:val="25"/>
          <w:bdr w:val="none" w:sz="0" w:space="0" w:color="auto" w:frame="1"/>
        </w:rPr>
        <w:t>(</w:t>
      </w:r>
      <w:proofErr w:type="spellStart"/>
      <w:proofErr w:type="gramEnd"/>
      <w:r>
        <w:rPr>
          <w:rStyle w:val="enlighter-text"/>
          <w:rFonts w:ascii="inherit" w:hAnsi="inherit" w:cs="Consolas"/>
          <w:color w:val="CFD5E0"/>
          <w:sz w:val="25"/>
          <w:szCs w:val="25"/>
          <w:bdr w:val="none" w:sz="0" w:space="0" w:color="auto" w:frame="1"/>
        </w:rPr>
        <w:t>studentForm</w:t>
      </w:r>
      <w:proofErr w:type="spellEnd"/>
      <w:r>
        <w:rPr>
          <w:rStyle w:val="enlighter-text"/>
          <w:rFonts w:ascii="inherit" w:hAnsi="inherit" w:cs="Consolas"/>
          <w:color w:val="CFD5E0"/>
          <w:sz w:val="25"/>
          <w:szCs w:val="25"/>
          <w:bdr w:val="none" w:sz="0" w:space="0" w:color="auto" w:frame="1"/>
        </w:rPr>
        <w:t xml:space="preserve">: </w:t>
      </w:r>
      <w:proofErr w:type="spellStart"/>
      <w:r>
        <w:rPr>
          <w:rStyle w:val="enlighter-text"/>
          <w:rFonts w:ascii="inherit" w:hAnsi="inherit" w:cs="Consolas"/>
          <w:color w:val="CFD5E0"/>
          <w:sz w:val="25"/>
          <w:szCs w:val="25"/>
          <w:bdr w:val="none" w:sz="0" w:space="0" w:color="auto" w:frame="1"/>
        </w:rPr>
        <w:t>NgForm</w:t>
      </w:r>
      <w:proofErr w:type="spellEnd"/>
      <w:r>
        <w:rPr>
          <w:rStyle w:val="enlighter-g1"/>
          <w:rFonts w:ascii="inherit" w:hAnsi="inherit" w:cs="Consolas"/>
          <w:b/>
          <w:bCs/>
          <w:color w:val="6B7C8B"/>
          <w:sz w:val="25"/>
          <w:szCs w:val="25"/>
          <w:bdr w:val="none" w:sz="0" w:space="0" w:color="auto" w:frame="1"/>
        </w:rPr>
        <w:t>)</w:t>
      </w:r>
      <w:r>
        <w:rPr>
          <w:rStyle w:val="enlighter-text"/>
          <w:rFonts w:ascii="inherit" w:hAnsi="inherit" w:cs="Consolas"/>
          <w:color w:val="CFD5E0"/>
          <w:sz w:val="25"/>
          <w:szCs w:val="25"/>
          <w:bdr w:val="none" w:sz="0" w:space="0" w:color="auto" w:frame="1"/>
        </w:rPr>
        <w:t xml:space="preserve">: </w:t>
      </w:r>
      <w:r>
        <w:rPr>
          <w:rStyle w:val="enlighter-k5"/>
          <w:rFonts w:ascii="inherit" w:hAnsi="inherit" w:cs="Consolas"/>
          <w:b/>
          <w:bCs/>
          <w:color w:val="D171DD"/>
          <w:sz w:val="25"/>
          <w:szCs w:val="25"/>
          <w:bdr w:val="none" w:sz="0" w:space="0" w:color="auto" w:frame="1"/>
        </w:rPr>
        <w:t>void</w:t>
      </w:r>
      <w:r>
        <w:rPr>
          <w:rStyle w:val="enlighter-text"/>
          <w:rFonts w:ascii="inherit" w:hAnsi="inherit" w:cs="Consolas"/>
          <w:color w:val="CFD5E0"/>
          <w:sz w:val="25"/>
          <w:szCs w:val="25"/>
          <w:bdr w:val="none" w:sz="0" w:space="0" w:color="auto" w:frame="1"/>
        </w:rPr>
        <w:t xml:space="preserve"> </w:t>
      </w:r>
      <w:r>
        <w:rPr>
          <w:rStyle w:val="enlighter-g1"/>
          <w:rFonts w:ascii="inherit" w:hAnsi="inherit" w:cs="Consolas"/>
          <w:b/>
          <w:bCs/>
          <w:color w:val="6B7C8B"/>
          <w:sz w:val="25"/>
          <w:szCs w:val="25"/>
          <w:bdr w:val="none" w:sz="0" w:space="0" w:color="auto" w:frame="1"/>
        </w:rPr>
        <w:t>{</w:t>
      </w:r>
      <w:r>
        <w:rPr>
          <w:rStyle w:val="enlighter-text"/>
          <w:rFonts w:ascii="inherit" w:hAnsi="inherit" w:cs="Consolas"/>
          <w:color w:val="CFD5E0"/>
          <w:sz w:val="25"/>
          <w:szCs w:val="25"/>
          <w:bdr w:val="none" w:sz="0" w:space="0" w:color="auto" w:frame="1"/>
        </w:rPr>
        <w:t xml:space="preserve"> </w:t>
      </w:r>
    </w:p>
    <w:p w:rsidR="00D63F05" w:rsidRDefault="00D63F05" w:rsidP="00D63F05">
      <w:pPr>
        <w:shd w:val="clear" w:color="auto" w:fill="272B33"/>
        <w:spacing w:line="384" w:lineRule="atLeast"/>
        <w:textAlignment w:val="baseline"/>
        <w:rPr>
          <w:rFonts w:ascii="Consolas" w:hAnsi="Consolas" w:cs="Consolas"/>
          <w:color w:val="596174"/>
          <w:sz w:val="18"/>
          <w:szCs w:val="18"/>
        </w:rPr>
      </w:pPr>
      <w:proofErr w:type="gramStart"/>
      <w:r>
        <w:rPr>
          <w:rStyle w:val="enlighter-k9"/>
          <w:rFonts w:ascii="inherit" w:hAnsi="inherit" w:cs="Consolas"/>
          <w:color w:val="FFFFFF"/>
          <w:sz w:val="25"/>
          <w:szCs w:val="25"/>
          <w:bdr w:val="none" w:sz="0" w:space="0" w:color="auto" w:frame="1"/>
        </w:rPr>
        <w:t>console</w:t>
      </w:r>
      <w:r>
        <w:rPr>
          <w:rStyle w:val="enlighter-text"/>
          <w:rFonts w:ascii="inherit" w:hAnsi="inherit" w:cs="Consolas"/>
          <w:color w:val="CFD5E0"/>
          <w:sz w:val="25"/>
          <w:szCs w:val="25"/>
          <w:bdr w:val="none" w:sz="0" w:space="0" w:color="auto" w:frame="1"/>
        </w:rPr>
        <w:t>.</w:t>
      </w:r>
      <w:r>
        <w:rPr>
          <w:rStyle w:val="enlighter-m3"/>
          <w:rFonts w:ascii="inherit" w:hAnsi="inherit" w:cs="Consolas"/>
          <w:color w:val="4284AE"/>
          <w:sz w:val="25"/>
          <w:szCs w:val="25"/>
          <w:bdr w:val="none" w:sz="0" w:space="0" w:color="auto" w:frame="1"/>
        </w:rPr>
        <w:t>log</w:t>
      </w:r>
      <w:r>
        <w:rPr>
          <w:rStyle w:val="enlighter-g1"/>
          <w:rFonts w:ascii="inherit" w:hAnsi="inherit" w:cs="Consolas"/>
          <w:b/>
          <w:bCs/>
          <w:color w:val="6B7C8B"/>
          <w:sz w:val="25"/>
          <w:szCs w:val="25"/>
          <w:bdr w:val="none" w:sz="0" w:space="0" w:color="auto" w:frame="1"/>
        </w:rPr>
        <w:t>(</w:t>
      </w:r>
      <w:proofErr w:type="spellStart"/>
      <w:proofErr w:type="gramEnd"/>
      <w:r>
        <w:rPr>
          <w:rStyle w:val="enlighter-text"/>
          <w:rFonts w:ascii="inherit" w:hAnsi="inherit" w:cs="Consolas"/>
          <w:color w:val="CFD5E0"/>
          <w:sz w:val="25"/>
          <w:szCs w:val="25"/>
          <w:bdr w:val="none" w:sz="0" w:space="0" w:color="auto" w:frame="1"/>
        </w:rPr>
        <w:t>studentForm.</w:t>
      </w:r>
      <w:r>
        <w:rPr>
          <w:rStyle w:val="enlighter-m3"/>
          <w:rFonts w:ascii="inherit" w:hAnsi="inherit" w:cs="Consolas"/>
          <w:color w:val="4284AE"/>
          <w:sz w:val="25"/>
          <w:szCs w:val="25"/>
          <w:bdr w:val="none" w:sz="0" w:space="0" w:color="auto" w:frame="1"/>
        </w:rPr>
        <w:t>value</w:t>
      </w:r>
      <w:proofErr w:type="spellEnd"/>
      <w:r>
        <w:rPr>
          <w:rStyle w:val="enlighter-g1"/>
          <w:rFonts w:ascii="inherit" w:hAnsi="inherit" w:cs="Consolas"/>
          <w:b/>
          <w:bCs/>
          <w:color w:val="6B7C8B"/>
          <w:sz w:val="25"/>
          <w:szCs w:val="25"/>
          <w:bdr w:val="none" w:sz="0" w:space="0" w:color="auto" w:frame="1"/>
        </w:rPr>
        <w:t>)</w:t>
      </w:r>
      <w:r>
        <w:rPr>
          <w:rStyle w:val="enlighter-text"/>
          <w:rFonts w:ascii="inherit" w:hAnsi="inherit" w:cs="Consolas"/>
          <w:color w:val="CFD5E0"/>
          <w:sz w:val="25"/>
          <w:szCs w:val="25"/>
          <w:bdr w:val="none" w:sz="0" w:space="0" w:color="auto" w:frame="1"/>
        </w:rPr>
        <w: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text"/>
          <w:rFonts w:ascii="inherit" w:hAnsi="inherit" w:cs="Consolas"/>
          <w:color w:val="CFD5E0"/>
          <w:sz w:val="25"/>
          <w:szCs w:val="25"/>
          <w:bdr w:val="none" w:sz="0" w:space="0" w:color="auto" w:frame="1"/>
        </w:rPr>
        <w:t xml:space="preserve">Branches: </w:t>
      </w:r>
      <w:proofErr w:type="gramStart"/>
      <w:r>
        <w:rPr>
          <w:rStyle w:val="enlighter-k5"/>
          <w:rFonts w:ascii="inherit" w:hAnsi="inherit" w:cs="Consolas"/>
          <w:b/>
          <w:bCs/>
          <w:color w:val="D171DD"/>
          <w:sz w:val="25"/>
          <w:szCs w:val="25"/>
          <w:bdr w:val="none" w:sz="0" w:space="0" w:color="auto" w:frame="1"/>
        </w:rPr>
        <w:t>any</w:t>
      </w:r>
      <w:r>
        <w:rPr>
          <w:rStyle w:val="enlighter-g1"/>
          <w:rFonts w:ascii="inherit" w:hAnsi="inherit" w:cs="Consolas"/>
          <w:b/>
          <w:bCs/>
          <w:color w:val="6B7C8B"/>
          <w:sz w:val="25"/>
          <w:szCs w:val="25"/>
          <w:bdr w:val="none" w:sz="0" w:space="0" w:color="auto" w:frame="1"/>
        </w:rPr>
        <w:t>[</w:t>
      </w:r>
      <w:proofErr w:type="gramEnd"/>
      <w:r>
        <w:rPr>
          <w:rStyle w:val="enlighter-g1"/>
          <w:rFonts w:ascii="inherit" w:hAnsi="inherit" w:cs="Consolas"/>
          <w:b/>
          <w:bCs/>
          <w:color w:val="6B7C8B"/>
          <w:sz w:val="25"/>
          <w:szCs w:val="25"/>
          <w:bdr w:val="none" w:sz="0" w:space="0" w:color="auto" w:frame="1"/>
        </w:rPr>
        <w:t>]</w:t>
      </w:r>
      <w:r>
        <w:rPr>
          <w:rStyle w:val="enlighter-text"/>
          <w:rFonts w:ascii="inherit" w:hAnsi="inherit" w:cs="Consolas"/>
          <w:color w:val="CFD5E0"/>
          <w:sz w:val="25"/>
          <w:szCs w:val="25"/>
          <w:bdr w:val="none" w:sz="0" w:space="0" w:color="auto" w:frame="1"/>
        </w:rPr>
        <w:t xml:space="preserve"> = </w:t>
      </w:r>
      <w:r>
        <w:rPr>
          <w:rStyle w:val="enlighter-g1"/>
          <w:rFonts w:ascii="inherit" w:hAnsi="inherit" w:cs="Consolas"/>
          <w:b/>
          <w:bCs/>
          <w:color w:val="6B7C8B"/>
          <w:sz w:val="25"/>
          <w:szCs w:val="25"/>
          <w:bdr w:val="none" w:sz="0" w:space="0" w:color="auto" w:frame="1"/>
        </w:rPr>
        <w:t>[</w:t>
      </w:r>
    </w:p>
    <w:p w:rsidR="00D63F05" w:rsidRDefault="00D63F05" w:rsidP="00D63F05">
      <w:pPr>
        <w:shd w:val="clear" w:color="auto" w:fill="272B33"/>
        <w:spacing w:line="384" w:lineRule="atLeast"/>
        <w:textAlignment w:val="baseline"/>
        <w:rPr>
          <w:rFonts w:ascii="Consolas" w:hAnsi="Consolas" w:cs="Consolas"/>
          <w:color w:val="596174"/>
          <w:sz w:val="18"/>
          <w:szCs w:val="18"/>
        </w:rPr>
      </w:pPr>
      <w:proofErr w:type="gramStart"/>
      <w:r>
        <w:rPr>
          <w:rStyle w:val="enlighter-g1"/>
          <w:rFonts w:ascii="inherit" w:hAnsi="inherit" w:cs="Consolas"/>
          <w:b/>
          <w:bCs/>
          <w:color w:val="6B7C8B"/>
          <w:sz w:val="25"/>
          <w:szCs w:val="25"/>
          <w:bdr w:val="none" w:sz="0" w:space="0" w:color="auto" w:frame="1"/>
        </w:rPr>
        <w:t>{</w:t>
      </w:r>
      <w:r>
        <w:rPr>
          <w:rStyle w:val="enlighter-text"/>
          <w:rFonts w:ascii="inherit" w:hAnsi="inherit" w:cs="Consolas"/>
          <w:color w:val="CFD5E0"/>
          <w:sz w:val="25"/>
          <w:szCs w:val="25"/>
          <w:bdr w:val="none" w:sz="0" w:space="0" w:color="auto" w:frame="1"/>
        </w:rPr>
        <w:t xml:space="preserve"> id</w:t>
      </w:r>
      <w:proofErr w:type="gramEnd"/>
      <w:r>
        <w:rPr>
          <w:rStyle w:val="enlighter-text"/>
          <w:rFonts w:ascii="inherit" w:hAnsi="inherit" w:cs="Consolas"/>
          <w:color w:val="CFD5E0"/>
          <w:sz w:val="25"/>
          <w:szCs w:val="25"/>
          <w:bdr w:val="none" w:sz="0" w:space="0" w:color="auto" w:frame="1"/>
        </w:rPr>
        <w:t xml:space="preserve">: </w:t>
      </w:r>
      <w:r>
        <w:rPr>
          <w:rStyle w:val="enlighter-n1"/>
          <w:rFonts w:ascii="inherit" w:hAnsi="inherit" w:cs="Consolas"/>
          <w:color w:val="D19A66"/>
          <w:sz w:val="25"/>
          <w:szCs w:val="25"/>
          <w:bdr w:val="none" w:sz="0" w:space="0" w:color="auto" w:frame="1"/>
        </w:rPr>
        <w:t>1</w:t>
      </w:r>
      <w:r>
        <w:rPr>
          <w:rStyle w:val="enlighter-text"/>
          <w:rFonts w:ascii="inherit" w:hAnsi="inherit" w:cs="Consolas"/>
          <w:color w:val="CFD5E0"/>
          <w:sz w:val="25"/>
          <w:szCs w:val="25"/>
          <w:bdr w:val="none" w:sz="0" w:space="0" w:color="auto" w:frame="1"/>
        </w:rPr>
        <w:t xml:space="preserve">, name: </w:t>
      </w:r>
      <w:r>
        <w:rPr>
          <w:rStyle w:val="enlighter-s0"/>
          <w:rFonts w:ascii="inherit" w:hAnsi="inherit" w:cs="Consolas"/>
          <w:color w:val="7CC379"/>
          <w:sz w:val="25"/>
          <w:szCs w:val="25"/>
          <w:bdr w:val="none" w:sz="0" w:space="0" w:color="auto" w:frame="1"/>
        </w:rPr>
        <w:t>'CSE'</w:t>
      </w:r>
      <w:r>
        <w:rPr>
          <w:rStyle w:val="enlighter-text"/>
          <w:rFonts w:ascii="inherit" w:hAnsi="inherit" w:cs="Consolas"/>
          <w:color w:val="CFD5E0"/>
          <w:sz w:val="25"/>
          <w:szCs w:val="25"/>
          <w:bdr w:val="none" w:sz="0" w:space="0" w:color="auto" w:frame="1"/>
        </w:rPr>
        <w:t xml:space="preserve"> </w:t>
      </w:r>
      <w:r>
        <w:rPr>
          <w:rStyle w:val="enlighter-g1"/>
          <w:rFonts w:ascii="inherit" w:hAnsi="inherit" w:cs="Consolas"/>
          <w:b/>
          <w:bCs/>
          <w:color w:val="6B7C8B"/>
          <w:sz w:val="25"/>
          <w:szCs w:val="25"/>
          <w:bdr w:val="none" w:sz="0" w:space="0" w:color="auto" w:frame="1"/>
        </w:rPr>
        <w:t>}</w:t>
      </w:r>
      <w:r>
        <w:rPr>
          <w:rStyle w:val="enlighter-text"/>
          <w:rFonts w:ascii="inherit" w:hAnsi="inherit" w:cs="Consolas"/>
          <w:color w:val="CFD5E0"/>
          <w:sz w:val="25"/>
          <w:szCs w:val="25"/>
          <w:bdr w:val="none" w:sz="0" w:space="0" w:color="auto" w:frame="1"/>
        </w:rPr>
        <w:t>,</w:t>
      </w:r>
    </w:p>
    <w:p w:rsidR="00D63F05" w:rsidRDefault="00D63F05" w:rsidP="00D63F05">
      <w:pPr>
        <w:shd w:val="clear" w:color="auto" w:fill="272B33"/>
        <w:spacing w:line="384" w:lineRule="atLeast"/>
        <w:textAlignment w:val="baseline"/>
        <w:rPr>
          <w:rFonts w:ascii="Consolas" w:hAnsi="Consolas" w:cs="Consolas"/>
          <w:color w:val="596174"/>
          <w:sz w:val="18"/>
          <w:szCs w:val="18"/>
        </w:rPr>
      </w:pPr>
      <w:proofErr w:type="gramStart"/>
      <w:r>
        <w:rPr>
          <w:rStyle w:val="enlighter-g1"/>
          <w:rFonts w:ascii="inherit" w:hAnsi="inherit" w:cs="Consolas"/>
          <w:b/>
          <w:bCs/>
          <w:color w:val="6B7C8B"/>
          <w:sz w:val="25"/>
          <w:szCs w:val="25"/>
          <w:bdr w:val="none" w:sz="0" w:space="0" w:color="auto" w:frame="1"/>
        </w:rPr>
        <w:t>{</w:t>
      </w:r>
      <w:r>
        <w:rPr>
          <w:rStyle w:val="enlighter-text"/>
          <w:rFonts w:ascii="inherit" w:hAnsi="inherit" w:cs="Consolas"/>
          <w:color w:val="CFD5E0"/>
          <w:sz w:val="25"/>
          <w:szCs w:val="25"/>
          <w:bdr w:val="none" w:sz="0" w:space="0" w:color="auto" w:frame="1"/>
        </w:rPr>
        <w:t xml:space="preserve"> id</w:t>
      </w:r>
      <w:proofErr w:type="gramEnd"/>
      <w:r>
        <w:rPr>
          <w:rStyle w:val="enlighter-text"/>
          <w:rFonts w:ascii="inherit" w:hAnsi="inherit" w:cs="Consolas"/>
          <w:color w:val="CFD5E0"/>
          <w:sz w:val="25"/>
          <w:szCs w:val="25"/>
          <w:bdr w:val="none" w:sz="0" w:space="0" w:color="auto" w:frame="1"/>
        </w:rPr>
        <w:t xml:space="preserve">: </w:t>
      </w:r>
      <w:r>
        <w:rPr>
          <w:rStyle w:val="enlighter-n1"/>
          <w:rFonts w:ascii="inherit" w:hAnsi="inherit" w:cs="Consolas"/>
          <w:color w:val="D19A66"/>
          <w:sz w:val="25"/>
          <w:szCs w:val="25"/>
          <w:bdr w:val="none" w:sz="0" w:space="0" w:color="auto" w:frame="1"/>
        </w:rPr>
        <w:t>2</w:t>
      </w:r>
      <w:r>
        <w:rPr>
          <w:rStyle w:val="enlighter-text"/>
          <w:rFonts w:ascii="inherit" w:hAnsi="inherit" w:cs="Consolas"/>
          <w:color w:val="CFD5E0"/>
          <w:sz w:val="25"/>
          <w:szCs w:val="25"/>
          <w:bdr w:val="none" w:sz="0" w:space="0" w:color="auto" w:frame="1"/>
        </w:rPr>
        <w:t xml:space="preserve">, name: </w:t>
      </w:r>
      <w:r>
        <w:rPr>
          <w:rStyle w:val="enlighter-s0"/>
          <w:rFonts w:ascii="inherit" w:hAnsi="inherit" w:cs="Consolas"/>
          <w:color w:val="7CC379"/>
          <w:sz w:val="25"/>
          <w:szCs w:val="25"/>
          <w:bdr w:val="none" w:sz="0" w:space="0" w:color="auto" w:frame="1"/>
        </w:rPr>
        <w:t>'ETC'</w:t>
      </w:r>
      <w:r>
        <w:rPr>
          <w:rStyle w:val="enlighter-text"/>
          <w:rFonts w:ascii="inherit" w:hAnsi="inherit" w:cs="Consolas"/>
          <w:color w:val="CFD5E0"/>
          <w:sz w:val="25"/>
          <w:szCs w:val="25"/>
          <w:bdr w:val="none" w:sz="0" w:space="0" w:color="auto" w:frame="1"/>
        </w:rPr>
        <w:t xml:space="preserve"> </w:t>
      </w:r>
      <w:r>
        <w:rPr>
          <w:rStyle w:val="enlighter-g1"/>
          <w:rFonts w:ascii="inherit" w:hAnsi="inherit" w:cs="Consolas"/>
          <w:b/>
          <w:bCs/>
          <w:color w:val="6B7C8B"/>
          <w:sz w:val="25"/>
          <w:szCs w:val="25"/>
          <w:bdr w:val="none" w:sz="0" w:space="0" w:color="auto" w:frame="1"/>
        </w:rPr>
        <w:t>}</w:t>
      </w:r>
      <w:r>
        <w:rPr>
          <w:rStyle w:val="enlighter-text"/>
          <w:rFonts w:ascii="inherit" w:hAnsi="inherit" w:cs="Consolas"/>
          <w:color w:val="CFD5E0"/>
          <w:sz w:val="25"/>
          <w:szCs w:val="25"/>
          <w:bdr w:val="none" w:sz="0" w:space="0" w:color="auto" w:frame="1"/>
        </w:rPr>
        <w:t>,</w:t>
      </w:r>
    </w:p>
    <w:p w:rsidR="00D63F05" w:rsidRDefault="00D63F05" w:rsidP="00D63F05">
      <w:pPr>
        <w:shd w:val="clear" w:color="auto" w:fill="272B33"/>
        <w:spacing w:line="384" w:lineRule="atLeast"/>
        <w:textAlignment w:val="baseline"/>
        <w:rPr>
          <w:rFonts w:ascii="Consolas" w:hAnsi="Consolas" w:cs="Consolas"/>
          <w:color w:val="596174"/>
          <w:sz w:val="18"/>
          <w:szCs w:val="18"/>
        </w:rPr>
      </w:pPr>
      <w:proofErr w:type="gramStart"/>
      <w:r>
        <w:rPr>
          <w:rStyle w:val="enlighter-g1"/>
          <w:rFonts w:ascii="inherit" w:hAnsi="inherit" w:cs="Consolas"/>
          <w:b/>
          <w:bCs/>
          <w:color w:val="6B7C8B"/>
          <w:sz w:val="25"/>
          <w:szCs w:val="25"/>
          <w:bdr w:val="none" w:sz="0" w:space="0" w:color="auto" w:frame="1"/>
        </w:rPr>
        <w:t>{</w:t>
      </w:r>
      <w:r>
        <w:rPr>
          <w:rStyle w:val="enlighter-text"/>
          <w:rFonts w:ascii="inherit" w:hAnsi="inherit" w:cs="Consolas"/>
          <w:color w:val="CFD5E0"/>
          <w:sz w:val="25"/>
          <w:szCs w:val="25"/>
          <w:bdr w:val="none" w:sz="0" w:space="0" w:color="auto" w:frame="1"/>
        </w:rPr>
        <w:t xml:space="preserve"> id</w:t>
      </w:r>
      <w:proofErr w:type="gramEnd"/>
      <w:r>
        <w:rPr>
          <w:rStyle w:val="enlighter-text"/>
          <w:rFonts w:ascii="inherit" w:hAnsi="inherit" w:cs="Consolas"/>
          <w:color w:val="CFD5E0"/>
          <w:sz w:val="25"/>
          <w:szCs w:val="25"/>
          <w:bdr w:val="none" w:sz="0" w:space="0" w:color="auto" w:frame="1"/>
        </w:rPr>
        <w:t xml:space="preserve">: </w:t>
      </w:r>
      <w:r>
        <w:rPr>
          <w:rStyle w:val="enlighter-n1"/>
          <w:rFonts w:ascii="inherit" w:hAnsi="inherit" w:cs="Consolas"/>
          <w:color w:val="D19A66"/>
          <w:sz w:val="25"/>
          <w:szCs w:val="25"/>
          <w:bdr w:val="none" w:sz="0" w:space="0" w:color="auto" w:frame="1"/>
        </w:rPr>
        <w:t>3</w:t>
      </w:r>
      <w:r>
        <w:rPr>
          <w:rStyle w:val="enlighter-text"/>
          <w:rFonts w:ascii="inherit" w:hAnsi="inherit" w:cs="Consolas"/>
          <w:color w:val="CFD5E0"/>
          <w:sz w:val="25"/>
          <w:szCs w:val="25"/>
          <w:bdr w:val="none" w:sz="0" w:space="0" w:color="auto" w:frame="1"/>
        </w:rPr>
        <w:t xml:space="preserve">, name: </w:t>
      </w:r>
      <w:r>
        <w:rPr>
          <w:rStyle w:val="enlighter-s0"/>
          <w:rFonts w:ascii="inherit" w:hAnsi="inherit" w:cs="Consolas"/>
          <w:color w:val="7CC379"/>
          <w:sz w:val="25"/>
          <w:szCs w:val="25"/>
          <w:bdr w:val="none" w:sz="0" w:space="0" w:color="auto" w:frame="1"/>
        </w:rPr>
        <w:t>'Mechanical'</w:t>
      </w:r>
      <w:r>
        <w:rPr>
          <w:rStyle w:val="enlighter-text"/>
          <w:rFonts w:ascii="inherit" w:hAnsi="inherit" w:cs="Consolas"/>
          <w:color w:val="CFD5E0"/>
          <w:sz w:val="25"/>
          <w:szCs w:val="25"/>
          <w:bdr w:val="none" w:sz="0" w:space="0" w:color="auto" w:frame="1"/>
        </w:rPr>
        <w:t xml:space="preserve"> </w:t>
      </w:r>
      <w:r>
        <w:rPr>
          <w:rStyle w:val="enlighter-g1"/>
          <w:rFonts w:ascii="inherit" w:hAnsi="inherit" w:cs="Consolas"/>
          <w:b/>
          <w:bCs/>
          <w:color w:val="6B7C8B"/>
          <w:sz w:val="25"/>
          <w:szCs w:val="25"/>
          <w:bdr w:val="none" w:sz="0" w:space="0" w:color="auto" w:frame="1"/>
        </w:rPr>
        <w:t>}</w:t>
      </w:r>
      <w:r>
        <w:rPr>
          <w:rStyle w:val="enlighter-text"/>
          <w:rFonts w:ascii="inherit" w:hAnsi="inherit" w:cs="Consolas"/>
          <w:color w:val="CFD5E0"/>
          <w:sz w:val="25"/>
          <w:szCs w:val="25"/>
          <w:bdr w:val="none" w:sz="0" w:space="0" w:color="auto" w:frame="1"/>
        </w:rPr>
        <w:t>,</w:t>
      </w:r>
    </w:p>
    <w:p w:rsidR="00D63F05" w:rsidRDefault="00D63F05" w:rsidP="00D63F05">
      <w:pPr>
        <w:shd w:val="clear" w:color="auto" w:fill="272B33"/>
        <w:spacing w:line="384" w:lineRule="atLeast"/>
        <w:textAlignment w:val="baseline"/>
        <w:rPr>
          <w:rFonts w:ascii="Consolas" w:hAnsi="Consolas" w:cs="Consolas"/>
          <w:color w:val="596174"/>
          <w:sz w:val="18"/>
          <w:szCs w:val="18"/>
        </w:rPr>
      </w:pPr>
      <w:proofErr w:type="gramStart"/>
      <w:r>
        <w:rPr>
          <w:rStyle w:val="enlighter-g1"/>
          <w:rFonts w:ascii="inherit" w:hAnsi="inherit" w:cs="Consolas"/>
          <w:b/>
          <w:bCs/>
          <w:color w:val="6B7C8B"/>
          <w:sz w:val="25"/>
          <w:szCs w:val="25"/>
          <w:bdr w:val="none" w:sz="0" w:space="0" w:color="auto" w:frame="1"/>
        </w:rPr>
        <w:t>{</w:t>
      </w:r>
      <w:r>
        <w:rPr>
          <w:rStyle w:val="enlighter-text"/>
          <w:rFonts w:ascii="inherit" w:hAnsi="inherit" w:cs="Consolas"/>
          <w:color w:val="CFD5E0"/>
          <w:sz w:val="25"/>
          <w:szCs w:val="25"/>
          <w:bdr w:val="none" w:sz="0" w:space="0" w:color="auto" w:frame="1"/>
        </w:rPr>
        <w:t xml:space="preserve"> id</w:t>
      </w:r>
      <w:proofErr w:type="gramEnd"/>
      <w:r>
        <w:rPr>
          <w:rStyle w:val="enlighter-text"/>
          <w:rFonts w:ascii="inherit" w:hAnsi="inherit" w:cs="Consolas"/>
          <w:color w:val="CFD5E0"/>
          <w:sz w:val="25"/>
          <w:szCs w:val="25"/>
          <w:bdr w:val="none" w:sz="0" w:space="0" w:color="auto" w:frame="1"/>
        </w:rPr>
        <w:t xml:space="preserve">: </w:t>
      </w:r>
      <w:r>
        <w:rPr>
          <w:rStyle w:val="enlighter-n1"/>
          <w:rFonts w:ascii="inherit" w:hAnsi="inherit" w:cs="Consolas"/>
          <w:color w:val="D19A66"/>
          <w:sz w:val="25"/>
          <w:szCs w:val="25"/>
          <w:bdr w:val="none" w:sz="0" w:space="0" w:color="auto" w:frame="1"/>
        </w:rPr>
        <w:t>4</w:t>
      </w:r>
      <w:r>
        <w:rPr>
          <w:rStyle w:val="enlighter-text"/>
          <w:rFonts w:ascii="inherit" w:hAnsi="inherit" w:cs="Consolas"/>
          <w:color w:val="CFD5E0"/>
          <w:sz w:val="25"/>
          <w:szCs w:val="25"/>
          <w:bdr w:val="none" w:sz="0" w:space="0" w:color="auto" w:frame="1"/>
        </w:rPr>
        <w:t xml:space="preserve">, name: </w:t>
      </w:r>
      <w:r>
        <w:rPr>
          <w:rStyle w:val="enlighter-s0"/>
          <w:rFonts w:ascii="inherit" w:hAnsi="inherit" w:cs="Consolas"/>
          <w:color w:val="7CC379"/>
          <w:sz w:val="25"/>
          <w:szCs w:val="25"/>
          <w:bdr w:val="none" w:sz="0" w:space="0" w:color="auto" w:frame="1"/>
        </w:rPr>
        <w:t>'Electrical'</w:t>
      </w:r>
      <w:r>
        <w:rPr>
          <w:rStyle w:val="enlighter-text"/>
          <w:rFonts w:ascii="inherit" w:hAnsi="inherit" w:cs="Consolas"/>
          <w:color w:val="CFD5E0"/>
          <w:sz w:val="25"/>
          <w:szCs w:val="25"/>
          <w:bdr w:val="none" w:sz="0" w:space="0" w:color="auto" w:frame="1"/>
        </w:rPr>
        <w:t xml:space="preserve"> </w:t>
      </w:r>
      <w:r>
        <w:rPr>
          <w:rStyle w:val="enlighter-g1"/>
          <w:rFonts w:ascii="inherit" w:hAnsi="inherit" w:cs="Consolas"/>
          <w:b/>
          <w:bCs/>
          <w:color w:val="6B7C8B"/>
          <w:sz w:val="25"/>
          <w:szCs w:val="25"/>
          <w:bdr w:val="none" w:sz="0" w:space="0" w:color="auto" w:frame="1"/>
        </w:rPr>
        <w: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w:t>
      </w:r>
      <w:r>
        <w:rPr>
          <w:rStyle w:val="enlighter-text"/>
          <w:rFonts w:ascii="inherit" w:hAnsi="inherit" w:cs="Consolas"/>
          <w:color w:val="CFD5E0"/>
          <w:sz w:val="25"/>
          <w:szCs w:val="25"/>
          <w:bdr w:val="none" w:sz="0" w:space="0" w:color="auto" w:frame="1"/>
        </w:rPr>
        <w: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w:t>
      </w:r>
    </w:p>
    <w:p w:rsidR="00D63F05" w:rsidRDefault="00D63F05" w:rsidP="00D63F05">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Modifying the app.component.html file:</w:t>
      </w:r>
    </w:p>
    <w:p w:rsidR="00D63F05" w:rsidRDefault="00D63F05" w:rsidP="00D63F0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Next we need to modify the drop down list code in the app.component.html file as shown below.</w:t>
      </w:r>
    </w:p>
    <w:p w:rsidR="00D63F05" w:rsidRDefault="00D63F05" w:rsidP="00D63F0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extent cx="5229225" cy="1581150"/>
            <wp:effectExtent l="0" t="0" r="9525" b="0"/>
            <wp:docPr id="7" name="Picture 7" descr="How to disable a Drop Down List in Angular Template Driven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disable a Drop Down List in Angular Template Driven Form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29225" cy="1581150"/>
                    </a:xfrm>
                    <a:prstGeom prst="rect">
                      <a:avLst/>
                    </a:prstGeom>
                    <a:noFill/>
                    <a:ln>
                      <a:noFill/>
                    </a:ln>
                  </pic:spPr>
                </pic:pic>
              </a:graphicData>
            </a:graphic>
          </wp:inline>
        </w:drawing>
      </w:r>
    </w:p>
    <w:p w:rsidR="00D63F05" w:rsidRDefault="00D63F05" w:rsidP="00D63F05">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Code explanation:</w:t>
      </w:r>
    </w:p>
    <w:p w:rsidR="00D63F05" w:rsidRDefault="00D63F05" w:rsidP="00D63F0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you can see on the “option” element we are using </w:t>
      </w:r>
      <w:proofErr w:type="spellStart"/>
      <w:r>
        <w:rPr>
          <w:rFonts w:ascii="Arial" w:hAnsi="Arial" w:cs="Arial"/>
          <w:color w:val="000000"/>
          <w:sz w:val="23"/>
          <w:szCs w:val="23"/>
          <w:bdr w:val="none" w:sz="0" w:space="0" w:color="auto" w:frame="1"/>
        </w:rPr>
        <w:t>ngFor</w:t>
      </w:r>
      <w:proofErr w:type="spellEnd"/>
      <w:r>
        <w:rPr>
          <w:rFonts w:ascii="Arial" w:hAnsi="Arial" w:cs="Arial"/>
          <w:color w:val="000000"/>
          <w:sz w:val="23"/>
          <w:szCs w:val="23"/>
          <w:bdr w:val="none" w:sz="0" w:space="0" w:color="auto" w:frame="1"/>
        </w:rPr>
        <w:t> structural directive to loop through all the branches that we have in the “Branches” property of the component class.</w:t>
      </w:r>
    </w:p>
    <w:p w:rsidR="00D63F05" w:rsidRDefault="00D63F05" w:rsidP="00D63F0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For each “Branch” store in the “Branches” array, we get an option. The option value is the Branch id and the display text is the Branch name.</w:t>
      </w:r>
    </w:p>
    <w:p w:rsidR="00D63F05" w:rsidRDefault="00D63F05" w:rsidP="00D63F0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Please have a look at the square brackets around the [value] property. This is property binding in Angular. If you remove the square brackets the value for each option will be the literal text “branch.id” instead of the branch id (1 or 2 or 3, etc.). To display the Branch </w:t>
      </w:r>
      <w:proofErr w:type="gramStart"/>
      <w:r>
        <w:rPr>
          <w:rFonts w:ascii="Arial" w:hAnsi="Arial" w:cs="Arial"/>
          <w:color w:val="000000"/>
          <w:sz w:val="23"/>
          <w:szCs w:val="23"/>
          <w:bdr w:val="none" w:sz="0" w:space="0" w:color="auto" w:frame="1"/>
        </w:rPr>
        <w:t>name</w:t>
      </w:r>
      <w:proofErr w:type="gramEnd"/>
      <w:r>
        <w:rPr>
          <w:rFonts w:ascii="Arial" w:hAnsi="Arial" w:cs="Arial"/>
          <w:color w:val="000000"/>
          <w:sz w:val="23"/>
          <w:szCs w:val="23"/>
          <w:bdr w:val="none" w:sz="0" w:space="0" w:color="auto" w:frame="1"/>
        </w:rPr>
        <w:t xml:space="preserve"> we are using angular interpolation.</w:t>
      </w:r>
    </w:p>
    <w:p w:rsidR="00D63F05" w:rsidRDefault="00D63F05" w:rsidP="00D63F05">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The complete code of app.component.html:</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proofErr w:type="spellStart"/>
      <w:r>
        <w:rPr>
          <w:rStyle w:val="enlighter-x1"/>
          <w:rFonts w:ascii="inherit" w:hAnsi="inherit" w:cs="Consolas"/>
          <w:b/>
          <w:bCs/>
          <w:color w:val="D171DD"/>
          <w:sz w:val="25"/>
          <w:szCs w:val="25"/>
          <w:bdr w:val="none" w:sz="0" w:space="0" w:color="auto" w:frame="1"/>
        </w:rPr>
        <w:t>br</w:t>
      </w:r>
      <w:proofErr w:type="spellEnd"/>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lastRenderedPageBreak/>
        <w:t>&lt;</w:t>
      </w:r>
      <w:r>
        <w:rPr>
          <w:rStyle w:val="enlighter-x1"/>
          <w:rFonts w:ascii="inherit" w:hAnsi="inherit" w:cs="Consolas"/>
          <w:b/>
          <w:bCs/>
          <w:color w:val="D171DD"/>
          <w:sz w:val="25"/>
          <w:szCs w:val="25"/>
          <w:bdr w:val="none" w:sz="0" w:space="0" w:color="auto" w:frame="1"/>
        </w:rPr>
        <w:t>div</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"container"</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"row"</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"form-</w:t>
      </w:r>
      <w:proofErr w:type="spellStart"/>
      <w:r>
        <w:rPr>
          <w:rStyle w:val="enlighter-s0"/>
          <w:rFonts w:ascii="inherit" w:hAnsi="inherit" w:cs="Consolas"/>
          <w:color w:val="7CC379"/>
          <w:sz w:val="25"/>
          <w:szCs w:val="25"/>
          <w:bdr w:val="none" w:sz="0" w:space="0" w:color="auto" w:frame="1"/>
        </w:rPr>
        <w:t>bg</w:t>
      </w:r>
      <w:proofErr w:type="spellEnd"/>
      <w:r>
        <w:rPr>
          <w:rStyle w:val="enlighter-s0"/>
          <w:rFonts w:ascii="inherit" w:hAnsi="inherit" w:cs="Consolas"/>
          <w:color w:val="7CC379"/>
          <w:sz w:val="25"/>
          <w:szCs w:val="25"/>
          <w:bdr w:val="none" w:sz="0" w:space="0" w:color="auto" w:frame="1"/>
        </w:rPr>
        <w:t>"</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form</w:t>
      </w:r>
      <w:r>
        <w:rPr>
          <w:rStyle w:val="enlighter-text"/>
          <w:rFonts w:ascii="inherit" w:hAnsi="inherit" w:cs="Consolas"/>
          <w:color w:val="CFD5E0"/>
          <w:sz w:val="25"/>
          <w:szCs w:val="25"/>
          <w:bdr w:val="none" w:sz="0" w:space="0" w:color="auto" w:frame="1"/>
        </w:rPr>
        <w:t xml:space="preserve"> #</w:t>
      </w:r>
      <w:proofErr w:type="spellStart"/>
      <w:r>
        <w:rPr>
          <w:rStyle w:val="enlighter-x2"/>
          <w:rFonts w:ascii="inherit" w:hAnsi="inherit" w:cs="Consolas"/>
          <w:color w:val="D19252"/>
          <w:sz w:val="25"/>
          <w:szCs w:val="25"/>
          <w:bdr w:val="none" w:sz="0" w:space="0" w:color="auto" w:frame="1"/>
        </w:rPr>
        <w:t>studentForm</w:t>
      </w:r>
      <w:proofErr w:type="spellEnd"/>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w:t>
      </w:r>
      <w:proofErr w:type="spellStart"/>
      <w:r>
        <w:rPr>
          <w:rStyle w:val="enlighter-s0"/>
          <w:rFonts w:ascii="inherit" w:hAnsi="inherit" w:cs="Consolas"/>
          <w:color w:val="7CC379"/>
          <w:sz w:val="25"/>
          <w:szCs w:val="25"/>
          <w:bdr w:val="none" w:sz="0" w:space="0" w:color="auto" w:frame="1"/>
        </w:rPr>
        <w:t>ngForm</w:t>
      </w:r>
      <w:proofErr w:type="spellEnd"/>
      <w:r>
        <w:rPr>
          <w:rStyle w:val="enlighter-s0"/>
          <w:rFonts w:ascii="inherit" w:hAnsi="inherit" w:cs="Consolas"/>
          <w:color w:val="7CC379"/>
          <w:sz w:val="25"/>
          <w:szCs w:val="25"/>
          <w:bdr w:val="none" w:sz="0" w:space="0" w:color="auto" w:frame="1"/>
        </w:rPr>
        <w:t>"</w:t>
      </w:r>
      <w:r>
        <w:rPr>
          <w:rStyle w:val="enlighter-text"/>
          <w:rFonts w:ascii="inherit" w:hAnsi="inherit" w:cs="Consolas"/>
          <w:color w:val="CFD5E0"/>
          <w:sz w:val="25"/>
          <w:szCs w:val="25"/>
          <w:bdr w:val="none" w:sz="0" w:space="0" w:color="auto" w:frame="1"/>
        </w:rPr>
        <w:t xml:space="preserve"> (</w:t>
      </w:r>
      <w:proofErr w:type="spellStart"/>
      <w:r>
        <w:rPr>
          <w:rStyle w:val="enlighter-x2"/>
          <w:rFonts w:ascii="inherit" w:hAnsi="inherit" w:cs="Consolas"/>
          <w:color w:val="D19252"/>
          <w:sz w:val="25"/>
          <w:szCs w:val="25"/>
          <w:bdr w:val="none" w:sz="0" w:space="0" w:color="auto" w:frame="1"/>
        </w:rPr>
        <w:t>ngSubmit</w:t>
      </w:r>
      <w:proofErr w:type="spellEnd"/>
      <w:r>
        <w:rPr>
          <w:rStyle w:val="enlighter-x2"/>
          <w:rFonts w:ascii="inherit" w:hAnsi="inherit" w:cs="Consolas"/>
          <w:color w:val="D19252"/>
          <w:sz w:val="25"/>
          <w:szCs w:val="25"/>
          <w:bdr w:val="none" w:sz="0" w:space="0" w:color="auto" w:frame="1"/>
        </w:rPr>
        <w:t>)</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w:t>
      </w:r>
      <w:proofErr w:type="spellStart"/>
      <w:r>
        <w:rPr>
          <w:rStyle w:val="enlighter-s0"/>
          <w:rFonts w:ascii="inherit" w:hAnsi="inherit" w:cs="Consolas"/>
          <w:color w:val="7CC379"/>
          <w:sz w:val="25"/>
          <w:szCs w:val="25"/>
          <w:bdr w:val="none" w:sz="0" w:space="0" w:color="auto" w:frame="1"/>
        </w:rPr>
        <w:t>RegisterStudent</w:t>
      </w:r>
      <w:proofErr w:type="spellEnd"/>
      <w:r>
        <w:rPr>
          <w:rStyle w:val="enlighter-s0"/>
          <w:rFonts w:ascii="inherit" w:hAnsi="inherit" w:cs="Consolas"/>
          <w:color w:val="7CC379"/>
          <w:sz w:val="25"/>
          <w:szCs w:val="25"/>
          <w:bdr w:val="none" w:sz="0" w:space="0" w:color="auto" w:frame="1"/>
        </w:rPr>
        <w:t>(</w:t>
      </w:r>
      <w:proofErr w:type="spellStart"/>
      <w:r>
        <w:rPr>
          <w:rStyle w:val="enlighter-s0"/>
          <w:rFonts w:ascii="inherit" w:hAnsi="inherit" w:cs="Consolas"/>
          <w:color w:val="7CC379"/>
          <w:sz w:val="25"/>
          <w:szCs w:val="25"/>
          <w:bdr w:val="none" w:sz="0" w:space="0" w:color="auto" w:frame="1"/>
        </w:rPr>
        <w:t>studentForm</w:t>
      </w:r>
      <w:proofErr w:type="spellEnd"/>
      <w:r>
        <w:rPr>
          <w:rStyle w:val="enlighter-s0"/>
          <w:rFonts w:ascii="inherit" w:hAnsi="inherit" w:cs="Consolas"/>
          <w:color w:val="7CC379"/>
          <w:sz w:val="25"/>
          <w:szCs w:val="25"/>
          <w:bdr w:val="none" w:sz="0" w:space="0" w:color="auto" w:frame="1"/>
        </w:rPr>
        <w:t>)"</w:t>
      </w:r>
      <w:r>
        <w:rPr>
          <w:rStyle w:val="enlighter-text"/>
          <w:rFonts w:ascii="inherit" w:hAnsi="inherit" w:cs="Consolas"/>
          <w:color w:val="CFD5E0"/>
          <w:sz w:val="25"/>
          <w:szCs w:val="25"/>
          <w:bdr w:val="none" w:sz="0" w:space="0" w:color="auto" w:frame="1"/>
        </w:rPr>
        <w:t xml:space="preserve"> </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"panel panel-primary"</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"panel-heading"</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h3</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"panel-title"</w:t>
      </w:r>
      <w:r>
        <w:rPr>
          <w:rStyle w:val="enlighter-g1"/>
          <w:rFonts w:ascii="inherit" w:hAnsi="inherit" w:cs="Consolas"/>
          <w:b/>
          <w:bCs/>
          <w:color w:val="6B7C8B"/>
          <w:sz w:val="25"/>
          <w:szCs w:val="25"/>
          <w:bdr w:val="none" w:sz="0" w:space="0" w:color="auto" w:frame="1"/>
        </w:rPr>
        <w:t>&gt;</w:t>
      </w:r>
      <w:r>
        <w:rPr>
          <w:rStyle w:val="enlighter-text"/>
          <w:rFonts w:ascii="inherit" w:hAnsi="inherit" w:cs="Consolas"/>
          <w:color w:val="CFD5E0"/>
          <w:sz w:val="25"/>
          <w:szCs w:val="25"/>
          <w:bdr w:val="none" w:sz="0" w:space="0" w:color="auto" w:frame="1"/>
        </w:rPr>
        <w:t>Student Registration</w:t>
      </w: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h3</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"panel-body"</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"form-group"</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for</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w:t>
      </w:r>
      <w:proofErr w:type="spellStart"/>
      <w:r>
        <w:rPr>
          <w:rStyle w:val="enlighter-s0"/>
          <w:rFonts w:ascii="inherit" w:hAnsi="inherit" w:cs="Consolas"/>
          <w:color w:val="7CC379"/>
          <w:sz w:val="25"/>
          <w:szCs w:val="25"/>
          <w:bdr w:val="none" w:sz="0" w:space="0" w:color="auto" w:frame="1"/>
        </w:rPr>
        <w:t>firstName</w:t>
      </w:r>
      <w:proofErr w:type="spellEnd"/>
      <w:r>
        <w:rPr>
          <w:rStyle w:val="enlighter-s0"/>
          <w:rFonts w:ascii="inherit" w:hAnsi="inherit" w:cs="Consolas"/>
          <w:color w:val="7CC379"/>
          <w:sz w:val="25"/>
          <w:szCs w:val="25"/>
          <w:bdr w:val="none" w:sz="0" w:space="0" w:color="auto" w:frame="1"/>
        </w:rPr>
        <w:t>"</w:t>
      </w:r>
      <w:r>
        <w:rPr>
          <w:rStyle w:val="enlighter-g1"/>
          <w:rFonts w:ascii="inherit" w:hAnsi="inherit" w:cs="Consolas"/>
          <w:b/>
          <w:bCs/>
          <w:color w:val="6B7C8B"/>
          <w:sz w:val="25"/>
          <w:szCs w:val="25"/>
          <w:bdr w:val="none" w:sz="0" w:space="0" w:color="auto" w:frame="1"/>
        </w:rPr>
        <w:t>&gt;</w:t>
      </w:r>
      <w:r>
        <w:rPr>
          <w:rStyle w:val="enlighter-text"/>
          <w:rFonts w:ascii="inherit" w:hAnsi="inherit" w:cs="Consolas"/>
          <w:color w:val="CFD5E0"/>
          <w:sz w:val="25"/>
          <w:szCs w:val="25"/>
          <w:bdr w:val="none" w:sz="0" w:space="0" w:color="auto" w:frame="1"/>
        </w:rPr>
        <w:t>First Name</w:t>
      </w: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input</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id</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w:t>
      </w:r>
      <w:proofErr w:type="spellStart"/>
      <w:r>
        <w:rPr>
          <w:rStyle w:val="enlighter-s0"/>
          <w:rFonts w:ascii="inherit" w:hAnsi="inherit" w:cs="Consolas"/>
          <w:color w:val="7CC379"/>
          <w:sz w:val="25"/>
          <w:szCs w:val="25"/>
          <w:bdr w:val="none" w:sz="0" w:space="0" w:color="auto" w:frame="1"/>
        </w:rPr>
        <w:t>firstName</w:t>
      </w:r>
      <w:proofErr w:type="spellEnd"/>
      <w:r>
        <w:rPr>
          <w:rStyle w:val="enlighter-s0"/>
          <w:rFonts w:ascii="inherit" w:hAnsi="inherit" w:cs="Consolas"/>
          <w:color w:val="7CC379"/>
          <w:sz w:val="25"/>
          <w:szCs w:val="25"/>
          <w:bdr w:val="none" w:sz="0" w:space="0" w:color="auto" w:frame="1"/>
        </w:rPr>
        <w:t>"</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type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"text"</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"form-control"</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x2"/>
          <w:rFonts w:ascii="inherit" w:hAnsi="inherit" w:cs="Consolas"/>
          <w:color w:val="D19252"/>
          <w:sz w:val="25"/>
          <w:szCs w:val="25"/>
          <w:bdr w:val="none" w:sz="0" w:space="0" w:color="auto" w:frame="1"/>
        </w:rPr>
        <w:t>name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w:t>
      </w:r>
      <w:proofErr w:type="spellStart"/>
      <w:r>
        <w:rPr>
          <w:rStyle w:val="enlighter-s0"/>
          <w:rFonts w:ascii="inherit" w:hAnsi="inherit" w:cs="Consolas"/>
          <w:color w:val="7CC379"/>
          <w:sz w:val="25"/>
          <w:szCs w:val="25"/>
          <w:bdr w:val="none" w:sz="0" w:space="0" w:color="auto" w:frame="1"/>
        </w:rPr>
        <w:t>firstName</w:t>
      </w:r>
      <w:proofErr w:type="spellEnd"/>
      <w:r>
        <w:rPr>
          <w:rStyle w:val="enlighter-s0"/>
          <w:rFonts w:ascii="inherit" w:hAnsi="inherit" w:cs="Consolas"/>
          <w:color w:val="7CC379"/>
          <w:sz w:val="25"/>
          <w:szCs w:val="25"/>
          <w:bdr w:val="none" w:sz="0" w:space="0" w:color="auto" w:frame="1"/>
        </w:rPr>
        <w:t>"</w:t>
      </w:r>
      <w:r>
        <w:rPr>
          <w:rStyle w:val="enlighter-text"/>
          <w:rFonts w:ascii="inherit" w:hAnsi="inherit" w:cs="Consolas"/>
          <w:color w:val="CFD5E0"/>
          <w:sz w:val="25"/>
          <w:szCs w:val="25"/>
          <w:bdr w:val="none" w:sz="0" w:space="0" w:color="auto" w:frame="1"/>
        </w:rPr>
        <w:t xml:space="preserve"> </w:t>
      </w:r>
      <w:proofErr w:type="spellStart"/>
      <w:r>
        <w:rPr>
          <w:rStyle w:val="enlighter-text"/>
          <w:rFonts w:ascii="inherit" w:hAnsi="inherit" w:cs="Consolas"/>
          <w:color w:val="CFD5E0"/>
          <w:sz w:val="25"/>
          <w:szCs w:val="25"/>
          <w:bdr w:val="none" w:sz="0" w:space="0" w:color="auto" w:frame="1"/>
        </w:rPr>
        <w:t>ngModel</w:t>
      </w:r>
      <w:proofErr w:type="spellEnd"/>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"form-group"</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for</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w:t>
      </w:r>
      <w:proofErr w:type="spellStart"/>
      <w:r>
        <w:rPr>
          <w:rStyle w:val="enlighter-s0"/>
          <w:rFonts w:ascii="inherit" w:hAnsi="inherit" w:cs="Consolas"/>
          <w:color w:val="7CC379"/>
          <w:sz w:val="25"/>
          <w:szCs w:val="25"/>
          <w:bdr w:val="none" w:sz="0" w:space="0" w:color="auto" w:frame="1"/>
        </w:rPr>
        <w:t>lastName</w:t>
      </w:r>
      <w:proofErr w:type="spellEnd"/>
      <w:r>
        <w:rPr>
          <w:rStyle w:val="enlighter-s0"/>
          <w:rFonts w:ascii="inherit" w:hAnsi="inherit" w:cs="Consolas"/>
          <w:color w:val="7CC379"/>
          <w:sz w:val="25"/>
          <w:szCs w:val="25"/>
          <w:bdr w:val="none" w:sz="0" w:space="0" w:color="auto" w:frame="1"/>
        </w:rPr>
        <w:t>"</w:t>
      </w:r>
      <w:r>
        <w:rPr>
          <w:rStyle w:val="enlighter-g1"/>
          <w:rFonts w:ascii="inherit" w:hAnsi="inherit" w:cs="Consolas"/>
          <w:b/>
          <w:bCs/>
          <w:color w:val="6B7C8B"/>
          <w:sz w:val="25"/>
          <w:szCs w:val="25"/>
          <w:bdr w:val="none" w:sz="0" w:space="0" w:color="auto" w:frame="1"/>
        </w:rPr>
        <w:t>&gt;</w:t>
      </w:r>
      <w:r>
        <w:rPr>
          <w:rStyle w:val="enlighter-text"/>
          <w:rFonts w:ascii="inherit" w:hAnsi="inherit" w:cs="Consolas"/>
          <w:color w:val="CFD5E0"/>
          <w:sz w:val="25"/>
          <w:szCs w:val="25"/>
          <w:bdr w:val="none" w:sz="0" w:space="0" w:color="auto" w:frame="1"/>
        </w:rPr>
        <w:t>Last Name</w:t>
      </w: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input</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id</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w:t>
      </w:r>
      <w:proofErr w:type="spellStart"/>
      <w:r>
        <w:rPr>
          <w:rStyle w:val="enlighter-s0"/>
          <w:rFonts w:ascii="inherit" w:hAnsi="inherit" w:cs="Consolas"/>
          <w:color w:val="7CC379"/>
          <w:sz w:val="25"/>
          <w:szCs w:val="25"/>
          <w:bdr w:val="none" w:sz="0" w:space="0" w:color="auto" w:frame="1"/>
        </w:rPr>
        <w:t>lastName</w:t>
      </w:r>
      <w:proofErr w:type="spellEnd"/>
      <w:r>
        <w:rPr>
          <w:rStyle w:val="enlighter-s0"/>
          <w:rFonts w:ascii="inherit" w:hAnsi="inherit" w:cs="Consolas"/>
          <w:color w:val="7CC379"/>
          <w:sz w:val="25"/>
          <w:szCs w:val="25"/>
          <w:bdr w:val="none" w:sz="0" w:space="0" w:color="auto" w:frame="1"/>
        </w:rPr>
        <w:t>"</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type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"text"</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"form-control"</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x2"/>
          <w:rFonts w:ascii="inherit" w:hAnsi="inherit" w:cs="Consolas"/>
          <w:color w:val="D19252"/>
          <w:sz w:val="25"/>
          <w:szCs w:val="25"/>
          <w:bdr w:val="none" w:sz="0" w:space="0" w:color="auto" w:frame="1"/>
        </w:rPr>
        <w:t>name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w:t>
      </w:r>
      <w:proofErr w:type="spellStart"/>
      <w:r>
        <w:rPr>
          <w:rStyle w:val="enlighter-s0"/>
          <w:rFonts w:ascii="inherit" w:hAnsi="inherit" w:cs="Consolas"/>
          <w:color w:val="7CC379"/>
          <w:sz w:val="25"/>
          <w:szCs w:val="25"/>
          <w:bdr w:val="none" w:sz="0" w:space="0" w:color="auto" w:frame="1"/>
        </w:rPr>
        <w:t>lastName</w:t>
      </w:r>
      <w:proofErr w:type="spellEnd"/>
      <w:r>
        <w:rPr>
          <w:rStyle w:val="enlighter-s0"/>
          <w:rFonts w:ascii="inherit" w:hAnsi="inherit" w:cs="Consolas"/>
          <w:color w:val="7CC379"/>
          <w:sz w:val="25"/>
          <w:szCs w:val="25"/>
          <w:bdr w:val="none" w:sz="0" w:space="0" w:color="auto" w:frame="1"/>
        </w:rPr>
        <w:t>"</w:t>
      </w:r>
      <w:r>
        <w:rPr>
          <w:rStyle w:val="enlighter-text"/>
          <w:rFonts w:ascii="inherit" w:hAnsi="inherit" w:cs="Consolas"/>
          <w:color w:val="CFD5E0"/>
          <w:sz w:val="25"/>
          <w:szCs w:val="25"/>
          <w:bdr w:val="none" w:sz="0" w:space="0" w:color="auto" w:frame="1"/>
        </w:rPr>
        <w:t xml:space="preserve"> </w:t>
      </w:r>
      <w:proofErr w:type="spellStart"/>
      <w:r>
        <w:rPr>
          <w:rStyle w:val="enlighter-text"/>
          <w:rFonts w:ascii="inherit" w:hAnsi="inherit" w:cs="Consolas"/>
          <w:color w:val="CFD5E0"/>
          <w:sz w:val="25"/>
          <w:szCs w:val="25"/>
          <w:bdr w:val="none" w:sz="0" w:space="0" w:color="auto" w:frame="1"/>
        </w:rPr>
        <w:t>ngModel</w:t>
      </w:r>
      <w:proofErr w:type="spellEnd"/>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"form-group"</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for</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"email"</w:t>
      </w:r>
      <w:r>
        <w:rPr>
          <w:rStyle w:val="enlighter-g1"/>
          <w:rFonts w:ascii="inherit" w:hAnsi="inherit" w:cs="Consolas"/>
          <w:b/>
          <w:bCs/>
          <w:color w:val="6B7C8B"/>
          <w:sz w:val="25"/>
          <w:szCs w:val="25"/>
          <w:bdr w:val="none" w:sz="0" w:space="0" w:color="auto" w:frame="1"/>
        </w:rPr>
        <w:t>&gt;</w:t>
      </w:r>
      <w:r>
        <w:rPr>
          <w:rStyle w:val="enlighter-text"/>
          <w:rFonts w:ascii="inherit" w:hAnsi="inherit" w:cs="Consolas"/>
          <w:color w:val="CFD5E0"/>
          <w:sz w:val="25"/>
          <w:szCs w:val="25"/>
          <w:bdr w:val="none" w:sz="0" w:space="0" w:color="auto" w:frame="1"/>
        </w:rPr>
        <w:t>Email</w:t>
      </w: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input</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id</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"email"</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type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"text"</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"form-control"</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x2"/>
          <w:rFonts w:ascii="inherit" w:hAnsi="inherit" w:cs="Consolas"/>
          <w:color w:val="D19252"/>
          <w:sz w:val="25"/>
          <w:szCs w:val="25"/>
          <w:bdr w:val="none" w:sz="0" w:space="0" w:color="auto" w:frame="1"/>
        </w:rPr>
        <w:t>name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"email"</w:t>
      </w:r>
      <w:r>
        <w:rPr>
          <w:rStyle w:val="enlighter-text"/>
          <w:rFonts w:ascii="inherit" w:hAnsi="inherit" w:cs="Consolas"/>
          <w:color w:val="CFD5E0"/>
          <w:sz w:val="25"/>
          <w:szCs w:val="25"/>
          <w:bdr w:val="none" w:sz="0" w:space="0" w:color="auto" w:frame="1"/>
        </w:rPr>
        <w:t xml:space="preserve"> </w:t>
      </w:r>
      <w:proofErr w:type="spellStart"/>
      <w:r>
        <w:rPr>
          <w:rStyle w:val="enlighter-text"/>
          <w:rFonts w:ascii="inherit" w:hAnsi="inherit" w:cs="Consolas"/>
          <w:color w:val="CFD5E0"/>
          <w:sz w:val="25"/>
          <w:szCs w:val="25"/>
          <w:bdr w:val="none" w:sz="0" w:space="0" w:color="auto" w:frame="1"/>
        </w:rPr>
        <w:t>ngModel</w:t>
      </w:r>
      <w:proofErr w:type="spellEnd"/>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lastRenderedPageBreak/>
        <w:t>&lt;</w:t>
      </w:r>
      <w:r>
        <w:rPr>
          <w:rStyle w:val="enlighter-x1"/>
          <w:rFonts w:ascii="inherit" w:hAnsi="inherit" w:cs="Consolas"/>
          <w:b/>
          <w:bCs/>
          <w:color w:val="D171DD"/>
          <w:sz w:val="25"/>
          <w:szCs w:val="25"/>
          <w:bdr w:val="none" w:sz="0" w:space="0" w:color="auto" w:frame="1"/>
        </w:rPr>
        <w:t>div</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"form-group"</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g1"/>
          <w:rFonts w:ascii="inherit" w:hAnsi="inherit" w:cs="Consolas"/>
          <w:b/>
          <w:bCs/>
          <w:color w:val="6B7C8B"/>
          <w:sz w:val="25"/>
          <w:szCs w:val="25"/>
          <w:bdr w:val="none" w:sz="0" w:space="0" w:color="auto" w:frame="1"/>
        </w:rPr>
        <w:t>&gt;</w:t>
      </w:r>
      <w:r>
        <w:rPr>
          <w:rStyle w:val="enlighter-text"/>
          <w:rFonts w:ascii="inherit" w:hAnsi="inherit" w:cs="Consolas"/>
          <w:color w:val="CFD5E0"/>
          <w:sz w:val="25"/>
          <w:szCs w:val="25"/>
          <w:bdr w:val="none" w:sz="0" w:space="0" w:color="auto" w:frame="1"/>
        </w:rPr>
        <w:t>Gender</w:t>
      </w: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"form-control"</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"radio-inline"</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input</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type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"radio"</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name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"gender"</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value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"male"</w:t>
      </w:r>
      <w:r>
        <w:rPr>
          <w:rStyle w:val="enlighter-text"/>
          <w:rFonts w:ascii="inherit" w:hAnsi="inherit" w:cs="Consolas"/>
          <w:color w:val="CFD5E0"/>
          <w:sz w:val="25"/>
          <w:szCs w:val="25"/>
          <w:bdr w:val="none" w:sz="0" w:space="0" w:color="auto" w:frame="1"/>
        </w:rPr>
        <w:t xml:space="preserve"> </w:t>
      </w:r>
      <w:proofErr w:type="spellStart"/>
      <w:r>
        <w:rPr>
          <w:rStyle w:val="enlighter-text"/>
          <w:rFonts w:ascii="inherit" w:hAnsi="inherit" w:cs="Consolas"/>
          <w:color w:val="CFD5E0"/>
          <w:sz w:val="25"/>
          <w:szCs w:val="25"/>
          <w:bdr w:val="none" w:sz="0" w:space="0" w:color="auto" w:frame="1"/>
        </w:rPr>
        <w:t>ngModel</w:t>
      </w:r>
      <w:proofErr w:type="spellEnd"/>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text"/>
          <w:rFonts w:ascii="inherit" w:hAnsi="inherit" w:cs="Consolas"/>
          <w:color w:val="CFD5E0"/>
          <w:sz w:val="25"/>
          <w:szCs w:val="25"/>
          <w:bdr w:val="none" w:sz="0" w:space="0" w:color="auto" w:frame="1"/>
        </w:rPr>
        <w:t>Male</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"radio-inline"</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input</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type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"radio"</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name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"gender"</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value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"female"</w:t>
      </w:r>
      <w:r>
        <w:rPr>
          <w:rStyle w:val="enlighter-text"/>
          <w:rFonts w:ascii="inherit" w:hAnsi="inherit" w:cs="Consolas"/>
          <w:color w:val="CFD5E0"/>
          <w:sz w:val="25"/>
          <w:szCs w:val="25"/>
          <w:bdr w:val="none" w:sz="0" w:space="0" w:color="auto" w:frame="1"/>
        </w:rPr>
        <w:t xml:space="preserve"> </w:t>
      </w:r>
      <w:proofErr w:type="spellStart"/>
      <w:r>
        <w:rPr>
          <w:rStyle w:val="enlighter-text"/>
          <w:rFonts w:ascii="inherit" w:hAnsi="inherit" w:cs="Consolas"/>
          <w:color w:val="CFD5E0"/>
          <w:sz w:val="25"/>
          <w:szCs w:val="25"/>
          <w:bdr w:val="none" w:sz="0" w:space="0" w:color="auto" w:frame="1"/>
        </w:rPr>
        <w:t>ngModel</w:t>
      </w:r>
      <w:proofErr w:type="spellEnd"/>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text"/>
          <w:rFonts w:ascii="inherit" w:hAnsi="inherit" w:cs="Consolas"/>
          <w:color w:val="CFD5E0"/>
          <w:sz w:val="25"/>
          <w:szCs w:val="25"/>
          <w:bdr w:val="none" w:sz="0" w:space="0" w:color="auto" w:frame="1"/>
        </w:rPr>
        <w:t>Female</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"form-group"</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for</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"branch"</w:t>
      </w:r>
      <w:r>
        <w:rPr>
          <w:rStyle w:val="enlighter-g1"/>
          <w:rFonts w:ascii="inherit" w:hAnsi="inherit" w:cs="Consolas"/>
          <w:b/>
          <w:bCs/>
          <w:color w:val="6B7C8B"/>
          <w:sz w:val="25"/>
          <w:szCs w:val="25"/>
          <w:bdr w:val="none" w:sz="0" w:space="0" w:color="auto" w:frame="1"/>
        </w:rPr>
        <w:t>&gt;</w:t>
      </w:r>
      <w:r>
        <w:rPr>
          <w:rStyle w:val="enlighter-text"/>
          <w:rFonts w:ascii="inherit" w:hAnsi="inherit" w:cs="Consolas"/>
          <w:color w:val="CFD5E0"/>
          <w:sz w:val="25"/>
          <w:szCs w:val="25"/>
          <w:bdr w:val="none" w:sz="0" w:space="0" w:color="auto" w:frame="1"/>
        </w:rPr>
        <w:t>Branch</w:t>
      </w: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select</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id</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"branch"</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name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"branch"</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"form-control"</w:t>
      </w:r>
      <w:r>
        <w:rPr>
          <w:rStyle w:val="enlighter-text"/>
          <w:rFonts w:ascii="inherit" w:hAnsi="inherit" w:cs="Consolas"/>
          <w:color w:val="CFD5E0"/>
          <w:sz w:val="25"/>
          <w:szCs w:val="25"/>
          <w:bdr w:val="none" w:sz="0" w:space="0" w:color="auto" w:frame="1"/>
        </w:rPr>
        <w:t xml:space="preserve"> </w:t>
      </w:r>
      <w:proofErr w:type="spellStart"/>
      <w:r>
        <w:rPr>
          <w:rStyle w:val="enlighter-text"/>
          <w:rFonts w:ascii="inherit" w:hAnsi="inherit" w:cs="Consolas"/>
          <w:color w:val="CFD5E0"/>
          <w:sz w:val="25"/>
          <w:szCs w:val="25"/>
          <w:bdr w:val="none" w:sz="0" w:space="0" w:color="auto" w:frame="1"/>
        </w:rPr>
        <w:t>ngModel</w:t>
      </w:r>
      <w:proofErr w:type="spellEnd"/>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option</w:t>
      </w:r>
      <w:r>
        <w:rPr>
          <w:rStyle w:val="enlighter-text"/>
          <w:rFonts w:ascii="inherit" w:hAnsi="inherit" w:cs="Consolas"/>
          <w:color w:val="CFD5E0"/>
          <w:sz w:val="25"/>
          <w:szCs w:val="25"/>
          <w:bdr w:val="none" w:sz="0" w:space="0" w:color="auto" w:frame="1"/>
        </w:rPr>
        <w:t xml:space="preserve"> *</w:t>
      </w:r>
      <w:proofErr w:type="spellStart"/>
      <w:r>
        <w:rPr>
          <w:rStyle w:val="enlighter-x2"/>
          <w:rFonts w:ascii="inherit" w:hAnsi="inherit" w:cs="Consolas"/>
          <w:color w:val="D19252"/>
          <w:sz w:val="25"/>
          <w:szCs w:val="25"/>
          <w:bdr w:val="none" w:sz="0" w:space="0" w:color="auto" w:frame="1"/>
        </w:rPr>
        <w:t>ngFor</w:t>
      </w:r>
      <w:proofErr w:type="spellEnd"/>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"let branch of Branches"</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value]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"branch.id"</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text"/>
          <w:rFonts w:ascii="inherit" w:hAnsi="inherit" w:cs="Consolas"/>
          <w:color w:val="CFD5E0"/>
          <w:sz w:val="25"/>
          <w:szCs w:val="25"/>
          <w:bdr w:val="none" w:sz="0" w:space="0" w:color="auto" w:frame="1"/>
        </w:rPr>
        <w:t>{{branch.name}}</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option</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select</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"form-group"</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"form-control"</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"checkbox-inline"</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lastRenderedPageBreak/>
        <w:t>&lt;</w:t>
      </w:r>
      <w:r>
        <w:rPr>
          <w:rStyle w:val="enlighter-x1"/>
          <w:rFonts w:ascii="inherit" w:hAnsi="inherit" w:cs="Consolas"/>
          <w:b/>
          <w:bCs/>
          <w:color w:val="D171DD"/>
          <w:sz w:val="25"/>
          <w:szCs w:val="25"/>
          <w:bdr w:val="none" w:sz="0" w:space="0" w:color="auto" w:frame="1"/>
        </w:rPr>
        <w:t>input</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type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"checkbox"</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name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w:t>
      </w:r>
      <w:proofErr w:type="spellStart"/>
      <w:r>
        <w:rPr>
          <w:rStyle w:val="enlighter-s0"/>
          <w:rFonts w:ascii="inherit" w:hAnsi="inherit" w:cs="Consolas"/>
          <w:color w:val="7CC379"/>
          <w:sz w:val="25"/>
          <w:szCs w:val="25"/>
          <w:bdr w:val="none" w:sz="0" w:space="0" w:color="auto" w:frame="1"/>
        </w:rPr>
        <w:t>isAccept</w:t>
      </w:r>
      <w:proofErr w:type="spellEnd"/>
      <w:r>
        <w:rPr>
          <w:rStyle w:val="enlighter-s0"/>
          <w:rFonts w:ascii="inherit" w:hAnsi="inherit" w:cs="Consolas"/>
          <w:color w:val="7CC379"/>
          <w:sz w:val="25"/>
          <w:szCs w:val="25"/>
          <w:bdr w:val="none" w:sz="0" w:space="0" w:color="auto" w:frame="1"/>
        </w:rPr>
        <w:t>"</w:t>
      </w:r>
      <w:r>
        <w:rPr>
          <w:rStyle w:val="enlighter-text"/>
          <w:rFonts w:ascii="inherit" w:hAnsi="inherit" w:cs="Consolas"/>
          <w:color w:val="CFD5E0"/>
          <w:sz w:val="25"/>
          <w:szCs w:val="25"/>
          <w:bdr w:val="none" w:sz="0" w:space="0" w:color="auto" w:frame="1"/>
        </w:rPr>
        <w:t xml:space="preserve"> </w:t>
      </w:r>
      <w:proofErr w:type="spellStart"/>
      <w:r>
        <w:rPr>
          <w:rStyle w:val="enlighter-text"/>
          <w:rFonts w:ascii="inherit" w:hAnsi="inherit" w:cs="Consolas"/>
          <w:color w:val="CFD5E0"/>
          <w:sz w:val="25"/>
          <w:szCs w:val="25"/>
          <w:bdr w:val="none" w:sz="0" w:space="0" w:color="auto" w:frame="1"/>
        </w:rPr>
        <w:t>ngModel</w:t>
      </w:r>
      <w:proofErr w:type="spellEnd"/>
      <w:r>
        <w:rPr>
          <w:rStyle w:val="enlighter-g1"/>
          <w:rFonts w:ascii="inherit" w:hAnsi="inherit" w:cs="Consolas"/>
          <w:b/>
          <w:bCs/>
          <w:color w:val="6B7C8B"/>
          <w:sz w:val="25"/>
          <w:szCs w:val="25"/>
          <w:bdr w:val="none" w:sz="0" w:space="0" w:color="auto" w:frame="1"/>
        </w:rPr>
        <w:t>&gt;</w:t>
      </w:r>
      <w:r>
        <w:rPr>
          <w:rStyle w:val="enlighter-text"/>
          <w:rFonts w:ascii="inherit" w:hAnsi="inherit" w:cs="Consolas"/>
          <w:color w:val="CFD5E0"/>
          <w:sz w:val="25"/>
          <w:szCs w:val="25"/>
          <w:bdr w:val="none" w:sz="0" w:space="0" w:color="auto" w:frame="1"/>
        </w:rPr>
        <w:t>Accept Terms &amp; Conditions</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"panel-footer"</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E353E"/>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button</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w:t>
      </w:r>
      <w:proofErr w:type="spellStart"/>
      <w:r>
        <w:rPr>
          <w:rStyle w:val="enlighter-s0"/>
          <w:rFonts w:ascii="inherit" w:hAnsi="inherit" w:cs="Consolas"/>
          <w:color w:val="7CC379"/>
          <w:sz w:val="25"/>
          <w:szCs w:val="25"/>
          <w:bdr w:val="none" w:sz="0" w:space="0" w:color="auto" w:frame="1"/>
        </w:rPr>
        <w:t>btn</w:t>
      </w:r>
      <w:proofErr w:type="spellEnd"/>
      <w:r>
        <w:rPr>
          <w:rStyle w:val="enlighter-s0"/>
          <w:rFonts w:ascii="inherit" w:hAnsi="inherit" w:cs="Consolas"/>
          <w:color w:val="7CC379"/>
          <w:sz w:val="25"/>
          <w:szCs w:val="25"/>
          <w:bdr w:val="none" w:sz="0" w:space="0" w:color="auto" w:frame="1"/>
        </w:rPr>
        <w:t xml:space="preserve"> </w:t>
      </w:r>
      <w:proofErr w:type="spellStart"/>
      <w:r>
        <w:rPr>
          <w:rStyle w:val="enlighter-s0"/>
          <w:rFonts w:ascii="inherit" w:hAnsi="inherit" w:cs="Consolas"/>
          <w:color w:val="7CC379"/>
          <w:sz w:val="25"/>
          <w:szCs w:val="25"/>
          <w:bdr w:val="none" w:sz="0" w:space="0" w:color="auto" w:frame="1"/>
        </w:rPr>
        <w:t>btn</w:t>
      </w:r>
      <w:proofErr w:type="spellEnd"/>
      <w:r>
        <w:rPr>
          <w:rStyle w:val="enlighter-s0"/>
          <w:rFonts w:ascii="inherit" w:hAnsi="inherit" w:cs="Consolas"/>
          <w:color w:val="7CC379"/>
          <w:sz w:val="25"/>
          <w:szCs w:val="25"/>
          <w:bdr w:val="none" w:sz="0" w:space="0" w:color="auto" w:frame="1"/>
        </w:rPr>
        <w:t>-primary"</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type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"submit"</w:t>
      </w:r>
      <w:r>
        <w:rPr>
          <w:rStyle w:val="enlighter-g1"/>
          <w:rFonts w:ascii="inherit" w:hAnsi="inherit" w:cs="Consolas"/>
          <w:b/>
          <w:bCs/>
          <w:color w:val="6B7C8B"/>
          <w:sz w:val="25"/>
          <w:szCs w:val="25"/>
          <w:bdr w:val="none" w:sz="0" w:space="0" w:color="auto" w:frame="1"/>
        </w:rPr>
        <w:t>&gt;</w:t>
      </w:r>
      <w:r>
        <w:rPr>
          <w:rStyle w:val="enlighter-text"/>
          <w:rFonts w:ascii="inherit" w:hAnsi="inherit" w:cs="Consolas"/>
          <w:color w:val="CFD5E0"/>
          <w:sz w:val="25"/>
          <w:szCs w:val="25"/>
          <w:bdr w:val="none" w:sz="0" w:space="0" w:color="auto" w:frame="1"/>
        </w:rPr>
        <w:t>Submit</w:t>
      </w: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button</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form</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g1"/>
          <w:rFonts w:ascii="inherit" w:hAnsi="inherit" w:cs="Consolas"/>
          <w:b/>
          <w:bCs/>
          <w:color w:val="6B7C8B"/>
          <w:sz w:val="25"/>
          <w:szCs w:val="25"/>
          <w:bdr w:val="none" w:sz="0" w:space="0" w:color="auto" w:frame="1"/>
        </w:rPr>
        <w:t>&gt;</w:t>
      </w:r>
    </w:p>
    <w:p w:rsidR="00D63F05" w:rsidRDefault="00D63F05" w:rsidP="00D63F05">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g1"/>
          <w:rFonts w:ascii="inherit" w:hAnsi="inherit" w:cs="Consolas"/>
          <w:b/>
          <w:bCs/>
          <w:color w:val="6B7C8B"/>
          <w:sz w:val="25"/>
          <w:szCs w:val="25"/>
          <w:bdr w:val="none" w:sz="0" w:space="0" w:color="auto" w:frame="1"/>
        </w:rPr>
        <w:t>&gt;</w:t>
      </w:r>
    </w:p>
    <w:p w:rsidR="00D63F05" w:rsidRDefault="00D63F05" w:rsidP="00E63475">
      <w:pPr>
        <w:pStyle w:val="NormalWeb"/>
        <w:shd w:val="clear" w:color="auto" w:fill="FFFFFF"/>
        <w:spacing w:before="0" w:beforeAutospacing="0" w:after="0" w:afterAutospacing="0"/>
        <w:textAlignment w:val="baseline"/>
        <w:rPr>
          <w:rFonts w:ascii="Segoe UI" w:hAnsi="Segoe UI" w:cs="Segoe UI"/>
          <w:color w:val="000000"/>
          <w:sz w:val="32"/>
          <w:szCs w:val="32"/>
        </w:rPr>
      </w:pPr>
      <w:bookmarkStart w:id="1" w:name="_GoBack"/>
      <w:bookmarkEnd w:id="1"/>
    </w:p>
    <w:p w:rsidR="00E43151" w:rsidRDefault="00E43151" w:rsidP="00E43151">
      <w:pPr>
        <w:pStyle w:val="Heading2"/>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bdr w:val="none" w:sz="0" w:space="0" w:color="auto" w:frame="1"/>
        </w:rPr>
        <w:t>Checkbox in Angular Template Driven Forms</w:t>
      </w:r>
    </w:p>
    <w:p w:rsidR="00E43151" w:rsidRDefault="00E43151" w:rsidP="00E4315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this article, I am going to discuss </w:t>
      </w:r>
      <w:r>
        <w:rPr>
          <w:rStyle w:val="Strong"/>
          <w:rFonts w:ascii="Arial" w:hAnsi="Arial" w:cs="Arial"/>
          <w:color w:val="000000"/>
          <w:sz w:val="23"/>
          <w:szCs w:val="23"/>
          <w:bdr w:val="none" w:sz="0" w:space="0" w:color="auto" w:frame="1"/>
        </w:rPr>
        <w:t>Checkbox in Angular Template Driven Forms</w:t>
      </w:r>
      <w:r>
        <w:rPr>
          <w:rFonts w:ascii="Arial" w:hAnsi="Arial" w:cs="Arial"/>
          <w:color w:val="000000"/>
          <w:sz w:val="23"/>
          <w:szCs w:val="23"/>
          <w:bdr w:val="none" w:sz="0" w:space="0" w:color="auto" w:frame="1"/>
        </w:rPr>
        <w:t> in detail. Please read our previous article as it is a continuation part to that article where we discussed </w:t>
      </w:r>
      <w:hyperlink r:id="rId39" w:history="1">
        <w:r>
          <w:rPr>
            <w:rStyle w:val="Strong"/>
            <w:rFonts w:ascii="Arial" w:hAnsi="Arial" w:cs="Arial"/>
            <w:color w:val="007BFF"/>
            <w:sz w:val="23"/>
            <w:szCs w:val="23"/>
            <w:bdr w:val="none" w:sz="0" w:space="0" w:color="auto" w:frame="1"/>
          </w:rPr>
          <w:t>Radio Buttons in Angular Template Driven Forms</w:t>
        </w:r>
      </w:hyperlink>
      <w:r>
        <w:rPr>
          <w:rFonts w:ascii="Arial" w:hAnsi="Arial" w:cs="Arial"/>
          <w:color w:val="000000"/>
          <w:sz w:val="23"/>
          <w:szCs w:val="23"/>
          <w:bdr w:val="none" w:sz="0" w:space="0" w:color="auto" w:frame="1"/>
        </w:rPr>
        <w:t>. At the end of this article, you will understand what are Checkbox controls and when and how to use Checkbox in Angular Applications.</w:t>
      </w:r>
    </w:p>
    <w:p w:rsidR="00E43151" w:rsidRDefault="00E43151" w:rsidP="00E43151">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What is a Checkbox?</w:t>
      </w:r>
    </w:p>
    <w:p w:rsidR="00E43151" w:rsidRDefault="00E43151" w:rsidP="00E4315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 </w:t>
      </w:r>
      <w:r>
        <w:rPr>
          <w:rStyle w:val="Strong"/>
          <w:rFonts w:ascii="Arial" w:hAnsi="Arial" w:cs="Arial"/>
          <w:color w:val="000000"/>
          <w:sz w:val="23"/>
          <w:szCs w:val="23"/>
          <w:bdr w:val="none" w:sz="0" w:space="0" w:color="auto" w:frame="1"/>
        </w:rPr>
        <w:t>Checkbox</w:t>
      </w:r>
      <w:r>
        <w:rPr>
          <w:rFonts w:ascii="Arial" w:hAnsi="Arial" w:cs="Arial"/>
          <w:color w:val="000000"/>
          <w:sz w:val="23"/>
          <w:szCs w:val="23"/>
          <w:bdr w:val="none" w:sz="0" w:space="0" w:color="auto" w:frame="1"/>
        </w:rPr>
        <w:t> is an HTML element which allows the users to select multiple options from the available options. For example, in most of the website when you are filling a form you may find a checkbox for terms and conditions which needs to be accept in order to submit the form.</w:t>
      </w:r>
    </w:p>
    <w:p w:rsidR="00E43151" w:rsidRDefault="00E43151" w:rsidP="00E43151">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Example to understand Checkbox in Angular Template Driven Forms:</w:t>
      </w:r>
    </w:p>
    <w:p w:rsidR="00E43151" w:rsidRDefault="00E43151" w:rsidP="00E4315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understand how to create and use </w:t>
      </w:r>
      <w:r>
        <w:rPr>
          <w:rStyle w:val="Strong"/>
          <w:rFonts w:ascii="Arial" w:hAnsi="Arial" w:cs="Arial"/>
          <w:color w:val="000000"/>
          <w:sz w:val="23"/>
          <w:szCs w:val="23"/>
          <w:bdr w:val="none" w:sz="0" w:space="0" w:color="auto" w:frame="1"/>
        </w:rPr>
        <w:t>Checkbox</w:t>
      </w:r>
      <w:r>
        <w:rPr>
          <w:rFonts w:ascii="Arial" w:hAnsi="Arial" w:cs="Arial"/>
          <w:color w:val="000000"/>
          <w:sz w:val="23"/>
          <w:szCs w:val="23"/>
          <w:bdr w:val="none" w:sz="0" w:space="0" w:color="auto" w:frame="1"/>
        </w:rPr>
        <w:t> in Angular Template Driven Forms. We are going to work with the same example that we worked in our previous article.</w:t>
      </w:r>
    </w:p>
    <w:p w:rsidR="00E43151" w:rsidRDefault="00E43151" w:rsidP="00E4315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Now, we want to include “Accept Terms &amp; Conditions” checkbox in the student registration form as shown in the below image. When we select the Accept Terms &amp; Conditions checkbox and when we click the “Submit” button, we want to display the selected value of the checkbox in the console. Here, if the use </w:t>
      </w:r>
      <w:proofErr w:type="gramStart"/>
      <w:r>
        <w:rPr>
          <w:rFonts w:ascii="Arial" w:hAnsi="Arial" w:cs="Arial"/>
          <w:color w:val="000000"/>
          <w:sz w:val="23"/>
          <w:szCs w:val="23"/>
          <w:bdr w:val="none" w:sz="0" w:space="0" w:color="auto" w:frame="1"/>
        </w:rPr>
        <w:t>select</w:t>
      </w:r>
      <w:proofErr w:type="gramEnd"/>
      <w:r>
        <w:rPr>
          <w:rFonts w:ascii="Arial" w:hAnsi="Arial" w:cs="Arial"/>
          <w:color w:val="000000"/>
          <w:sz w:val="23"/>
          <w:szCs w:val="23"/>
          <w:bdr w:val="none" w:sz="0" w:space="0" w:color="auto" w:frame="1"/>
        </w:rPr>
        <w:t xml:space="preserve"> the checkbox then true will be logged into the console else false will be logged into the console.</w:t>
      </w:r>
    </w:p>
    <w:p w:rsidR="00E43151" w:rsidRDefault="00E43151" w:rsidP="00E4315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extent cx="4905375" cy="4067175"/>
            <wp:effectExtent l="0" t="0" r="9525" b="9525"/>
            <wp:docPr id="16" name="Picture 16" descr="Checkbox in Angular Template Driven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eckbox in Angular Template Driven Form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05375" cy="4067175"/>
                    </a:xfrm>
                    <a:prstGeom prst="rect">
                      <a:avLst/>
                    </a:prstGeom>
                    <a:noFill/>
                    <a:ln>
                      <a:noFill/>
                    </a:ln>
                  </pic:spPr>
                </pic:pic>
              </a:graphicData>
            </a:graphic>
          </wp:inline>
        </w:drawing>
      </w:r>
    </w:p>
    <w:p w:rsidR="00E43151" w:rsidRDefault="00E43151" w:rsidP="00E43151">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How to create check box in angular template driven forms?</w:t>
      </w:r>
    </w:p>
    <w:p w:rsidR="00E43151" w:rsidRDefault="00E43151" w:rsidP="00E4315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Please have a look at the below code which will create Accept Terms and Conditions checkbox.</w:t>
      </w:r>
    </w:p>
    <w:p w:rsidR="00E43151" w:rsidRDefault="00E43151" w:rsidP="00E4315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extent cx="6038850" cy="1400175"/>
            <wp:effectExtent l="0" t="0" r="0" b="9525"/>
            <wp:docPr id="15" name="Picture 15" descr="What is a Che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hat is a Checkbox?"/>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38850" cy="1400175"/>
                    </a:xfrm>
                    <a:prstGeom prst="rect">
                      <a:avLst/>
                    </a:prstGeom>
                    <a:noFill/>
                    <a:ln>
                      <a:noFill/>
                    </a:ln>
                  </pic:spPr>
                </pic:pic>
              </a:graphicData>
            </a:graphic>
          </wp:inline>
        </w:drawing>
      </w:r>
    </w:p>
    <w:p w:rsidR="00E43151" w:rsidRDefault="00E43151" w:rsidP="00E43151">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Code Explanation</w:t>
      </w:r>
    </w:p>
    <w:p w:rsidR="00E43151" w:rsidRDefault="00E43151" w:rsidP="00E4315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In the above code, we set the name attribute of the input element checkbox to </w:t>
      </w:r>
      <w:proofErr w:type="spellStart"/>
      <w:r>
        <w:rPr>
          <w:rFonts w:ascii="Arial" w:hAnsi="Arial" w:cs="Arial"/>
          <w:color w:val="000000"/>
          <w:sz w:val="23"/>
          <w:szCs w:val="23"/>
          <w:bdr w:val="none" w:sz="0" w:space="0" w:color="auto" w:frame="1"/>
        </w:rPr>
        <w:t>isAccept</w:t>
      </w:r>
      <w:proofErr w:type="spellEnd"/>
      <w:r>
        <w:rPr>
          <w:rFonts w:ascii="Arial" w:hAnsi="Arial" w:cs="Arial"/>
          <w:color w:val="000000"/>
          <w:sz w:val="23"/>
          <w:szCs w:val="23"/>
          <w:bdr w:val="none" w:sz="0" w:space="0" w:color="auto" w:frame="1"/>
        </w:rPr>
        <w:t xml:space="preserve">. We have not set the value property here. This is because its value can be true of false. If the checkbox is checked or </w:t>
      </w:r>
      <w:proofErr w:type="gramStart"/>
      <w:r>
        <w:rPr>
          <w:rFonts w:ascii="Arial" w:hAnsi="Arial" w:cs="Arial"/>
          <w:color w:val="000000"/>
          <w:sz w:val="23"/>
          <w:szCs w:val="23"/>
          <w:bdr w:val="none" w:sz="0" w:space="0" w:color="auto" w:frame="1"/>
        </w:rPr>
        <w:t>selected</w:t>
      </w:r>
      <w:proofErr w:type="gramEnd"/>
      <w:r>
        <w:rPr>
          <w:rFonts w:ascii="Arial" w:hAnsi="Arial" w:cs="Arial"/>
          <w:color w:val="000000"/>
          <w:sz w:val="23"/>
          <w:szCs w:val="23"/>
          <w:bdr w:val="none" w:sz="0" w:space="0" w:color="auto" w:frame="1"/>
        </w:rPr>
        <w:t xml:space="preserve"> then the value is true else the value is false.</w:t>
      </w:r>
    </w:p>
    <w:p w:rsidR="00E43151" w:rsidRDefault="00E43151" w:rsidP="00E43151">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The complete code of app.component.html:</w:t>
      </w:r>
    </w:p>
    <w:p w:rsidR="00E43151" w:rsidRDefault="00E43151" w:rsidP="00E4315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Following is the complete code of </w:t>
      </w:r>
      <w:r>
        <w:rPr>
          <w:rStyle w:val="Strong"/>
          <w:rFonts w:ascii="Arial" w:hAnsi="Arial" w:cs="Arial"/>
          <w:color w:val="000000"/>
          <w:sz w:val="23"/>
          <w:szCs w:val="23"/>
          <w:bdr w:val="none" w:sz="0" w:space="0" w:color="auto" w:frame="1"/>
        </w:rPr>
        <w:t>app.component.htm</w:t>
      </w:r>
      <w:r>
        <w:rPr>
          <w:rFonts w:ascii="Arial" w:hAnsi="Arial" w:cs="Arial"/>
          <w:color w:val="000000"/>
          <w:sz w:val="23"/>
          <w:szCs w:val="23"/>
          <w:bdr w:val="none" w:sz="0" w:space="0" w:color="auto" w:frame="1"/>
        </w:rPr>
        <w:t>l file.</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proofErr w:type="spellStart"/>
      <w:r>
        <w:rPr>
          <w:rStyle w:val="enlighter-x1"/>
          <w:rFonts w:ascii="inherit" w:hAnsi="inherit" w:cs="Consolas"/>
          <w:b/>
          <w:bCs/>
          <w:color w:val="D171DD"/>
          <w:sz w:val="25"/>
          <w:szCs w:val="25"/>
          <w:bdr w:val="none" w:sz="0" w:space="0" w:color="auto" w:frame="1"/>
        </w:rPr>
        <w:t>br</w:t>
      </w:r>
      <w:proofErr w:type="spellEnd"/>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"container"</w:t>
      </w:r>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"row"</w:t>
      </w:r>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lastRenderedPageBreak/>
        <w:t>&lt;</w:t>
      </w:r>
      <w:r>
        <w:rPr>
          <w:rStyle w:val="enlighter-x1"/>
          <w:rFonts w:ascii="inherit" w:hAnsi="inherit" w:cs="Consolas"/>
          <w:b/>
          <w:bCs/>
          <w:color w:val="D171DD"/>
          <w:sz w:val="25"/>
          <w:szCs w:val="25"/>
          <w:bdr w:val="none" w:sz="0" w:space="0" w:color="auto" w:frame="1"/>
        </w:rPr>
        <w:t>div</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"form-</w:t>
      </w:r>
      <w:proofErr w:type="spellStart"/>
      <w:r>
        <w:rPr>
          <w:rStyle w:val="enlighter-s0"/>
          <w:rFonts w:ascii="inherit" w:hAnsi="inherit" w:cs="Consolas"/>
          <w:color w:val="7CC379"/>
          <w:sz w:val="25"/>
          <w:szCs w:val="25"/>
          <w:bdr w:val="none" w:sz="0" w:space="0" w:color="auto" w:frame="1"/>
        </w:rPr>
        <w:t>bg</w:t>
      </w:r>
      <w:proofErr w:type="spellEnd"/>
      <w:r>
        <w:rPr>
          <w:rStyle w:val="enlighter-s0"/>
          <w:rFonts w:ascii="inherit" w:hAnsi="inherit" w:cs="Consolas"/>
          <w:color w:val="7CC379"/>
          <w:sz w:val="25"/>
          <w:szCs w:val="25"/>
          <w:bdr w:val="none" w:sz="0" w:space="0" w:color="auto" w:frame="1"/>
        </w:rPr>
        <w:t>"</w:t>
      </w:r>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form</w:t>
      </w:r>
      <w:r>
        <w:rPr>
          <w:rStyle w:val="enlighter-text"/>
          <w:rFonts w:ascii="inherit" w:hAnsi="inherit" w:cs="Consolas"/>
          <w:color w:val="CFD5E0"/>
          <w:sz w:val="25"/>
          <w:szCs w:val="25"/>
          <w:bdr w:val="none" w:sz="0" w:space="0" w:color="auto" w:frame="1"/>
        </w:rPr>
        <w:t xml:space="preserve"> #</w:t>
      </w:r>
      <w:proofErr w:type="spellStart"/>
      <w:r>
        <w:rPr>
          <w:rStyle w:val="enlighter-x2"/>
          <w:rFonts w:ascii="inherit" w:hAnsi="inherit" w:cs="Consolas"/>
          <w:color w:val="D19252"/>
          <w:sz w:val="25"/>
          <w:szCs w:val="25"/>
          <w:bdr w:val="none" w:sz="0" w:space="0" w:color="auto" w:frame="1"/>
        </w:rPr>
        <w:t>studentForm</w:t>
      </w:r>
      <w:proofErr w:type="spellEnd"/>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w:t>
      </w:r>
      <w:proofErr w:type="spellStart"/>
      <w:r>
        <w:rPr>
          <w:rStyle w:val="enlighter-s0"/>
          <w:rFonts w:ascii="inherit" w:hAnsi="inherit" w:cs="Consolas"/>
          <w:color w:val="7CC379"/>
          <w:sz w:val="25"/>
          <w:szCs w:val="25"/>
          <w:bdr w:val="none" w:sz="0" w:space="0" w:color="auto" w:frame="1"/>
        </w:rPr>
        <w:t>ngForm</w:t>
      </w:r>
      <w:proofErr w:type="spellEnd"/>
      <w:r>
        <w:rPr>
          <w:rStyle w:val="enlighter-s0"/>
          <w:rFonts w:ascii="inherit" w:hAnsi="inherit" w:cs="Consolas"/>
          <w:color w:val="7CC379"/>
          <w:sz w:val="25"/>
          <w:szCs w:val="25"/>
          <w:bdr w:val="none" w:sz="0" w:space="0" w:color="auto" w:frame="1"/>
        </w:rPr>
        <w:t>"</w:t>
      </w:r>
      <w:r>
        <w:rPr>
          <w:rStyle w:val="enlighter-text"/>
          <w:rFonts w:ascii="inherit" w:hAnsi="inherit" w:cs="Consolas"/>
          <w:color w:val="CFD5E0"/>
          <w:sz w:val="25"/>
          <w:szCs w:val="25"/>
          <w:bdr w:val="none" w:sz="0" w:space="0" w:color="auto" w:frame="1"/>
        </w:rPr>
        <w:t xml:space="preserve"> (</w:t>
      </w:r>
      <w:proofErr w:type="spellStart"/>
      <w:r>
        <w:rPr>
          <w:rStyle w:val="enlighter-x2"/>
          <w:rFonts w:ascii="inherit" w:hAnsi="inherit" w:cs="Consolas"/>
          <w:color w:val="D19252"/>
          <w:sz w:val="25"/>
          <w:szCs w:val="25"/>
          <w:bdr w:val="none" w:sz="0" w:space="0" w:color="auto" w:frame="1"/>
        </w:rPr>
        <w:t>ngSubmit</w:t>
      </w:r>
      <w:proofErr w:type="spellEnd"/>
      <w:r>
        <w:rPr>
          <w:rStyle w:val="enlighter-x2"/>
          <w:rFonts w:ascii="inherit" w:hAnsi="inherit" w:cs="Consolas"/>
          <w:color w:val="D19252"/>
          <w:sz w:val="25"/>
          <w:szCs w:val="25"/>
          <w:bdr w:val="none" w:sz="0" w:space="0" w:color="auto" w:frame="1"/>
        </w:rPr>
        <w:t>)</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w:t>
      </w:r>
      <w:proofErr w:type="spellStart"/>
      <w:r>
        <w:rPr>
          <w:rStyle w:val="enlighter-s0"/>
          <w:rFonts w:ascii="inherit" w:hAnsi="inherit" w:cs="Consolas"/>
          <w:color w:val="7CC379"/>
          <w:sz w:val="25"/>
          <w:szCs w:val="25"/>
          <w:bdr w:val="none" w:sz="0" w:space="0" w:color="auto" w:frame="1"/>
        </w:rPr>
        <w:t>RegisterStudent</w:t>
      </w:r>
      <w:proofErr w:type="spellEnd"/>
      <w:r>
        <w:rPr>
          <w:rStyle w:val="enlighter-s0"/>
          <w:rFonts w:ascii="inherit" w:hAnsi="inherit" w:cs="Consolas"/>
          <w:color w:val="7CC379"/>
          <w:sz w:val="25"/>
          <w:szCs w:val="25"/>
          <w:bdr w:val="none" w:sz="0" w:space="0" w:color="auto" w:frame="1"/>
        </w:rPr>
        <w:t>(</w:t>
      </w:r>
      <w:proofErr w:type="spellStart"/>
      <w:r>
        <w:rPr>
          <w:rStyle w:val="enlighter-s0"/>
          <w:rFonts w:ascii="inherit" w:hAnsi="inherit" w:cs="Consolas"/>
          <w:color w:val="7CC379"/>
          <w:sz w:val="25"/>
          <w:szCs w:val="25"/>
          <w:bdr w:val="none" w:sz="0" w:space="0" w:color="auto" w:frame="1"/>
        </w:rPr>
        <w:t>studentForm</w:t>
      </w:r>
      <w:proofErr w:type="spellEnd"/>
      <w:r>
        <w:rPr>
          <w:rStyle w:val="enlighter-s0"/>
          <w:rFonts w:ascii="inherit" w:hAnsi="inherit" w:cs="Consolas"/>
          <w:color w:val="7CC379"/>
          <w:sz w:val="25"/>
          <w:szCs w:val="25"/>
          <w:bdr w:val="none" w:sz="0" w:space="0" w:color="auto" w:frame="1"/>
        </w:rPr>
        <w:t>)"</w:t>
      </w:r>
      <w:r>
        <w:rPr>
          <w:rStyle w:val="enlighter-text"/>
          <w:rFonts w:ascii="inherit" w:hAnsi="inherit" w:cs="Consolas"/>
          <w:color w:val="CFD5E0"/>
          <w:sz w:val="25"/>
          <w:szCs w:val="25"/>
          <w:bdr w:val="none" w:sz="0" w:space="0" w:color="auto" w:frame="1"/>
        </w:rPr>
        <w:t xml:space="preserve"> </w:t>
      </w:r>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"panel panel-primary"</w:t>
      </w:r>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"panel-heading"</w:t>
      </w:r>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h3</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"panel-title"</w:t>
      </w:r>
      <w:r>
        <w:rPr>
          <w:rStyle w:val="enlighter-g1"/>
          <w:rFonts w:ascii="inherit" w:hAnsi="inherit" w:cs="Consolas"/>
          <w:b/>
          <w:bCs/>
          <w:color w:val="6B7C8B"/>
          <w:sz w:val="25"/>
          <w:szCs w:val="25"/>
          <w:bdr w:val="none" w:sz="0" w:space="0" w:color="auto" w:frame="1"/>
        </w:rPr>
        <w:t>&gt;</w:t>
      </w:r>
      <w:r>
        <w:rPr>
          <w:rStyle w:val="enlighter-text"/>
          <w:rFonts w:ascii="inherit" w:hAnsi="inherit" w:cs="Consolas"/>
          <w:color w:val="CFD5E0"/>
          <w:sz w:val="25"/>
          <w:szCs w:val="25"/>
          <w:bdr w:val="none" w:sz="0" w:space="0" w:color="auto" w:frame="1"/>
        </w:rPr>
        <w:t>Student Registration</w:t>
      </w: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h3</w:t>
      </w:r>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"panel-body"</w:t>
      </w:r>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"form-group"</w:t>
      </w:r>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for</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w:t>
      </w:r>
      <w:proofErr w:type="spellStart"/>
      <w:r>
        <w:rPr>
          <w:rStyle w:val="enlighter-s0"/>
          <w:rFonts w:ascii="inherit" w:hAnsi="inherit" w:cs="Consolas"/>
          <w:color w:val="7CC379"/>
          <w:sz w:val="25"/>
          <w:szCs w:val="25"/>
          <w:bdr w:val="none" w:sz="0" w:space="0" w:color="auto" w:frame="1"/>
        </w:rPr>
        <w:t>firstName</w:t>
      </w:r>
      <w:proofErr w:type="spellEnd"/>
      <w:r>
        <w:rPr>
          <w:rStyle w:val="enlighter-s0"/>
          <w:rFonts w:ascii="inherit" w:hAnsi="inherit" w:cs="Consolas"/>
          <w:color w:val="7CC379"/>
          <w:sz w:val="25"/>
          <w:szCs w:val="25"/>
          <w:bdr w:val="none" w:sz="0" w:space="0" w:color="auto" w:frame="1"/>
        </w:rPr>
        <w:t>"</w:t>
      </w:r>
      <w:r>
        <w:rPr>
          <w:rStyle w:val="enlighter-g1"/>
          <w:rFonts w:ascii="inherit" w:hAnsi="inherit" w:cs="Consolas"/>
          <w:b/>
          <w:bCs/>
          <w:color w:val="6B7C8B"/>
          <w:sz w:val="25"/>
          <w:szCs w:val="25"/>
          <w:bdr w:val="none" w:sz="0" w:space="0" w:color="auto" w:frame="1"/>
        </w:rPr>
        <w:t>&gt;</w:t>
      </w:r>
      <w:r>
        <w:rPr>
          <w:rStyle w:val="enlighter-text"/>
          <w:rFonts w:ascii="inherit" w:hAnsi="inherit" w:cs="Consolas"/>
          <w:color w:val="CFD5E0"/>
          <w:sz w:val="25"/>
          <w:szCs w:val="25"/>
          <w:bdr w:val="none" w:sz="0" w:space="0" w:color="auto" w:frame="1"/>
        </w:rPr>
        <w:t>First Name</w:t>
      </w: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input</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id</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w:t>
      </w:r>
      <w:proofErr w:type="spellStart"/>
      <w:r>
        <w:rPr>
          <w:rStyle w:val="enlighter-s0"/>
          <w:rFonts w:ascii="inherit" w:hAnsi="inherit" w:cs="Consolas"/>
          <w:color w:val="7CC379"/>
          <w:sz w:val="25"/>
          <w:szCs w:val="25"/>
          <w:bdr w:val="none" w:sz="0" w:space="0" w:color="auto" w:frame="1"/>
        </w:rPr>
        <w:t>firstName</w:t>
      </w:r>
      <w:proofErr w:type="spellEnd"/>
      <w:r>
        <w:rPr>
          <w:rStyle w:val="enlighter-s0"/>
          <w:rFonts w:ascii="inherit" w:hAnsi="inherit" w:cs="Consolas"/>
          <w:color w:val="7CC379"/>
          <w:sz w:val="25"/>
          <w:szCs w:val="25"/>
          <w:bdr w:val="none" w:sz="0" w:space="0" w:color="auto" w:frame="1"/>
        </w:rPr>
        <w:t>"</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type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"text"</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"form-control"</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x2"/>
          <w:rFonts w:ascii="inherit" w:hAnsi="inherit" w:cs="Consolas"/>
          <w:color w:val="D19252"/>
          <w:sz w:val="25"/>
          <w:szCs w:val="25"/>
          <w:bdr w:val="none" w:sz="0" w:space="0" w:color="auto" w:frame="1"/>
        </w:rPr>
        <w:t>name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w:t>
      </w:r>
      <w:proofErr w:type="spellStart"/>
      <w:r>
        <w:rPr>
          <w:rStyle w:val="enlighter-s0"/>
          <w:rFonts w:ascii="inherit" w:hAnsi="inherit" w:cs="Consolas"/>
          <w:color w:val="7CC379"/>
          <w:sz w:val="25"/>
          <w:szCs w:val="25"/>
          <w:bdr w:val="none" w:sz="0" w:space="0" w:color="auto" w:frame="1"/>
        </w:rPr>
        <w:t>firstName</w:t>
      </w:r>
      <w:proofErr w:type="spellEnd"/>
      <w:r>
        <w:rPr>
          <w:rStyle w:val="enlighter-s0"/>
          <w:rFonts w:ascii="inherit" w:hAnsi="inherit" w:cs="Consolas"/>
          <w:color w:val="7CC379"/>
          <w:sz w:val="25"/>
          <w:szCs w:val="25"/>
          <w:bdr w:val="none" w:sz="0" w:space="0" w:color="auto" w:frame="1"/>
        </w:rPr>
        <w:t>"</w:t>
      </w:r>
      <w:r>
        <w:rPr>
          <w:rStyle w:val="enlighter-text"/>
          <w:rFonts w:ascii="inherit" w:hAnsi="inherit" w:cs="Consolas"/>
          <w:color w:val="CFD5E0"/>
          <w:sz w:val="25"/>
          <w:szCs w:val="25"/>
          <w:bdr w:val="none" w:sz="0" w:space="0" w:color="auto" w:frame="1"/>
        </w:rPr>
        <w:t xml:space="preserve"> </w:t>
      </w:r>
      <w:proofErr w:type="spellStart"/>
      <w:r>
        <w:rPr>
          <w:rStyle w:val="enlighter-text"/>
          <w:rFonts w:ascii="inherit" w:hAnsi="inherit" w:cs="Consolas"/>
          <w:color w:val="CFD5E0"/>
          <w:sz w:val="25"/>
          <w:szCs w:val="25"/>
          <w:bdr w:val="none" w:sz="0" w:space="0" w:color="auto" w:frame="1"/>
        </w:rPr>
        <w:t>ngModel</w:t>
      </w:r>
      <w:proofErr w:type="spellEnd"/>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"form-group"</w:t>
      </w:r>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for</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w:t>
      </w:r>
      <w:proofErr w:type="spellStart"/>
      <w:r>
        <w:rPr>
          <w:rStyle w:val="enlighter-s0"/>
          <w:rFonts w:ascii="inherit" w:hAnsi="inherit" w:cs="Consolas"/>
          <w:color w:val="7CC379"/>
          <w:sz w:val="25"/>
          <w:szCs w:val="25"/>
          <w:bdr w:val="none" w:sz="0" w:space="0" w:color="auto" w:frame="1"/>
        </w:rPr>
        <w:t>lastName</w:t>
      </w:r>
      <w:proofErr w:type="spellEnd"/>
      <w:r>
        <w:rPr>
          <w:rStyle w:val="enlighter-s0"/>
          <w:rFonts w:ascii="inherit" w:hAnsi="inherit" w:cs="Consolas"/>
          <w:color w:val="7CC379"/>
          <w:sz w:val="25"/>
          <w:szCs w:val="25"/>
          <w:bdr w:val="none" w:sz="0" w:space="0" w:color="auto" w:frame="1"/>
        </w:rPr>
        <w:t>"</w:t>
      </w:r>
      <w:r>
        <w:rPr>
          <w:rStyle w:val="enlighter-g1"/>
          <w:rFonts w:ascii="inherit" w:hAnsi="inherit" w:cs="Consolas"/>
          <w:b/>
          <w:bCs/>
          <w:color w:val="6B7C8B"/>
          <w:sz w:val="25"/>
          <w:szCs w:val="25"/>
          <w:bdr w:val="none" w:sz="0" w:space="0" w:color="auto" w:frame="1"/>
        </w:rPr>
        <w:t>&gt;</w:t>
      </w:r>
      <w:r>
        <w:rPr>
          <w:rStyle w:val="enlighter-text"/>
          <w:rFonts w:ascii="inherit" w:hAnsi="inherit" w:cs="Consolas"/>
          <w:color w:val="CFD5E0"/>
          <w:sz w:val="25"/>
          <w:szCs w:val="25"/>
          <w:bdr w:val="none" w:sz="0" w:space="0" w:color="auto" w:frame="1"/>
        </w:rPr>
        <w:t>Last Name</w:t>
      </w: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input</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id</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w:t>
      </w:r>
      <w:proofErr w:type="spellStart"/>
      <w:r>
        <w:rPr>
          <w:rStyle w:val="enlighter-s0"/>
          <w:rFonts w:ascii="inherit" w:hAnsi="inherit" w:cs="Consolas"/>
          <w:color w:val="7CC379"/>
          <w:sz w:val="25"/>
          <w:szCs w:val="25"/>
          <w:bdr w:val="none" w:sz="0" w:space="0" w:color="auto" w:frame="1"/>
        </w:rPr>
        <w:t>lastName</w:t>
      </w:r>
      <w:proofErr w:type="spellEnd"/>
      <w:r>
        <w:rPr>
          <w:rStyle w:val="enlighter-s0"/>
          <w:rFonts w:ascii="inherit" w:hAnsi="inherit" w:cs="Consolas"/>
          <w:color w:val="7CC379"/>
          <w:sz w:val="25"/>
          <w:szCs w:val="25"/>
          <w:bdr w:val="none" w:sz="0" w:space="0" w:color="auto" w:frame="1"/>
        </w:rPr>
        <w:t>"</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type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"text"</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"form-control"</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x2"/>
          <w:rFonts w:ascii="inherit" w:hAnsi="inherit" w:cs="Consolas"/>
          <w:color w:val="D19252"/>
          <w:sz w:val="25"/>
          <w:szCs w:val="25"/>
          <w:bdr w:val="none" w:sz="0" w:space="0" w:color="auto" w:frame="1"/>
        </w:rPr>
        <w:t>name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w:t>
      </w:r>
      <w:proofErr w:type="spellStart"/>
      <w:r>
        <w:rPr>
          <w:rStyle w:val="enlighter-s0"/>
          <w:rFonts w:ascii="inherit" w:hAnsi="inherit" w:cs="Consolas"/>
          <w:color w:val="7CC379"/>
          <w:sz w:val="25"/>
          <w:szCs w:val="25"/>
          <w:bdr w:val="none" w:sz="0" w:space="0" w:color="auto" w:frame="1"/>
        </w:rPr>
        <w:t>lastName</w:t>
      </w:r>
      <w:proofErr w:type="spellEnd"/>
      <w:r>
        <w:rPr>
          <w:rStyle w:val="enlighter-s0"/>
          <w:rFonts w:ascii="inherit" w:hAnsi="inherit" w:cs="Consolas"/>
          <w:color w:val="7CC379"/>
          <w:sz w:val="25"/>
          <w:szCs w:val="25"/>
          <w:bdr w:val="none" w:sz="0" w:space="0" w:color="auto" w:frame="1"/>
        </w:rPr>
        <w:t>"</w:t>
      </w:r>
      <w:r>
        <w:rPr>
          <w:rStyle w:val="enlighter-text"/>
          <w:rFonts w:ascii="inherit" w:hAnsi="inherit" w:cs="Consolas"/>
          <w:color w:val="CFD5E0"/>
          <w:sz w:val="25"/>
          <w:szCs w:val="25"/>
          <w:bdr w:val="none" w:sz="0" w:space="0" w:color="auto" w:frame="1"/>
        </w:rPr>
        <w:t xml:space="preserve"> </w:t>
      </w:r>
      <w:proofErr w:type="spellStart"/>
      <w:r>
        <w:rPr>
          <w:rStyle w:val="enlighter-text"/>
          <w:rFonts w:ascii="inherit" w:hAnsi="inherit" w:cs="Consolas"/>
          <w:color w:val="CFD5E0"/>
          <w:sz w:val="25"/>
          <w:szCs w:val="25"/>
          <w:bdr w:val="none" w:sz="0" w:space="0" w:color="auto" w:frame="1"/>
        </w:rPr>
        <w:t>ngModel</w:t>
      </w:r>
      <w:proofErr w:type="spellEnd"/>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"form-group"</w:t>
      </w:r>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for</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"email"</w:t>
      </w:r>
      <w:r>
        <w:rPr>
          <w:rStyle w:val="enlighter-g1"/>
          <w:rFonts w:ascii="inherit" w:hAnsi="inherit" w:cs="Consolas"/>
          <w:b/>
          <w:bCs/>
          <w:color w:val="6B7C8B"/>
          <w:sz w:val="25"/>
          <w:szCs w:val="25"/>
          <w:bdr w:val="none" w:sz="0" w:space="0" w:color="auto" w:frame="1"/>
        </w:rPr>
        <w:t>&gt;</w:t>
      </w:r>
      <w:r>
        <w:rPr>
          <w:rStyle w:val="enlighter-text"/>
          <w:rFonts w:ascii="inherit" w:hAnsi="inherit" w:cs="Consolas"/>
          <w:color w:val="CFD5E0"/>
          <w:sz w:val="25"/>
          <w:szCs w:val="25"/>
          <w:bdr w:val="none" w:sz="0" w:space="0" w:color="auto" w:frame="1"/>
        </w:rPr>
        <w:t>Email</w:t>
      </w: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input</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id</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"email"</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type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"text"</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"form-control"</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x2"/>
          <w:rFonts w:ascii="inherit" w:hAnsi="inherit" w:cs="Consolas"/>
          <w:color w:val="D19252"/>
          <w:sz w:val="25"/>
          <w:szCs w:val="25"/>
          <w:bdr w:val="none" w:sz="0" w:space="0" w:color="auto" w:frame="1"/>
        </w:rPr>
        <w:t>name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"email"</w:t>
      </w:r>
      <w:r>
        <w:rPr>
          <w:rStyle w:val="enlighter-text"/>
          <w:rFonts w:ascii="inherit" w:hAnsi="inherit" w:cs="Consolas"/>
          <w:color w:val="CFD5E0"/>
          <w:sz w:val="25"/>
          <w:szCs w:val="25"/>
          <w:bdr w:val="none" w:sz="0" w:space="0" w:color="auto" w:frame="1"/>
        </w:rPr>
        <w:t xml:space="preserve"> </w:t>
      </w:r>
      <w:proofErr w:type="spellStart"/>
      <w:r>
        <w:rPr>
          <w:rStyle w:val="enlighter-text"/>
          <w:rFonts w:ascii="inherit" w:hAnsi="inherit" w:cs="Consolas"/>
          <w:color w:val="CFD5E0"/>
          <w:sz w:val="25"/>
          <w:szCs w:val="25"/>
          <w:bdr w:val="none" w:sz="0" w:space="0" w:color="auto" w:frame="1"/>
        </w:rPr>
        <w:t>ngModel</w:t>
      </w:r>
      <w:proofErr w:type="spellEnd"/>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"form-group"</w:t>
      </w:r>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g1"/>
          <w:rFonts w:ascii="inherit" w:hAnsi="inherit" w:cs="Consolas"/>
          <w:b/>
          <w:bCs/>
          <w:color w:val="6B7C8B"/>
          <w:sz w:val="25"/>
          <w:szCs w:val="25"/>
          <w:bdr w:val="none" w:sz="0" w:space="0" w:color="auto" w:frame="1"/>
        </w:rPr>
        <w:t>&gt;</w:t>
      </w:r>
      <w:r>
        <w:rPr>
          <w:rStyle w:val="enlighter-text"/>
          <w:rFonts w:ascii="inherit" w:hAnsi="inherit" w:cs="Consolas"/>
          <w:color w:val="CFD5E0"/>
          <w:sz w:val="25"/>
          <w:szCs w:val="25"/>
          <w:bdr w:val="none" w:sz="0" w:space="0" w:color="auto" w:frame="1"/>
        </w:rPr>
        <w:t>Gender</w:t>
      </w: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lastRenderedPageBreak/>
        <w:t>&lt;</w:t>
      </w:r>
      <w:r>
        <w:rPr>
          <w:rStyle w:val="enlighter-x1"/>
          <w:rFonts w:ascii="inherit" w:hAnsi="inherit" w:cs="Consolas"/>
          <w:b/>
          <w:bCs/>
          <w:color w:val="D171DD"/>
          <w:sz w:val="25"/>
          <w:szCs w:val="25"/>
          <w:bdr w:val="none" w:sz="0" w:space="0" w:color="auto" w:frame="1"/>
        </w:rPr>
        <w:t>div</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"form-control"</w:t>
      </w:r>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"radio-inline"</w:t>
      </w:r>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input</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type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"radio"</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name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"gender"</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value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"male"</w:t>
      </w:r>
      <w:r>
        <w:rPr>
          <w:rStyle w:val="enlighter-text"/>
          <w:rFonts w:ascii="inherit" w:hAnsi="inherit" w:cs="Consolas"/>
          <w:color w:val="CFD5E0"/>
          <w:sz w:val="25"/>
          <w:szCs w:val="25"/>
          <w:bdr w:val="none" w:sz="0" w:space="0" w:color="auto" w:frame="1"/>
        </w:rPr>
        <w:t xml:space="preserve"> </w:t>
      </w:r>
      <w:proofErr w:type="spellStart"/>
      <w:r>
        <w:rPr>
          <w:rStyle w:val="enlighter-text"/>
          <w:rFonts w:ascii="inherit" w:hAnsi="inherit" w:cs="Consolas"/>
          <w:color w:val="CFD5E0"/>
          <w:sz w:val="25"/>
          <w:szCs w:val="25"/>
          <w:bdr w:val="none" w:sz="0" w:space="0" w:color="auto" w:frame="1"/>
        </w:rPr>
        <w:t>ngModel</w:t>
      </w:r>
      <w:proofErr w:type="spellEnd"/>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text"/>
          <w:rFonts w:ascii="inherit" w:hAnsi="inherit" w:cs="Consolas"/>
          <w:color w:val="CFD5E0"/>
          <w:sz w:val="25"/>
          <w:szCs w:val="25"/>
          <w:bdr w:val="none" w:sz="0" w:space="0" w:color="auto" w:frame="1"/>
        </w:rPr>
        <w:t>Male</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"radio-inline"</w:t>
      </w:r>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input</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type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"radio"</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name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"gender"</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value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"female"</w:t>
      </w:r>
      <w:r>
        <w:rPr>
          <w:rStyle w:val="enlighter-text"/>
          <w:rFonts w:ascii="inherit" w:hAnsi="inherit" w:cs="Consolas"/>
          <w:color w:val="CFD5E0"/>
          <w:sz w:val="25"/>
          <w:szCs w:val="25"/>
          <w:bdr w:val="none" w:sz="0" w:space="0" w:color="auto" w:frame="1"/>
        </w:rPr>
        <w:t xml:space="preserve"> </w:t>
      </w:r>
      <w:proofErr w:type="spellStart"/>
      <w:r>
        <w:rPr>
          <w:rStyle w:val="enlighter-text"/>
          <w:rFonts w:ascii="inherit" w:hAnsi="inherit" w:cs="Consolas"/>
          <w:color w:val="CFD5E0"/>
          <w:sz w:val="25"/>
          <w:szCs w:val="25"/>
          <w:bdr w:val="none" w:sz="0" w:space="0" w:color="auto" w:frame="1"/>
        </w:rPr>
        <w:t>ngModel</w:t>
      </w:r>
      <w:proofErr w:type="spellEnd"/>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text"/>
          <w:rFonts w:ascii="inherit" w:hAnsi="inherit" w:cs="Consolas"/>
          <w:color w:val="CFD5E0"/>
          <w:sz w:val="25"/>
          <w:szCs w:val="25"/>
          <w:bdr w:val="none" w:sz="0" w:space="0" w:color="auto" w:frame="1"/>
        </w:rPr>
        <w:t>Female</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"form-group"</w:t>
      </w:r>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"form-control"</w:t>
      </w:r>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"checkbox-inline"</w:t>
      </w:r>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input</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type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"checkbox"</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name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w:t>
      </w:r>
      <w:proofErr w:type="spellStart"/>
      <w:r>
        <w:rPr>
          <w:rStyle w:val="enlighter-s0"/>
          <w:rFonts w:ascii="inherit" w:hAnsi="inherit" w:cs="Consolas"/>
          <w:color w:val="7CC379"/>
          <w:sz w:val="25"/>
          <w:szCs w:val="25"/>
          <w:bdr w:val="none" w:sz="0" w:space="0" w:color="auto" w:frame="1"/>
        </w:rPr>
        <w:t>isAccept</w:t>
      </w:r>
      <w:proofErr w:type="spellEnd"/>
      <w:r>
        <w:rPr>
          <w:rStyle w:val="enlighter-s0"/>
          <w:rFonts w:ascii="inherit" w:hAnsi="inherit" w:cs="Consolas"/>
          <w:color w:val="7CC379"/>
          <w:sz w:val="25"/>
          <w:szCs w:val="25"/>
          <w:bdr w:val="none" w:sz="0" w:space="0" w:color="auto" w:frame="1"/>
        </w:rPr>
        <w:t>"</w:t>
      </w:r>
      <w:r>
        <w:rPr>
          <w:rStyle w:val="enlighter-text"/>
          <w:rFonts w:ascii="inherit" w:hAnsi="inherit" w:cs="Consolas"/>
          <w:color w:val="CFD5E0"/>
          <w:sz w:val="25"/>
          <w:szCs w:val="25"/>
          <w:bdr w:val="none" w:sz="0" w:space="0" w:color="auto" w:frame="1"/>
        </w:rPr>
        <w:t xml:space="preserve"> </w:t>
      </w:r>
      <w:proofErr w:type="spellStart"/>
      <w:r>
        <w:rPr>
          <w:rStyle w:val="enlighter-text"/>
          <w:rFonts w:ascii="inherit" w:hAnsi="inherit" w:cs="Consolas"/>
          <w:color w:val="CFD5E0"/>
          <w:sz w:val="25"/>
          <w:szCs w:val="25"/>
          <w:bdr w:val="none" w:sz="0" w:space="0" w:color="auto" w:frame="1"/>
        </w:rPr>
        <w:t>ngModel</w:t>
      </w:r>
      <w:proofErr w:type="spellEnd"/>
      <w:r>
        <w:rPr>
          <w:rStyle w:val="enlighter-g1"/>
          <w:rFonts w:ascii="inherit" w:hAnsi="inherit" w:cs="Consolas"/>
          <w:b/>
          <w:bCs/>
          <w:color w:val="6B7C8B"/>
          <w:sz w:val="25"/>
          <w:szCs w:val="25"/>
          <w:bdr w:val="none" w:sz="0" w:space="0" w:color="auto" w:frame="1"/>
        </w:rPr>
        <w:t>&gt;</w:t>
      </w:r>
      <w:r>
        <w:rPr>
          <w:rStyle w:val="enlighter-text"/>
          <w:rFonts w:ascii="inherit" w:hAnsi="inherit" w:cs="Consolas"/>
          <w:color w:val="CFD5E0"/>
          <w:sz w:val="25"/>
          <w:szCs w:val="25"/>
          <w:bdr w:val="none" w:sz="0" w:space="0" w:color="auto" w:frame="1"/>
        </w:rPr>
        <w:t>Accept Terms &amp; Conditions</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label</w:t>
      </w:r>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"panel-footer"</w:t>
      </w:r>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button</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class</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w:t>
      </w:r>
      <w:proofErr w:type="spellStart"/>
      <w:r>
        <w:rPr>
          <w:rStyle w:val="enlighter-s0"/>
          <w:rFonts w:ascii="inherit" w:hAnsi="inherit" w:cs="Consolas"/>
          <w:color w:val="7CC379"/>
          <w:sz w:val="25"/>
          <w:szCs w:val="25"/>
          <w:bdr w:val="none" w:sz="0" w:space="0" w:color="auto" w:frame="1"/>
        </w:rPr>
        <w:t>btn</w:t>
      </w:r>
      <w:proofErr w:type="spellEnd"/>
      <w:r>
        <w:rPr>
          <w:rStyle w:val="enlighter-s0"/>
          <w:rFonts w:ascii="inherit" w:hAnsi="inherit" w:cs="Consolas"/>
          <w:color w:val="7CC379"/>
          <w:sz w:val="25"/>
          <w:szCs w:val="25"/>
          <w:bdr w:val="none" w:sz="0" w:space="0" w:color="auto" w:frame="1"/>
        </w:rPr>
        <w:t xml:space="preserve"> </w:t>
      </w:r>
      <w:proofErr w:type="spellStart"/>
      <w:r>
        <w:rPr>
          <w:rStyle w:val="enlighter-s0"/>
          <w:rFonts w:ascii="inherit" w:hAnsi="inherit" w:cs="Consolas"/>
          <w:color w:val="7CC379"/>
          <w:sz w:val="25"/>
          <w:szCs w:val="25"/>
          <w:bdr w:val="none" w:sz="0" w:space="0" w:color="auto" w:frame="1"/>
        </w:rPr>
        <w:t>btn</w:t>
      </w:r>
      <w:proofErr w:type="spellEnd"/>
      <w:r>
        <w:rPr>
          <w:rStyle w:val="enlighter-s0"/>
          <w:rFonts w:ascii="inherit" w:hAnsi="inherit" w:cs="Consolas"/>
          <w:color w:val="7CC379"/>
          <w:sz w:val="25"/>
          <w:szCs w:val="25"/>
          <w:bdr w:val="none" w:sz="0" w:space="0" w:color="auto" w:frame="1"/>
        </w:rPr>
        <w:t>-primary"</w:t>
      </w:r>
      <w:r>
        <w:rPr>
          <w:rStyle w:val="enlighter-text"/>
          <w:rFonts w:ascii="inherit" w:hAnsi="inherit" w:cs="Consolas"/>
          <w:color w:val="CFD5E0"/>
          <w:sz w:val="25"/>
          <w:szCs w:val="25"/>
          <w:bdr w:val="none" w:sz="0" w:space="0" w:color="auto" w:frame="1"/>
        </w:rPr>
        <w:t xml:space="preserve"> </w:t>
      </w:r>
      <w:r>
        <w:rPr>
          <w:rStyle w:val="enlighter-x2"/>
          <w:rFonts w:ascii="inherit" w:hAnsi="inherit" w:cs="Consolas"/>
          <w:color w:val="D19252"/>
          <w:sz w:val="25"/>
          <w:szCs w:val="25"/>
          <w:bdr w:val="none" w:sz="0" w:space="0" w:color="auto" w:frame="1"/>
        </w:rPr>
        <w:t>type</w:t>
      </w:r>
      <w:r>
        <w:rPr>
          <w:rStyle w:val="enlighter-k3"/>
          <w:rFonts w:ascii="inherit" w:hAnsi="inherit" w:cs="Consolas"/>
          <w:color w:val="4284AE"/>
          <w:sz w:val="25"/>
          <w:szCs w:val="25"/>
          <w:bdr w:val="none" w:sz="0" w:space="0" w:color="auto" w:frame="1"/>
        </w:rPr>
        <w:t>=</w:t>
      </w:r>
      <w:r>
        <w:rPr>
          <w:rStyle w:val="enlighter-s0"/>
          <w:rFonts w:ascii="inherit" w:hAnsi="inherit" w:cs="Consolas"/>
          <w:color w:val="7CC379"/>
          <w:sz w:val="25"/>
          <w:szCs w:val="25"/>
          <w:bdr w:val="none" w:sz="0" w:space="0" w:color="auto" w:frame="1"/>
        </w:rPr>
        <w:t>"submit"</w:t>
      </w:r>
      <w:r>
        <w:rPr>
          <w:rStyle w:val="enlighter-g1"/>
          <w:rFonts w:ascii="inherit" w:hAnsi="inherit" w:cs="Consolas"/>
          <w:b/>
          <w:bCs/>
          <w:color w:val="6B7C8B"/>
          <w:sz w:val="25"/>
          <w:szCs w:val="25"/>
          <w:bdr w:val="none" w:sz="0" w:space="0" w:color="auto" w:frame="1"/>
        </w:rPr>
        <w:t>&gt;</w:t>
      </w:r>
      <w:r>
        <w:rPr>
          <w:rStyle w:val="enlighter-text"/>
          <w:rFonts w:ascii="inherit" w:hAnsi="inherit" w:cs="Consolas"/>
          <w:color w:val="CFD5E0"/>
          <w:sz w:val="25"/>
          <w:szCs w:val="25"/>
          <w:bdr w:val="none" w:sz="0" w:space="0" w:color="auto" w:frame="1"/>
        </w:rPr>
        <w:t>Submit</w:t>
      </w: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button</w:t>
      </w:r>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form</w:t>
      </w:r>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lastRenderedPageBreak/>
        <w:t>&lt;/</w:t>
      </w:r>
      <w:r>
        <w:rPr>
          <w:rStyle w:val="enlighter-x1"/>
          <w:rFonts w:ascii="inherit" w:hAnsi="inherit" w:cs="Consolas"/>
          <w:b/>
          <w:bCs/>
          <w:color w:val="D171DD"/>
          <w:sz w:val="25"/>
          <w:szCs w:val="25"/>
          <w:bdr w:val="none" w:sz="0" w:space="0" w:color="auto" w:frame="1"/>
        </w:rPr>
        <w:t>div</w:t>
      </w:r>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g1"/>
          <w:rFonts w:ascii="inherit" w:hAnsi="inherit" w:cs="Consolas"/>
          <w:b/>
          <w:bCs/>
          <w:color w:val="6B7C8B"/>
          <w:sz w:val="25"/>
          <w:szCs w:val="25"/>
          <w:bdr w:val="none" w:sz="0" w:space="0" w:color="auto" w:frame="1"/>
        </w:rPr>
        <w:t>&gt;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&lt;/</w:t>
      </w:r>
      <w:r>
        <w:rPr>
          <w:rStyle w:val="enlighter-x1"/>
          <w:rFonts w:ascii="inherit" w:hAnsi="inherit" w:cs="Consolas"/>
          <w:b/>
          <w:bCs/>
          <w:color w:val="D171DD"/>
          <w:sz w:val="25"/>
          <w:szCs w:val="25"/>
          <w:bdr w:val="none" w:sz="0" w:space="0" w:color="auto" w:frame="1"/>
        </w:rPr>
        <w:t>div</w:t>
      </w:r>
      <w:r>
        <w:rPr>
          <w:rStyle w:val="enlighter-g1"/>
          <w:rFonts w:ascii="inherit" w:hAnsi="inherit" w:cs="Consolas"/>
          <w:b/>
          <w:bCs/>
          <w:color w:val="6B7C8B"/>
          <w:sz w:val="25"/>
          <w:szCs w:val="25"/>
          <w:bdr w:val="none" w:sz="0" w:space="0" w:color="auto" w:frame="1"/>
        </w:rPr>
        <w:t>&gt;</w:t>
      </w:r>
    </w:p>
    <w:p w:rsidR="00E43151" w:rsidRDefault="00E43151" w:rsidP="00E43151">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 xml:space="preserve">Modifying </w:t>
      </w:r>
      <w:proofErr w:type="spellStart"/>
      <w:proofErr w:type="gramStart"/>
      <w:r>
        <w:rPr>
          <w:rStyle w:val="Strong"/>
          <w:rFonts w:ascii="Arial" w:hAnsi="Arial" w:cs="Arial"/>
          <w:b w:val="0"/>
          <w:bCs w:val="0"/>
          <w:color w:val="000000"/>
          <w:sz w:val="27"/>
          <w:szCs w:val="27"/>
          <w:bdr w:val="none" w:sz="0" w:space="0" w:color="auto" w:frame="1"/>
        </w:rPr>
        <w:t>app.component</w:t>
      </w:r>
      <w:proofErr w:type="gramEnd"/>
      <w:r>
        <w:rPr>
          <w:rStyle w:val="Strong"/>
          <w:rFonts w:ascii="Arial" w:hAnsi="Arial" w:cs="Arial"/>
          <w:b w:val="0"/>
          <w:bCs w:val="0"/>
          <w:color w:val="000000"/>
          <w:sz w:val="27"/>
          <w:szCs w:val="27"/>
          <w:bdr w:val="none" w:sz="0" w:space="0" w:color="auto" w:frame="1"/>
        </w:rPr>
        <w:t>.ts</w:t>
      </w:r>
      <w:proofErr w:type="spellEnd"/>
      <w:r>
        <w:rPr>
          <w:rStyle w:val="Strong"/>
          <w:rFonts w:ascii="Arial" w:hAnsi="Arial" w:cs="Arial"/>
          <w:b w:val="0"/>
          <w:bCs w:val="0"/>
          <w:color w:val="000000"/>
          <w:sz w:val="27"/>
          <w:szCs w:val="27"/>
          <w:bdr w:val="none" w:sz="0" w:space="0" w:color="auto" w:frame="1"/>
        </w:rPr>
        <w:t xml:space="preserve"> file:</w:t>
      </w:r>
    </w:p>
    <w:p w:rsidR="00E43151" w:rsidRDefault="00E43151" w:rsidP="00E4315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want to log the posted form values into the console tab. So, modify the </w:t>
      </w:r>
      <w:proofErr w:type="spellStart"/>
      <w:proofErr w:type="gramStart"/>
      <w:r>
        <w:rPr>
          <w:rStyle w:val="Strong"/>
          <w:rFonts w:ascii="Arial" w:hAnsi="Arial" w:cs="Arial"/>
          <w:color w:val="000000"/>
          <w:sz w:val="23"/>
          <w:szCs w:val="23"/>
          <w:bdr w:val="none" w:sz="0" w:space="0" w:color="auto" w:frame="1"/>
        </w:rPr>
        <w:t>app.component</w:t>
      </w:r>
      <w:proofErr w:type="gramEnd"/>
      <w:r>
        <w:rPr>
          <w:rStyle w:val="Strong"/>
          <w:rFonts w:ascii="Arial" w:hAnsi="Arial" w:cs="Arial"/>
          <w:color w:val="000000"/>
          <w:sz w:val="23"/>
          <w:szCs w:val="23"/>
          <w:bdr w:val="none" w:sz="0" w:space="0" w:color="auto" w:frame="1"/>
        </w:rPr>
        <w:t>.ts</w:t>
      </w:r>
      <w:proofErr w:type="spellEnd"/>
      <w:r>
        <w:rPr>
          <w:rStyle w:val="Strong"/>
          <w:rFonts w:ascii="Arial" w:hAnsi="Arial" w:cs="Arial"/>
          <w:color w:val="000000"/>
          <w:sz w:val="23"/>
          <w:szCs w:val="23"/>
          <w:bdr w:val="none" w:sz="0" w:space="0" w:color="auto" w:frame="1"/>
        </w:rPr>
        <w:t> </w:t>
      </w:r>
      <w:r>
        <w:rPr>
          <w:rFonts w:ascii="Arial" w:hAnsi="Arial" w:cs="Arial"/>
          <w:color w:val="000000"/>
          <w:sz w:val="23"/>
          <w:szCs w:val="23"/>
          <w:bdr w:val="none" w:sz="0" w:space="0" w:color="auto" w:frame="1"/>
        </w:rPr>
        <w:t>file as shown below.</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k0"/>
          <w:rFonts w:ascii="inherit" w:hAnsi="inherit" w:cs="Consolas"/>
          <w:b/>
          <w:bCs/>
          <w:color w:val="D171DD"/>
          <w:sz w:val="25"/>
          <w:szCs w:val="25"/>
          <w:bdr w:val="none" w:sz="0" w:space="0" w:color="auto" w:frame="1"/>
        </w:rPr>
        <w:t>import</w:t>
      </w:r>
      <w:r>
        <w:rPr>
          <w:rStyle w:val="enlighter-text"/>
          <w:rFonts w:ascii="inherit" w:hAnsi="inherit" w:cs="Consolas"/>
          <w:color w:val="CFD5E0"/>
          <w:sz w:val="25"/>
          <w:szCs w:val="25"/>
          <w:bdr w:val="none" w:sz="0" w:space="0" w:color="auto" w:frame="1"/>
        </w:rPr>
        <w:t xml:space="preserve"> </w:t>
      </w:r>
      <w:proofErr w:type="gramStart"/>
      <w:r>
        <w:rPr>
          <w:rStyle w:val="enlighter-g1"/>
          <w:rFonts w:ascii="inherit" w:hAnsi="inherit" w:cs="Consolas"/>
          <w:b/>
          <w:bCs/>
          <w:color w:val="6B7C8B"/>
          <w:sz w:val="25"/>
          <w:szCs w:val="25"/>
          <w:bdr w:val="none" w:sz="0" w:space="0" w:color="auto" w:frame="1"/>
        </w:rPr>
        <w:t>{</w:t>
      </w:r>
      <w:r>
        <w:rPr>
          <w:rStyle w:val="enlighter-text"/>
          <w:rFonts w:ascii="inherit" w:hAnsi="inherit" w:cs="Consolas"/>
          <w:color w:val="CFD5E0"/>
          <w:sz w:val="25"/>
          <w:szCs w:val="25"/>
          <w:bdr w:val="none" w:sz="0" w:space="0" w:color="auto" w:frame="1"/>
        </w:rPr>
        <w:t xml:space="preserve"> Component</w:t>
      </w:r>
      <w:proofErr w:type="gramEnd"/>
      <w:r>
        <w:rPr>
          <w:rStyle w:val="enlighter-text"/>
          <w:rFonts w:ascii="inherit" w:hAnsi="inherit" w:cs="Consolas"/>
          <w:color w:val="CFD5E0"/>
          <w:sz w:val="25"/>
          <w:szCs w:val="25"/>
          <w:bdr w:val="none" w:sz="0" w:space="0" w:color="auto" w:frame="1"/>
        </w:rPr>
        <w:t xml:space="preserve"> </w:t>
      </w:r>
      <w:r>
        <w:rPr>
          <w:rStyle w:val="enlighter-g1"/>
          <w:rFonts w:ascii="inherit" w:hAnsi="inherit" w:cs="Consolas"/>
          <w:b/>
          <w:bCs/>
          <w:color w:val="6B7C8B"/>
          <w:sz w:val="25"/>
          <w:szCs w:val="25"/>
          <w:bdr w:val="none" w:sz="0" w:space="0" w:color="auto" w:frame="1"/>
        </w:rPr>
        <w:t>}</w:t>
      </w:r>
      <w:r>
        <w:rPr>
          <w:rStyle w:val="enlighter-text"/>
          <w:rFonts w:ascii="inherit" w:hAnsi="inherit" w:cs="Consolas"/>
          <w:color w:val="CFD5E0"/>
          <w:sz w:val="25"/>
          <w:szCs w:val="25"/>
          <w:bdr w:val="none" w:sz="0" w:space="0" w:color="auto" w:frame="1"/>
        </w:rPr>
        <w:t xml:space="preserve"> from </w:t>
      </w:r>
      <w:r>
        <w:rPr>
          <w:rStyle w:val="enlighter-s0"/>
          <w:rFonts w:ascii="inherit" w:hAnsi="inherit" w:cs="Consolas"/>
          <w:color w:val="7CC379"/>
          <w:sz w:val="25"/>
          <w:szCs w:val="25"/>
          <w:bdr w:val="none" w:sz="0" w:space="0" w:color="auto" w:frame="1"/>
        </w:rPr>
        <w:t>'@angular/core'</w:t>
      </w:r>
      <w:r>
        <w:rPr>
          <w:rStyle w:val="enlighter-text"/>
          <w:rFonts w:ascii="inherit" w:hAnsi="inherit" w:cs="Consolas"/>
          <w:color w:val="CFD5E0"/>
          <w:sz w:val="25"/>
          <w:szCs w:val="25"/>
          <w:bdr w:val="none" w:sz="0" w:space="0" w:color="auto" w:frame="1"/>
        </w:rPr>
        <w: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k0"/>
          <w:rFonts w:ascii="inherit" w:hAnsi="inherit" w:cs="Consolas"/>
          <w:b/>
          <w:bCs/>
          <w:color w:val="D171DD"/>
          <w:sz w:val="25"/>
          <w:szCs w:val="25"/>
          <w:bdr w:val="none" w:sz="0" w:space="0" w:color="auto" w:frame="1"/>
        </w:rPr>
        <w:t>import</w:t>
      </w:r>
      <w:r>
        <w:rPr>
          <w:rStyle w:val="enlighter-text"/>
          <w:rFonts w:ascii="inherit" w:hAnsi="inherit" w:cs="Consolas"/>
          <w:color w:val="CFD5E0"/>
          <w:sz w:val="25"/>
          <w:szCs w:val="25"/>
          <w:bdr w:val="none" w:sz="0" w:space="0" w:color="auto" w:frame="1"/>
        </w:rPr>
        <w:t xml:space="preserve"> </w:t>
      </w:r>
      <w:proofErr w:type="gramStart"/>
      <w:r>
        <w:rPr>
          <w:rStyle w:val="enlighter-g1"/>
          <w:rFonts w:ascii="inherit" w:hAnsi="inherit" w:cs="Consolas"/>
          <w:b/>
          <w:bCs/>
          <w:color w:val="6B7C8B"/>
          <w:sz w:val="25"/>
          <w:szCs w:val="25"/>
          <w:bdr w:val="none" w:sz="0" w:space="0" w:color="auto" w:frame="1"/>
        </w:rPr>
        <w:t>{</w:t>
      </w:r>
      <w:r>
        <w:rPr>
          <w:rStyle w:val="enlighter-text"/>
          <w:rFonts w:ascii="inherit" w:hAnsi="inherit" w:cs="Consolas"/>
          <w:color w:val="CFD5E0"/>
          <w:sz w:val="25"/>
          <w:szCs w:val="25"/>
          <w:bdr w:val="none" w:sz="0" w:space="0" w:color="auto" w:frame="1"/>
        </w:rPr>
        <w:t xml:space="preserve"> </w:t>
      </w:r>
      <w:proofErr w:type="spellStart"/>
      <w:r>
        <w:rPr>
          <w:rStyle w:val="enlighter-text"/>
          <w:rFonts w:ascii="inherit" w:hAnsi="inherit" w:cs="Consolas"/>
          <w:color w:val="CFD5E0"/>
          <w:sz w:val="25"/>
          <w:szCs w:val="25"/>
          <w:bdr w:val="none" w:sz="0" w:space="0" w:color="auto" w:frame="1"/>
        </w:rPr>
        <w:t>NgForm</w:t>
      </w:r>
      <w:proofErr w:type="spellEnd"/>
      <w:proofErr w:type="gramEnd"/>
      <w:r>
        <w:rPr>
          <w:rStyle w:val="enlighter-text"/>
          <w:rFonts w:ascii="inherit" w:hAnsi="inherit" w:cs="Consolas"/>
          <w:color w:val="CFD5E0"/>
          <w:sz w:val="25"/>
          <w:szCs w:val="25"/>
          <w:bdr w:val="none" w:sz="0" w:space="0" w:color="auto" w:frame="1"/>
        </w:rPr>
        <w:t xml:space="preserve"> </w:t>
      </w:r>
      <w:r>
        <w:rPr>
          <w:rStyle w:val="enlighter-g1"/>
          <w:rFonts w:ascii="inherit" w:hAnsi="inherit" w:cs="Consolas"/>
          <w:b/>
          <w:bCs/>
          <w:color w:val="6B7C8B"/>
          <w:sz w:val="25"/>
          <w:szCs w:val="25"/>
          <w:bdr w:val="none" w:sz="0" w:space="0" w:color="auto" w:frame="1"/>
        </w:rPr>
        <w:t>}</w:t>
      </w:r>
      <w:r>
        <w:rPr>
          <w:rStyle w:val="enlighter-text"/>
          <w:rFonts w:ascii="inherit" w:hAnsi="inherit" w:cs="Consolas"/>
          <w:color w:val="CFD5E0"/>
          <w:sz w:val="25"/>
          <w:szCs w:val="25"/>
          <w:bdr w:val="none" w:sz="0" w:space="0" w:color="auto" w:frame="1"/>
        </w:rPr>
        <w:t xml:space="preserve"> from </w:t>
      </w:r>
      <w:r>
        <w:rPr>
          <w:rStyle w:val="enlighter-s0"/>
          <w:rFonts w:ascii="inherit" w:hAnsi="inherit" w:cs="Consolas"/>
          <w:color w:val="7CC379"/>
          <w:sz w:val="25"/>
          <w:szCs w:val="25"/>
          <w:bdr w:val="none" w:sz="0" w:space="0" w:color="auto" w:frame="1"/>
        </w:rPr>
        <w:t>'@angular/forms'</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text"/>
          <w:rFonts w:ascii="inherit" w:hAnsi="inherit" w:cs="Consolas"/>
          <w:color w:val="CFD5E0"/>
          <w:sz w:val="25"/>
          <w:szCs w:val="25"/>
          <w:bdr w:val="none" w:sz="0" w:space="0" w:color="auto" w:frame="1"/>
        </w:rPr>
        <w:t>@</w:t>
      </w:r>
      <w:proofErr w:type="gramStart"/>
      <w:r>
        <w:rPr>
          <w:rStyle w:val="enlighter-m0"/>
          <w:rFonts w:ascii="inherit" w:hAnsi="inherit" w:cs="Consolas"/>
          <w:color w:val="4284AE"/>
          <w:sz w:val="25"/>
          <w:szCs w:val="25"/>
          <w:bdr w:val="none" w:sz="0" w:space="0" w:color="auto" w:frame="1"/>
        </w:rPr>
        <w:t>Component</w:t>
      </w:r>
      <w:r>
        <w:rPr>
          <w:rStyle w:val="enlighter-g1"/>
          <w:rFonts w:ascii="inherit" w:hAnsi="inherit" w:cs="Consolas"/>
          <w:b/>
          <w:bCs/>
          <w:color w:val="6B7C8B"/>
          <w:sz w:val="25"/>
          <w:szCs w:val="25"/>
          <w:bdr w:val="none" w:sz="0" w:space="0" w:color="auto" w:frame="1"/>
        </w:rPr>
        <w:t>(</w:t>
      </w:r>
      <w:proofErr w:type="gramEnd"/>
      <w:r>
        <w:rPr>
          <w:rStyle w:val="enlighter-g1"/>
          <w:rFonts w:ascii="inherit" w:hAnsi="inherit" w:cs="Consolas"/>
          <w:b/>
          <w:bCs/>
          <w:color w:val="6B7C8B"/>
          <w:sz w:val="25"/>
          <w:szCs w:val="25"/>
          <w:bdr w:val="none" w:sz="0" w:space="0" w:color="auto" w:frame="1"/>
        </w:rPr>
        <w: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text"/>
          <w:rFonts w:ascii="inherit" w:hAnsi="inherit" w:cs="Consolas"/>
          <w:color w:val="CFD5E0"/>
          <w:sz w:val="25"/>
          <w:szCs w:val="25"/>
          <w:bdr w:val="none" w:sz="0" w:space="0" w:color="auto" w:frame="1"/>
        </w:rPr>
        <w:t xml:space="preserve">selector: </w:t>
      </w:r>
      <w:r>
        <w:rPr>
          <w:rStyle w:val="enlighter-s0"/>
          <w:rFonts w:ascii="inherit" w:hAnsi="inherit" w:cs="Consolas"/>
          <w:color w:val="7CC379"/>
          <w:sz w:val="25"/>
          <w:szCs w:val="25"/>
          <w:bdr w:val="none" w:sz="0" w:space="0" w:color="auto" w:frame="1"/>
        </w:rPr>
        <w:t>'app-root'</w:t>
      </w:r>
      <w:r>
        <w:rPr>
          <w:rStyle w:val="enlighter-text"/>
          <w:rFonts w:ascii="inherit" w:hAnsi="inherit" w:cs="Consolas"/>
          <w:color w:val="CFD5E0"/>
          <w:sz w:val="25"/>
          <w:szCs w:val="25"/>
          <w:bdr w:val="none" w:sz="0" w:space="0" w:color="auto" w:frame="1"/>
        </w:rPr>
        <w:t>,</w:t>
      </w:r>
    </w:p>
    <w:p w:rsidR="00E43151" w:rsidRDefault="00E43151" w:rsidP="00E43151">
      <w:pPr>
        <w:shd w:val="clear" w:color="auto" w:fill="272B33"/>
        <w:spacing w:line="384" w:lineRule="atLeast"/>
        <w:textAlignment w:val="baseline"/>
        <w:rPr>
          <w:rFonts w:ascii="Consolas" w:hAnsi="Consolas" w:cs="Consolas"/>
          <w:color w:val="596174"/>
          <w:sz w:val="18"/>
          <w:szCs w:val="18"/>
        </w:rPr>
      </w:pPr>
      <w:proofErr w:type="spellStart"/>
      <w:r>
        <w:rPr>
          <w:rStyle w:val="enlighter-text"/>
          <w:rFonts w:ascii="inherit" w:hAnsi="inherit" w:cs="Consolas"/>
          <w:color w:val="CFD5E0"/>
          <w:sz w:val="25"/>
          <w:szCs w:val="25"/>
          <w:bdr w:val="none" w:sz="0" w:space="0" w:color="auto" w:frame="1"/>
        </w:rPr>
        <w:t>templateUrl</w:t>
      </w:r>
      <w:proofErr w:type="spellEnd"/>
      <w:r>
        <w:rPr>
          <w:rStyle w:val="enlighter-text"/>
          <w:rFonts w:ascii="inherit" w:hAnsi="inherit" w:cs="Consolas"/>
          <w:color w:val="CFD5E0"/>
          <w:sz w:val="25"/>
          <w:szCs w:val="25"/>
          <w:bdr w:val="none" w:sz="0" w:space="0" w:color="auto" w:frame="1"/>
        </w:rPr>
        <w:t xml:space="preserve">: </w:t>
      </w:r>
      <w:r>
        <w:rPr>
          <w:rStyle w:val="enlighter-s0"/>
          <w:rFonts w:ascii="inherit" w:hAnsi="inherit" w:cs="Consolas"/>
          <w:color w:val="7CC379"/>
          <w:sz w:val="25"/>
          <w:szCs w:val="25"/>
          <w:bdr w:val="none" w:sz="0" w:space="0" w:color="auto" w:frame="1"/>
        </w:rPr>
        <w:t>'./app.component.html'</w:t>
      </w:r>
      <w:r>
        <w:rPr>
          <w:rStyle w:val="enlighter-text"/>
          <w:rFonts w:ascii="inherit" w:hAnsi="inherit" w:cs="Consolas"/>
          <w:color w:val="CFD5E0"/>
          <w:sz w:val="25"/>
          <w:szCs w:val="25"/>
          <w:bdr w:val="none" w:sz="0" w:space="0" w:color="auto" w:frame="1"/>
        </w:rPr>
        <w:t>,</w:t>
      </w:r>
    </w:p>
    <w:p w:rsidR="00E43151" w:rsidRDefault="00E43151" w:rsidP="00E43151">
      <w:pPr>
        <w:shd w:val="clear" w:color="auto" w:fill="272B33"/>
        <w:spacing w:line="384" w:lineRule="atLeast"/>
        <w:textAlignment w:val="baseline"/>
        <w:rPr>
          <w:rFonts w:ascii="Consolas" w:hAnsi="Consolas" w:cs="Consolas"/>
          <w:color w:val="596174"/>
          <w:sz w:val="18"/>
          <w:szCs w:val="18"/>
        </w:rPr>
      </w:pPr>
      <w:proofErr w:type="spellStart"/>
      <w:r>
        <w:rPr>
          <w:rStyle w:val="enlighter-text"/>
          <w:rFonts w:ascii="inherit" w:hAnsi="inherit" w:cs="Consolas"/>
          <w:color w:val="CFD5E0"/>
          <w:sz w:val="25"/>
          <w:szCs w:val="25"/>
          <w:bdr w:val="none" w:sz="0" w:space="0" w:color="auto" w:frame="1"/>
        </w:rPr>
        <w:t>styleUrls</w:t>
      </w:r>
      <w:proofErr w:type="spellEnd"/>
      <w:r>
        <w:rPr>
          <w:rStyle w:val="enlighter-text"/>
          <w:rFonts w:ascii="inherit" w:hAnsi="inherit" w:cs="Consolas"/>
          <w:color w:val="CFD5E0"/>
          <w:sz w:val="25"/>
          <w:szCs w:val="25"/>
          <w:bdr w:val="none" w:sz="0" w:space="0" w:color="auto" w:frame="1"/>
        </w:rPr>
        <w:t xml:space="preserve">: </w:t>
      </w:r>
      <w:r>
        <w:rPr>
          <w:rStyle w:val="enlighter-g1"/>
          <w:rFonts w:ascii="inherit" w:hAnsi="inherit" w:cs="Consolas"/>
          <w:b/>
          <w:bCs/>
          <w:color w:val="6B7C8B"/>
          <w:sz w:val="25"/>
          <w:szCs w:val="25"/>
          <w:bdr w:val="none" w:sz="0" w:space="0" w:color="auto" w:frame="1"/>
        </w:rPr>
        <w:t>[</w:t>
      </w:r>
      <w:r>
        <w:rPr>
          <w:rStyle w:val="enlighter-s0"/>
          <w:rFonts w:ascii="inherit" w:hAnsi="inherit" w:cs="Consolas"/>
          <w:color w:val="7CC379"/>
          <w:sz w:val="25"/>
          <w:szCs w:val="25"/>
          <w:bdr w:val="none" w:sz="0" w:space="0" w:color="auto" w:frame="1"/>
        </w:rPr>
        <w:t>'./app.component.css'</w:t>
      </w:r>
      <w:r>
        <w:rPr>
          <w:rStyle w:val="enlighter-g1"/>
          <w:rFonts w:ascii="inherit" w:hAnsi="inherit" w:cs="Consolas"/>
          <w:b/>
          <w:bCs/>
          <w:color w:val="6B7C8B"/>
          <w:sz w:val="25"/>
          <w:szCs w:val="25"/>
          <w:bdr w:val="none" w:sz="0" w:space="0" w:color="auto" w:frame="1"/>
        </w:rPr>
        <w: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k0"/>
          <w:rFonts w:ascii="inherit" w:hAnsi="inherit" w:cs="Consolas"/>
          <w:b/>
          <w:bCs/>
          <w:color w:val="D171DD"/>
          <w:sz w:val="25"/>
          <w:szCs w:val="25"/>
          <w:bdr w:val="none" w:sz="0" w:space="0" w:color="auto" w:frame="1"/>
        </w:rPr>
        <w:t>export</w:t>
      </w:r>
      <w:r>
        <w:rPr>
          <w:rStyle w:val="enlighter-text"/>
          <w:rFonts w:ascii="inherit" w:hAnsi="inherit" w:cs="Consolas"/>
          <w:color w:val="CFD5E0"/>
          <w:sz w:val="25"/>
          <w:szCs w:val="25"/>
          <w:bdr w:val="none" w:sz="0" w:space="0" w:color="auto" w:frame="1"/>
        </w:rPr>
        <w:t xml:space="preserve"> </w:t>
      </w:r>
      <w:r>
        <w:rPr>
          <w:rStyle w:val="enlighter-k0"/>
          <w:rFonts w:ascii="inherit" w:hAnsi="inherit" w:cs="Consolas"/>
          <w:b/>
          <w:bCs/>
          <w:color w:val="D171DD"/>
          <w:sz w:val="25"/>
          <w:szCs w:val="25"/>
          <w:bdr w:val="none" w:sz="0" w:space="0" w:color="auto" w:frame="1"/>
        </w:rPr>
        <w:t>class</w:t>
      </w:r>
      <w:r>
        <w:rPr>
          <w:rStyle w:val="enlighter-text"/>
          <w:rFonts w:ascii="inherit" w:hAnsi="inherit" w:cs="Consolas"/>
          <w:color w:val="CFD5E0"/>
          <w:sz w:val="25"/>
          <w:szCs w:val="25"/>
          <w:bdr w:val="none" w:sz="0" w:space="0" w:color="auto" w:frame="1"/>
        </w:rPr>
        <w:t xml:space="preserve"> </w:t>
      </w:r>
      <w:proofErr w:type="spellStart"/>
      <w:r>
        <w:rPr>
          <w:rStyle w:val="enlighter-text"/>
          <w:rFonts w:ascii="inherit" w:hAnsi="inherit" w:cs="Consolas"/>
          <w:color w:val="CFD5E0"/>
          <w:sz w:val="25"/>
          <w:szCs w:val="25"/>
          <w:bdr w:val="none" w:sz="0" w:space="0" w:color="auto" w:frame="1"/>
        </w:rPr>
        <w:t>AppComponent</w:t>
      </w:r>
      <w:proofErr w:type="spellEnd"/>
      <w:r>
        <w:rPr>
          <w:rStyle w:val="enlighter-text"/>
          <w:rFonts w:ascii="inherit" w:hAnsi="inherit" w:cs="Consolas"/>
          <w:color w:val="CFD5E0"/>
          <w:sz w:val="25"/>
          <w:szCs w:val="25"/>
          <w:bdr w:val="none" w:sz="0" w:space="0" w:color="auto" w:frame="1"/>
        </w:rPr>
        <w:t xml:space="preserve"> </w:t>
      </w:r>
      <w:r>
        <w:rPr>
          <w:rStyle w:val="enlighter-g1"/>
          <w:rFonts w:ascii="inherit" w:hAnsi="inherit" w:cs="Consolas"/>
          <w:b/>
          <w:bCs/>
          <w:color w:val="6B7C8B"/>
          <w:sz w:val="25"/>
          <w:szCs w:val="25"/>
          <w:bdr w:val="none" w:sz="0" w:space="0" w:color="auto" w:frame="1"/>
        </w:rPr>
        <w:t>{</w:t>
      </w:r>
    </w:p>
    <w:p w:rsidR="00E43151" w:rsidRDefault="00E43151" w:rsidP="00E43151">
      <w:pPr>
        <w:shd w:val="clear" w:color="auto" w:fill="272B33"/>
        <w:spacing w:line="384" w:lineRule="atLeast"/>
        <w:textAlignment w:val="baseline"/>
        <w:rPr>
          <w:rFonts w:ascii="Consolas" w:hAnsi="Consolas" w:cs="Consolas"/>
          <w:color w:val="596174"/>
          <w:sz w:val="18"/>
          <w:szCs w:val="18"/>
        </w:rPr>
      </w:pPr>
      <w:proofErr w:type="spellStart"/>
      <w:proofErr w:type="gramStart"/>
      <w:r>
        <w:rPr>
          <w:rStyle w:val="enlighter-m0"/>
          <w:rFonts w:ascii="inherit" w:hAnsi="inherit" w:cs="Consolas"/>
          <w:color w:val="4284AE"/>
          <w:sz w:val="25"/>
          <w:szCs w:val="25"/>
          <w:bdr w:val="none" w:sz="0" w:space="0" w:color="auto" w:frame="1"/>
        </w:rPr>
        <w:t>RegisterStudent</w:t>
      </w:r>
      <w:proofErr w:type="spellEnd"/>
      <w:r>
        <w:rPr>
          <w:rStyle w:val="enlighter-g1"/>
          <w:rFonts w:ascii="inherit" w:hAnsi="inherit" w:cs="Consolas"/>
          <w:b/>
          <w:bCs/>
          <w:color w:val="6B7C8B"/>
          <w:sz w:val="25"/>
          <w:szCs w:val="25"/>
          <w:bdr w:val="none" w:sz="0" w:space="0" w:color="auto" w:frame="1"/>
        </w:rPr>
        <w:t>(</w:t>
      </w:r>
      <w:proofErr w:type="spellStart"/>
      <w:proofErr w:type="gramEnd"/>
      <w:r>
        <w:rPr>
          <w:rStyle w:val="enlighter-text"/>
          <w:rFonts w:ascii="inherit" w:hAnsi="inherit" w:cs="Consolas"/>
          <w:color w:val="CFD5E0"/>
          <w:sz w:val="25"/>
          <w:szCs w:val="25"/>
          <w:bdr w:val="none" w:sz="0" w:space="0" w:color="auto" w:frame="1"/>
        </w:rPr>
        <w:t>studentForm</w:t>
      </w:r>
      <w:proofErr w:type="spellEnd"/>
      <w:r>
        <w:rPr>
          <w:rStyle w:val="enlighter-text"/>
          <w:rFonts w:ascii="inherit" w:hAnsi="inherit" w:cs="Consolas"/>
          <w:color w:val="CFD5E0"/>
          <w:sz w:val="25"/>
          <w:szCs w:val="25"/>
          <w:bdr w:val="none" w:sz="0" w:space="0" w:color="auto" w:frame="1"/>
        </w:rPr>
        <w:t xml:space="preserve">: </w:t>
      </w:r>
      <w:proofErr w:type="spellStart"/>
      <w:r>
        <w:rPr>
          <w:rStyle w:val="enlighter-text"/>
          <w:rFonts w:ascii="inherit" w:hAnsi="inherit" w:cs="Consolas"/>
          <w:color w:val="CFD5E0"/>
          <w:sz w:val="25"/>
          <w:szCs w:val="25"/>
          <w:bdr w:val="none" w:sz="0" w:space="0" w:color="auto" w:frame="1"/>
        </w:rPr>
        <w:t>NgForm</w:t>
      </w:r>
      <w:proofErr w:type="spellEnd"/>
      <w:r>
        <w:rPr>
          <w:rStyle w:val="enlighter-g1"/>
          <w:rFonts w:ascii="inherit" w:hAnsi="inherit" w:cs="Consolas"/>
          <w:b/>
          <w:bCs/>
          <w:color w:val="6B7C8B"/>
          <w:sz w:val="25"/>
          <w:szCs w:val="25"/>
          <w:bdr w:val="none" w:sz="0" w:space="0" w:color="auto" w:frame="1"/>
        </w:rPr>
        <w:t>)</w:t>
      </w:r>
      <w:r>
        <w:rPr>
          <w:rStyle w:val="enlighter-text"/>
          <w:rFonts w:ascii="inherit" w:hAnsi="inherit" w:cs="Consolas"/>
          <w:color w:val="CFD5E0"/>
          <w:sz w:val="25"/>
          <w:szCs w:val="25"/>
          <w:bdr w:val="none" w:sz="0" w:space="0" w:color="auto" w:frame="1"/>
        </w:rPr>
        <w:t xml:space="preserve">: </w:t>
      </w:r>
      <w:r>
        <w:rPr>
          <w:rStyle w:val="enlighter-k5"/>
          <w:rFonts w:ascii="inherit" w:hAnsi="inherit" w:cs="Consolas"/>
          <w:b/>
          <w:bCs/>
          <w:color w:val="D171DD"/>
          <w:sz w:val="25"/>
          <w:szCs w:val="25"/>
          <w:bdr w:val="none" w:sz="0" w:space="0" w:color="auto" w:frame="1"/>
        </w:rPr>
        <w:t>void</w:t>
      </w:r>
      <w:r>
        <w:rPr>
          <w:rStyle w:val="enlighter-text"/>
          <w:rFonts w:ascii="inherit" w:hAnsi="inherit" w:cs="Consolas"/>
          <w:color w:val="CFD5E0"/>
          <w:sz w:val="25"/>
          <w:szCs w:val="25"/>
          <w:bdr w:val="none" w:sz="0" w:space="0" w:color="auto" w:frame="1"/>
        </w:rPr>
        <w:t xml:space="preserve"> </w:t>
      </w:r>
      <w:r>
        <w:rPr>
          <w:rStyle w:val="enlighter-g1"/>
          <w:rFonts w:ascii="inherit" w:hAnsi="inherit" w:cs="Consolas"/>
          <w:b/>
          <w:bCs/>
          <w:color w:val="6B7C8B"/>
          <w:sz w:val="25"/>
          <w:szCs w:val="25"/>
          <w:bdr w:val="none" w:sz="0" w:space="0" w:color="auto" w:frame="1"/>
        </w:rPr>
        <w:t>{</w:t>
      </w:r>
      <w:r>
        <w:rPr>
          <w:rStyle w:val="enlighter-text"/>
          <w:rFonts w:ascii="inherit" w:hAnsi="inherit" w:cs="Consolas"/>
          <w:color w:val="CFD5E0"/>
          <w:sz w:val="25"/>
          <w:szCs w:val="25"/>
          <w:bdr w:val="none" w:sz="0" w:space="0" w:color="auto" w:frame="1"/>
        </w:rPr>
        <w:t xml:space="preserve"> </w:t>
      </w:r>
    </w:p>
    <w:p w:rsidR="00E43151" w:rsidRDefault="00E43151" w:rsidP="00E43151">
      <w:pPr>
        <w:shd w:val="clear" w:color="auto" w:fill="272B33"/>
        <w:spacing w:line="384" w:lineRule="atLeast"/>
        <w:textAlignment w:val="baseline"/>
        <w:rPr>
          <w:rFonts w:ascii="Consolas" w:hAnsi="Consolas" w:cs="Consolas"/>
          <w:color w:val="596174"/>
          <w:sz w:val="18"/>
          <w:szCs w:val="18"/>
        </w:rPr>
      </w:pPr>
      <w:proofErr w:type="gramStart"/>
      <w:r>
        <w:rPr>
          <w:rStyle w:val="enlighter-k9"/>
          <w:rFonts w:ascii="inherit" w:hAnsi="inherit" w:cs="Consolas"/>
          <w:color w:val="FFFFFF"/>
          <w:sz w:val="25"/>
          <w:szCs w:val="25"/>
          <w:bdr w:val="none" w:sz="0" w:space="0" w:color="auto" w:frame="1"/>
        </w:rPr>
        <w:t>console</w:t>
      </w:r>
      <w:r>
        <w:rPr>
          <w:rStyle w:val="enlighter-text"/>
          <w:rFonts w:ascii="inherit" w:hAnsi="inherit" w:cs="Consolas"/>
          <w:color w:val="CFD5E0"/>
          <w:sz w:val="25"/>
          <w:szCs w:val="25"/>
          <w:bdr w:val="none" w:sz="0" w:space="0" w:color="auto" w:frame="1"/>
        </w:rPr>
        <w:t>.</w:t>
      </w:r>
      <w:r>
        <w:rPr>
          <w:rStyle w:val="enlighter-m3"/>
          <w:rFonts w:ascii="inherit" w:hAnsi="inherit" w:cs="Consolas"/>
          <w:color w:val="4284AE"/>
          <w:sz w:val="25"/>
          <w:szCs w:val="25"/>
          <w:bdr w:val="none" w:sz="0" w:space="0" w:color="auto" w:frame="1"/>
        </w:rPr>
        <w:t>log</w:t>
      </w:r>
      <w:r>
        <w:rPr>
          <w:rStyle w:val="enlighter-g1"/>
          <w:rFonts w:ascii="inherit" w:hAnsi="inherit" w:cs="Consolas"/>
          <w:b/>
          <w:bCs/>
          <w:color w:val="6B7C8B"/>
          <w:sz w:val="25"/>
          <w:szCs w:val="25"/>
          <w:bdr w:val="none" w:sz="0" w:space="0" w:color="auto" w:frame="1"/>
        </w:rPr>
        <w:t>(</w:t>
      </w:r>
      <w:proofErr w:type="spellStart"/>
      <w:proofErr w:type="gramEnd"/>
      <w:r>
        <w:rPr>
          <w:rStyle w:val="enlighter-text"/>
          <w:rFonts w:ascii="inherit" w:hAnsi="inherit" w:cs="Consolas"/>
          <w:color w:val="CFD5E0"/>
          <w:sz w:val="25"/>
          <w:szCs w:val="25"/>
          <w:bdr w:val="none" w:sz="0" w:space="0" w:color="auto" w:frame="1"/>
        </w:rPr>
        <w:t>studentForm.</w:t>
      </w:r>
      <w:r>
        <w:rPr>
          <w:rStyle w:val="enlighter-m3"/>
          <w:rFonts w:ascii="inherit" w:hAnsi="inherit" w:cs="Consolas"/>
          <w:color w:val="4284AE"/>
          <w:sz w:val="25"/>
          <w:szCs w:val="25"/>
          <w:bdr w:val="none" w:sz="0" w:space="0" w:color="auto" w:frame="1"/>
        </w:rPr>
        <w:t>value</w:t>
      </w:r>
      <w:proofErr w:type="spellEnd"/>
      <w:r>
        <w:rPr>
          <w:rStyle w:val="enlighter-g1"/>
          <w:rFonts w:ascii="inherit" w:hAnsi="inherit" w:cs="Consolas"/>
          <w:b/>
          <w:bCs/>
          <w:color w:val="6B7C8B"/>
          <w:sz w:val="25"/>
          <w:szCs w:val="25"/>
          <w:bdr w:val="none" w:sz="0" w:space="0" w:color="auto" w:frame="1"/>
        </w:rPr>
        <w:t>)</w:t>
      </w:r>
      <w:r>
        <w:rPr>
          <w:rStyle w:val="enlighter-text"/>
          <w:rFonts w:ascii="inherit" w:hAnsi="inherit" w:cs="Consolas"/>
          <w:color w:val="CFD5E0"/>
          <w:sz w:val="25"/>
          <w:szCs w:val="25"/>
          <w:bdr w:val="none" w:sz="0" w:space="0" w:color="auto" w:frame="1"/>
        </w:rPr>
        <w: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w:t>
      </w:r>
    </w:p>
    <w:p w:rsidR="00E43151" w:rsidRDefault="00E43151" w:rsidP="00E4315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Save the changes and browse the application, then open browser </w:t>
      </w:r>
      <w:proofErr w:type="spellStart"/>
      <w:r>
        <w:rPr>
          <w:rFonts w:ascii="Arial" w:hAnsi="Arial" w:cs="Arial"/>
          <w:color w:val="000000"/>
          <w:sz w:val="23"/>
          <w:szCs w:val="23"/>
          <w:bdr w:val="none" w:sz="0" w:space="0" w:color="auto" w:frame="1"/>
        </w:rPr>
        <w:t>developers</w:t>
      </w:r>
      <w:proofErr w:type="spellEnd"/>
      <w:r>
        <w:rPr>
          <w:rFonts w:ascii="Arial" w:hAnsi="Arial" w:cs="Arial"/>
          <w:color w:val="000000"/>
          <w:sz w:val="23"/>
          <w:szCs w:val="23"/>
          <w:bdr w:val="none" w:sz="0" w:space="0" w:color="auto" w:frame="1"/>
        </w:rPr>
        <w:t xml:space="preserve"> tool by pressing F12 key and click on the console tab. Fill the form and click on the submit button and you should see the posted form values in the console tab as shown in the below image.</w:t>
      </w:r>
    </w:p>
    <w:p w:rsidR="00E43151" w:rsidRDefault="00E43151" w:rsidP="00E4315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extent cx="5095875" cy="4600575"/>
            <wp:effectExtent l="0" t="0" r="9525" b="9525"/>
            <wp:docPr id="14" name="Picture 14" descr="Example to understand Checkbox in Angular Template Driven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ample to understand Checkbox in Angular Template Driven Form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95875" cy="4600575"/>
                    </a:xfrm>
                    <a:prstGeom prst="rect">
                      <a:avLst/>
                    </a:prstGeom>
                    <a:noFill/>
                    <a:ln>
                      <a:noFill/>
                    </a:ln>
                  </pic:spPr>
                </pic:pic>
              </a:graphicData>
            </a:graphic>
          </wp:inline>
        </w:drawing>
      </w:r>
    </w:p>
    <w:p w:rsidR="00E43151" w:rsidRDefault="00E43151" w:rsidP="00E4315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extent cx="7591425" cy="1123950"/>
            <wp:effectExtent l="0" t="0" r="9525" b="0"/>
            <wp:docPr id="13" name="Picture 13" descr="How to create check box in angular template driven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o create check box in angular template driven form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591425" cy="1123950"/>
                    </a:xfrm>
                    <a:prstGeom prst="rect">
                      <a:avLst/>
                    </a:prstGeom>
                    <a:noFill/>
                    <a:ln>
                      <a:noFill/>
                    </a:ln>
                  </pic:spPr>
                </pic:pic>
              </a:graphicData>
            </a:graphic>
          </wp:inline>
        </w:drawing>
      </w:r>
    </w:p>
    <w:p w:rsidR="00E43151" w:rsidRDefault="00E43151" w:rsidP="00E43151">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How to get a radio checkbox checked by default in Angular?</w:t>
      </w:r>
    </w:p>
    <w:p w:rsidR="00E43151" w:rsidRDefault="00E43151" w:rsidP="00E4315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we know when working with real-time applications, many a times we need to provide the checkbox to be checked by default when the form load initially and we normally do this by adding the checked attribute of the checkbox.</w:t>
      </w:r>
    </w:p>
    <w:p w:rsidR="00E43151" w:rsidRDefault="00E43151" w:rsidP="00E4315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If we include the checked attribute on the checkbox, then we may expect that the checkbox to be checked by default when the page load. But in angular template driven forms, you will not get that default checked when the page loads </w:t>
      </w:r>
      <w:proofErr w:type="spellStart"/>
      <w:proofErr w:type="gramStart"/>
      <w:r>
        <w:rPr>
          <w:rFonts w:ascii="Arial" w:hAnsi="Arial" w:cs="Arial"/>
          <w:color w:val="000000"/>
          <w:sz w:val="23"/>
          <w:szCs w:val="23"/>
          <w:bdr w:val="none" w:sz="0" w:space="0" w:color="auto" w:frame="1"/>
        </w:rPr>
        <w:t>initially.So</w:t>
      </w:r>
      <w:proofErr w:type="spellEnd"/>
      <w:proofErr w:type="gramEnd"/>
      <w:r>
        <w:rPr>
          <w:rFonts w:ascii="Arial" w:hAnsi="Arial" w:cs="Arial"/>
          <w:color w:val="000000"/>
          <w:sz w:val="23"/>
          <w:szCs w:val="23"/>
          <w:bdr w:val="none" w:sz="0" w:space="0" w:color="auto" w:frame="1"/>
        </w:rPr>
        <w:t>, lets include the “checked” attribute on the checkbox and verify this. So. Modify the Checkbox HTML code as shown below.</w:t>
      </w:r>
    </w:p>
    <w:p w:rsidR="00E43151" w:rsidRDefault="00E43151" w:rsidP="00E4315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&lt;input type</w:t>
      </w:r>
      <w:proofErr w:type="gramStart"/>
      <w:r>
        <w:rPr>
          <w:rStyle w:val="Strong"/>
          <w:rFonts w:ascii="Arial" w:hAnsi="Arial" w:cs="Arial"/>
          <w:color w:val="0000FF"/>
          <w:sz w:val="23"/>
          <w:szCs w:val="23"/>
          <w:bdr w:val="none" w:sz="0" w:space="0" w:color="auto" w:frame="1"/>
        </w:rPr>
        <w:t>=”checkbox</w:t>
      </w:r>
      <w:proofErr w:type="gramEnd"/>
      <w:r>
        <w:rPr>
          <w:rStyle w:val="Strong"/>
          <w:rFonts w:ascii="Arial" w:hAnsi="Arial" w:cs="Arial"/>
          <w:color w:val="0000FF"/>
          <w:sz w:val="23"/>
          <w:szCs w:val="23"/>
          <w:bdr w:val="none" w:sz="0" w:space="0" w:color="auto" w:frame="1"/>
        </w:rPr>
        <w:t>” name=”isAccept” ngModel checked&gt;Accept Terms &amp; Conditions</w:t>
      </w:r>
    </w:p>
    <w:p w:rsidR="00E43151" w:rsidRDefault="00E43151" w:rsidP="00E4315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With the above changes in place, now browse the application and you will see the </w:t>
      </w:r>
      <w:proofErr w:type="spellStart"/>
      <w:r>
        <w:rPr>
          <w:rFonts w:ascii="Arial" w:hAnsi="Arial" w:cs="Arial"/>
          <w:color w:val="000000"/>
          <w:sz w:val="23"/>
          <w:szCs w:val="23"/>
          <w:bdr w:val="none" w:sz="0" w:space="0" w:color="auto" w:frame="1"/>
        </w:rPr>
        <w:t>the</w:t>
      </w:r>
      <w:proofErr w:type="spellEnd"/>
      <w:r>
        <w:rPr>
          <w:rFonts w:ascii="Arial" w:hAnsi="Arial" w:cs="Arial"/>
          <w:color w:val="000000"/>
          <w:sz w:val="23"/>
          <w:szCs w:val="23"/>
          <w:bdr w:val="none" w:sz="0" w:space="0" w:color="auto" w:frame="1"/>
        </w:rPr>
        <w:t xml:space="preserve"> checkbox is not checked by default when the page load.</w:t>
      </w:r>
    </w:p>
    <w:p w:rsidR="00E43151" w:rsidRDefault="00E43151" w:rsidP="00E4315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However, if we remove the “</w:t>
      </w:r>
      <w:proofErr w:type="spellStart"/>
      <w:r>
        <w:rPr>
          <w:rFonts w:ascii="Arial" w:hAnsi="Arial" w:cs="Arial"/>
          <w:color w:val="000000"/>
          <w:sz w:val="23"/>
          <w:szCs w:val="23"/>
          <w:bdr w:val="none" w:sz="0" w:space="0" w:color="auto" w:frame="1"/>
        </w:rPr>
        <w:t>ngModel</w:t>
      </w:r>
      <w:proofErr w:type="spellEnd"/>
      <w:r>
        <w:rPr>
          <w:rFonts w:ascii="Arial" w:hAnsi="Arial" w:cs="Arial"/>
          <w:color w:val="000000"/>
          <w:sz w:val="23"/>
          <w:szCs w:val="23"/>
          <w:bdr w:val="none" w:sz="0" w:space="0" w:color="auto" w:frame="1"/>
        </w:rPr>
        <w:t>” directive from the checkbox as shown below, then you will see that the checkbox is checked when the form is load.</w:t>
      </w:r>
    </w:p>
    <w:p w:rsidR="00E43151" w:rsidRDefault="00E43151" w:rsidP="00E4315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w:t>
      </w:r>
      <w:r>
        <w:rPr>
          <w:rStyle w:val="Strong"/>
          <w:rFonts w:ascii="Arial" w:hAnsi="Arial" w:cs="Arial"/>
          <w:color w:val="0000FF"/>
          <w:sz w:val="23"/>
          <w:szCs w:val="23"/>
          <w:bdr w:val="none" w:sz="0" w:space="0" w:color="auto" w:frame="1"/>
        </w:rPr>
        <w:t>&lt;input type</w:t>
      </w:r>
      <w:proofErr w:type="gramStart"/>
      <w:r>
        <w:rPr>
          <w:rStyle w:val="Strong"/>
          <w:rFonts w:ascii="Arial" w:hAnsi="Arial" w:cs="Arial"/>
          <w:color w:val="0000FF"/>
          <w:sz w:val="23"/>
          <w:szCs w:val="23"/>
          <w:bdr w:val="none" w:sz="0" w:space="0" w:color="auto" w:frame="1"/>
        </w:rPr>
        <w:t>=”checkbox</w:t>
      </w:r>
      <w:proofErr w:type="gramEnd"/>
      <w:r>
        <w:rPr>
          <w:rStyle w:val="Strong"/>
          <w:rFonts w:ascii="Arial" w:hAnsi="Arial" w:cs="Arial"/>
          <w:color w:val="0000FF"/>
          <w:sz w:val="23"/>
          <w:szCs w:val="23"/>
          <w:bdr w:val="none" w:sz="0" w:space="0" w:color="auto" w:frame="1"/>
        </w:rPr>
        <w:t>” name=”isAccept” checked&gt;Accept Terms &amp; Conditions</w:t>
      </w:r>
    </w:p>
    <w:p w:rsidR="00E43151" w:rsidRDefault="00E43151" w:rsidP="00E4315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we already discussed, in Angular, we generally use the “</w:t>
      </w:r>
      <w:proofErr w:type="spellStart"/>
      <w:r>
        <w:rPr>
          <w:rFonts w:ascii="Arial" w:hAnsi="Arial" w:cs="Arial"/>
          <w:color w:val="000000"/>
          <w:sz w:val="23"/>
          <w:szCs w:val="23"/>
          <w:bdr w:val="none" w:sz="0" w:space="0" w:color="auto" w:frame="1"/>
        </w:rPr>
        <w:t>ngModel</w:t>
      </w:r>
      <w:proofErr w:type="spellEnd"/>
      <w:r>
        <w:rPr>
          <w:rFonts w:ascii="Arial" w:hAnsi="Arial" w:cs="Arial"/>
          <w:color w:val="000000"/>
          <w:sz w:val="23"/>
          <w:szCs w:val="23"/>
          <w:bdr w:val="none" w:sz="0" w:space="0" w:color="auto" w:frame="1"/>
        </w:rPr>
        <w:t xml:space="preserve">” directive for two-way data binding. So when we put the </w:t>
      </w:r>
      <w:proofErr w:type="spellStart"/>
      <w:r>
        <w:rPr>
          <w:rFonts w:ascii="Arial" w:hAnsi="Arial" w:cs="Arial"/>
          <w:color w:val="000000"/>
          <w:sz w:val="23"/>
          <w:szCs w:val="23"/>
          <w:bdr w:val="none" w:sz="0" w:space="0" w:color="auto" w:frame="1"/>
        </w:rPr>
        <w:t>ngModel</w:t>
      </w:r>
      <w:proofErr w:type="spellEnd"/>
      <w:r>
        <w:rPr>
          <w:rFonts w:ascii="Arial" w:hAnsi="Arial" w:cs="Arial"/>
          <w:color w:val="000000"/>
          <w:sz w:val="23"/>
          <w:szCs w:val="23"/>
          <w:bdr w:val="none" w:sz="0" w:space="0" w:color="auto" w:frame="1"/>
        </w:rPr>
        <w:t xml:space="preserve"> directive back into the control then the “checked” attribute will not work on the checkbox. If we remove the </w:t>
      </w:r>
      <w:proofErr w:type="spellStart"/>
      <w:r>
        <w:rPr>
          <w:rFonts w:ascii="Arial" w:hAnsi="Arial" w:cs="Arial"/>
          <w:color w:val="000000"/>
          <w:sz w:val="23"/>
          <w:szCs w:val="23"/>
          <w:bdr w:val="none" w:sz="0" w:space="0" w:color="auto" w:frame="1"/>
        </w:rPr>
        <w:t>ngModel</w:t>
      </w:r>
      <w:proofErr w:type="spellEnd"/>
      <w:r>
        <w:rPr>
          <w:rFonts w:ascii="Arial" w:hAnsi="Arial" w:cs="Arial"/>
          <w:color w:val="000000"/>
          <w:sz w:val="23"/>
          <w:szCs w:val="23"/>
          <w:bdr w:val="none" w:sz="0" w:space="0" w:color="auto" w:frame="1"/>
        </w:rPr>
        <w:t xml:space="preserve"> then checked attributes work but </w:t>
      </w:r>
      <w:proofErr w:type="gramStart"/>
      <w:r>
        <w:rPr>
          <w:rFonts w:ascii="Arial" w:hAnsi="Arial" w:cs="Arial"/>
          <w:color w:val="000000"/>
          <w:sz w:val="23"/>
          <w:szCs w:val="23"/>
          <w:bdr w:val="none" w:sz="0" w:space="0" w:color="auto" w:frame="1"/>
        </w:rPr>
        <w:t>two way</w:t>
      </w:r>
      <w:proofErr w:type="gramEnd"/>
      <w:r>
        <w:rPr>
          <w:rFonts w:ascii="Arial" w:hAnsi="Arial" w:cs="Arial"/>
          <w:color w:val="000000"/>
          <w:sz w:val="23"/>
          <w:szCs w:val="23"/>
          <w:bdr w:val="none" w:sz="0" w:space="0" w:color="auto" w:frame="1"/>
        </w:rPr>
        <w:t xml:space="preserve"> data binding will not work.</w:t>
      </w:r>
    </w:p>
    <w:p w:rsidR="00E43151" w:rsidRDefault="00E43151" w:rsidP="00E43151">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How to make it works?</w:t>
      </w:r>
    </w:p>
    <w:p w:rsidR="00E43151" w:rsidRDefault="00E43151" w:rsidP="00E4315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In order to make it work, we need to include a property </w:t>
      </w:r>
      <w:proofErr w:type="spellStart"/>
      <w:r>
        <w:rPr>
          <w:rFonts w:ascii="Arial" w:hAnsi="Arial" w:cs="Arial"/>
          <w:color w:val="000000"/>
          <w:sz w:val="23"/>
          <w:szCs w:val="23"/>
          <w:bdr w:val="none" w:sz="0" w:space="0" w:color="auto" w:frame="1"/>
        </w:rPr>
        <w:t>lets</w:t>
      </w:r>
      <w:proofErr w:type="spellEnd"/>
      <w:r>
        <w:rPr>
          <w:rFonts w:ascii="Arial" w:hAnsi="Arial" w:cs="Arial"/>
          <w:color w:val="000000"/>
          <w:sz w:val="23"/>
          <w:szCs w:val="23"/>
          <w:bdr w:val="none" w:sz="0" w:space="0" w:color="auto" w:frame="1"/>
        </w:rPr>
        <w:t xml:space="preserve"> say “</w:t>
      </w:r>
      <w:proofErr w:type="spellStart"/>
      <w:r>
        <w:rPr>
          <w:rFonts w:ascii="Arial" w:hAnsi="Arial" w:cs="Arial"/>
          <w:color w:val="000000"/>
          <w:sz w:val="23"/>
          <w:szCs w:val="23"/>
          <w:bdr w:val="none" w:sz="0" w:space="0" w:color="auto" w:frame="1"/>
        </w:rPr>
        <w:t>isAccept</w:t>
      </w:r>
      <w:proofErr w:type="spellEnd"/>
      <w:r>
        <w:rPr>
          <w:rFonts w:ascii="Arial" w:hAnsi="Arial" w:cs="Arial"/>
          <w:color w:val="000000"/>
          <w:sz w:val="23"/>
          <w:szCs w:val="23"/>
          <w:bdr w:val="none" w:sz="0" w:space="0" w:color="auto" w:frame="1"/>
        </w:rPr>
        <w:t xml:space="preserve">” in the component class and initialize its value to true. </w:t>
      </w:r>
      <w:proofErr w:type="spellStart"/>
      <w:proofErr w:type="gramStart"/>
      <w:r>
        <w:rPr>
          <w:rFonts w:ascii="Arial" w:hAnsi="Arial" w:cs="Arial"/>
          <w:color w:val="000000"/>
          <w:sz w:val="23"/>
          <w:szCs w:val="23"/>
          <w:bdr w:val="none" w:sz="0" w:space="0" w:color="auto" w:frame="1"/>
        </w:rPr>
        <w:t>So.modify</w:t>
      </w:r>
      <w:proofErr w:type="spellEnd"/>
      <w:proofErr w:type="gramEnd"/>
      <w:r>
        <w:rPr>
          <w:rFonts w:ascii="Arial" w:hAnsi="Arial" w:cs="Arial"/>
          <w:color w:val="000000"/>
          <w:sz w:val="23"/>
          <w:szCs w:val="23"/>
          <w:bdr w:val="none" w:sz="0" w:space="0" w:color="auto" w:frame="1"/>
        </w:rPr>
        <w:t xml:space="preserve"> the </w:t>
      </w:r>
      <w:proofErr w:type="spellStart"/>
      <w:r>
        <w:rPr>
          <w:rFonts w:ascii="Arial" w:hAnsi="Arial" w:cs="Arial"/>
          <w:color w:val="000000"/>
          <w:sz w:val="23"/>
          <w:szCs w:val="23"/>
          <w:bdr w:val="none" w:sz="0" w:space="0" w:color="auto" w:frame="1"/>
        </w:rPr>
        <w:t>app.component.ts</w:t>
      </w:r>
      <w:proofErr w:type="spellEnd"/>
      <w:r>
        <w:rPr>
          <w:rFonts w:ascii="Arial" w:hAnsi="Arial" w:cs="Arial"/>
          <w:color w:val="000000"/>
          <w:sz w:val="23"/>
          <w:szCs w:val="23"/>
          <w:bdr w:val="none" w:sz="0" w:space="0" w:color="auto" w:frame="1"/>
        </w:rPr>
        <w:t xml:space="preserve"> file as shown below.</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k0"/>
          <w:rFonts w:ascii="inherit" w:hAnsi="inherit" w:cs="Consolas"/>
          <w:b/>
          <w:bCs/>
          <w:color w:val="D171DD"/>
          <w:sz w:val="25"/>
          <w:szCs w:val="25"/>
          <w:bdr w:val="none" w:sz="0" w:space="0" w:color="auto" w:frame="1"/>
        </w:rPr>
        <w:t>import</w:t>
      </w:r>
      <w:r>
        <w:rPr>
          <w:rStyle w:val="enlighter-text"/>
          <w:rFonts w:ascii="inherit" w:hAnsi="inherit" w:cs="Consolas"/>
          <w:color w:val="CFD5E0"/>
          <w:sz w:val="25"/>
          <w:szCs w:val="25"/>
          <w:bdr w:val="none" w:sz="0" w:space="0" w:color="auto" w:frame="1"/>
        </w:rPr>
        <w:t xml:space="preserve"> </w:t>
      </w:r>
      <w:proofErr w:type="gramStart"/>
      <w:r>
        <w:rPr>
          <w:rStyle w:val="enlighter-g1"/>
          <w:rFonts w:ascii="inherit" w:hAnsi="inherit" w:cs="Consolas"/>
          <w:b/>
          <w:bCs/>
          <w:color w:val="6B7C8B"/>
          <w:sz w:val="25"/>
          <w:szCs w:val="25"/>
          <w:bdr w:val="none" w:sz="0" w:space="0" w:color="auto" w:frame="1"/>
        </w:rPr>
        <w:t>{</w:t>
      </w:r>
      <w:r>
        <w:rPr>
          <w:rStyle w:val="enlighter-text"/>
          <w:rFonts w:ascii="inherit" w:hAnsi="inherit" w:cs="Consolas"/>
          <w:color w:val="CFD5E0"/>
          <w:sz w:val="25"/>
          <w:szCs w:val="25"/>
          <w:bdr w:val="none" w:sz="0" w:space="0" w:color="auto" w:frame="1"/>
        </w:rPr>
        <w:t xml:space="preserve"> Component</w:t>
      </w:r>
      <w:proofErr w:type="gramEnd"/>
      <w:r>
        <w:rPr>
          <w:rStyle w:val="enlighter-text"/>
          <w:rFonts w:ascii="inherit" w:hAnsi="inherit" w:cs="Consolas"/>
          <w:color w:val="CFD5E0"/>
          <w:sz w:val="25"/>
          <w:szCs w:val="25"/>
          <w:bdr w:val="none" w:sz="0" w:space="0" w:color="auto" w:frame="1"/>
        </w:rPr>
        <w:t xml:space="preserve"> </w:t>
      </w:r>
      <w:r>
        <w:rPr>
          <w:rStyle w:val="enlighter-g1"/>
          <w:rFonts w:ascii="inherit" w:hAnsi="inherit" w:cs="Consolas"/>
          <w:b/>
          <w:bCs/>
          <w:color w:val="6B7C8B"/>
          <w:sz w:val="25"/>
          <w:szCs w:val="25"/>
          <w:bdr w:val="none" w:sz="0" w:space="0" w:color="auto" w:frame="1"/>
        </w:rPr>
        <w:t>}</w:t>
      </w:r>
      <w:r>
        <w:rPr>
          <w:rStyle w:val="enlighter-text"/>
          <w:rFonts w:ascii="inherit" w:hAnsi="inherit" w:cs="Consolas"/>
          <w:color w:val="CFD5E0"/>
          <w:sz w:val="25"/>
          <w:szCs w:val="25"/>
          <w:bdr w:val="none" w:sz="0" w:space="0" w:color="auto" w:frame="1"/>
        </w:rPr>
        <w:t xml:space="preserve"> from </w:t>
      </w:r>
      <w:r>
        <w:rPr>
          <w:rStyle w:val="enlighter-s0"/>
          <w:rFonts w:ascii="inherit" w:hAnsi="inherit" w:cs="Consolas"/>
          <w:color w:val="7CC379"/>
          <w:sz w:val="25"/>
          <w:szCs w:val="25"/>
          <w:bdr w:val="none" w:sz="0" w:space="0" w:color="auto" w:frame="1"/>
        </w:rPr>
        <w:t>'@angular/core'</w:t>
      </w:r>
      <w:r>
        <w:rPr>
          <w:rStyle w:val="enlighter-text"/>
          <w:rFonts w:ascii="inherit" w:hAnsi="inherit" w:cs="Consolas"/>
          <w:color w:val="CFD5E0"/>
          <w:sz w:val="25"/>
          <w:szCs w:val="25"/>
          <w:bdr w:val="none" w:sz="0" w:space="0" w:color="auto" w:frame="1"/>
        </w:rPr>
        <w: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k0"/>
          <w:rFonts w:ascii="inherit" w:hAnsi="inherit" w:cs="Consolas"/>
          <w:b/>
          <w:bCs/>
          <w:color w:val="D171DD"/>
          <w:sz w:val="25"/>
          <w:szCs w:val="25"/>
          <w:bdr w:val="none" w:sz="0" w:space="0" w:color="auto" w:frame="1"/>
        </w:rPr>
        <w:t>import</w:t>
      </w:r>
      <w:r>
        <w:rPr>
          <w:rStyle w:val="enlighter-text"/>
          <w:rFonts w:ascii="inherit" w:hAnsi="inherit" w:cs="Consolas"/>
          <w:color w:val="CFD5E0"/>
          <w:sz w:val="25"/>
          <w:szCs w:val="25"/>
          <w:bdr w:val="none" w:sz="0" w:space="0" w:color="auto" w:frame="1"/>
        </w:rPr>
        <w:t xml:space="preserve"> </w:t>
      </w:r>
      <w:proofErr w:type="gramStart"/>
      <w:r>
        <w:rPr>
          <w:rStyle w:val="enlighter-g1"/>
          <w:rFonts w:ascii="inherit" w:hAnsi="inherit" w:cs="Consolas"/>
          <w:b/>
          <w:bCs/>
          <w:color w:val="6B7C8B"/>
          <w:sz w:val="25"/>
          <w:szCs w:val="25"/>
          <w:bdr w:val="none" w:sz="0" w:space="0" w:color="auto" w:frame="1"/>
        </w:rPr>
        <w:t>{</w:t>
      </w:r>
      <w:r>
        <w:rPr>
          <w:rStyle w:val="enlighter-text"/>
          <w:rFonts w:ascii="inherit" w:hAnsi="inherit" w:cs="Consolas"/>
          <w:color w:val="CFD5E0"/>
          <w:sz w:val="25"/>
          <w:szCs w:val="25"/>
          <w:bdr w:val="none" w:sz="0" w:space="0" w:color="auto" w:frame="1"/>
        </w:rPr>
        <w:t xml:space="preserve"> </w:t>
      </w:r>
      <w:proofErr w:type="spellStart"/>
      <w:r>
        <w:rPr>
          <w:rStyle w:val="enlighter-text"/>
          <w:rFonts w:ascii="inherit" w:hAnsi="inherit" w:cs="Consolas"/>
          <w:color w:val="CFD5E0"/>
          <w:sz w:val="25"/>
          <w:szCs w:val="25"/>
          <w:bdr w:val="none" w:sz="0" w:space="0" w:color="auto" w:frame="1"/>
        </w:rPr>
        <w:t>NgForm</w:t>
      </w:r>
      <w:proofErr w:type="spellEnd"/>
      <w:proofErr w:type="gramEnd"/>
      <w:r>
        <w:rPr>
          <w:rStyle w:val="enlighter-text"/>
          <w:rFonts w:ascii="inherit" w:hAnsi="inherit" w:cs="Consolas"/>
          <w:color w:val="CFD5E0"/>
          <w:sz w:val="25"/>
          <w:szCs w:val="25"/>
          <w:bdr w:val="none" w:sz="0" w:space="0" w:color="auto" w:frame="1"/>
        </w:rPr>
        <w:t xml:space="preserve"> </w:t>
      </w:r>
      <w:r>
        <w:rPr>
          <w:rStyle w:val="enlighter-g1"/>
          <w:rFonts w:ascii="inherit" w:hAnsi="inherit" w:cs="Consolas"/>
          <w:b/>
          <w:bCs/>
          <w:color w:val="6B7C8B"/>
          <w:sz w:val="25"/>
          <w:szCs w:val="25"/>
          <w:bdr w:val="none" w:sz="0" w:space="0" w:color="auto" w:frame="1"/>
        </w:rPr>
        <w:t>}</w:t>
      </w:r>
      <w:r>
        <w:rPr>
          <w:rStyle w:val="enlighter-text"/>
          <w:rFonts w:ascii="inherit" w:hAnsi="inherit" w:cs="Consolas"/>
          <w:color w:val="CFD5E0"/>
          <w:sz w:val="25"/>
          <w:szCs w:val="25"/>
          <w:bdr w:val="none" w:sz="0" w:space="0" w:color="auto" w:frame="1"/>
        </w:rPr>
        <w:t xml:space="preserve"> from </w:t>
      </w:r>
      <w:r>
        <w:rPr>
          <w:rStyle w:val="enlighter-s0"/>
          <w:rFonts w:ascii="inherit" w:hAnsi="inherit" w:cs="Consolas"/>
          <w:color w:val="7CC379"/>
          <w:sz w:val="25"/>
          <w:szCs w:val="25"/>
          <w:bdr w:val="none" w:sz="0" w:space="0" w:color="auto" w:frame="1"/>
        </w:rPr>
        <w:t>'@angular/forms'</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text"/>
          <w:rFonts w:ascii="inherit" w:hAnsi="inherit" w:cs="Consolas"/>
          <w:color w:val="CFD5E0"/>
          <w:sz w:val="25"/>
          <w:szCs w:val="25"/>
          <w:bdr w:val="none" w:sz="0" w:space="0" w:color="auto" w:frame="1"/>
        </w:rPr>
        <w:t>@</w:t>
      </w:r>
      <w:proofErr w:type="gramStart"/>
      <w:r>
        <w:rPr>
          <w:rStyle w:val="enlighter-m0"/>
          <w:rFonts w:ascii="inherit" w:hAnsi="inherit" w:cs="Consolas"/>
          <w:color w:val="4284AE"/>
          <w:sz w:val="25"/>
          <w:szCs w:val="25"/>
          <w:bdr w:val="none" w:sz="0" w:space="0" w:color="auto" w:frame="1"/>
        </w:rPr>
        <w:t>Component</w:t>
      </w:r>
      <w:r>
        <w:rPr>
          <w:rStyle w:val="enlighter-g1"/>
          <w:rFonts w:ascii="inherit" w:hAnsi="inherit" w:cs="Consolas"/>
          <w:b/>
          <w:bCs/>
          <w:color w:val="6B7C8B"/>
          <w:sz w:val="25"/>
          <w:szCs w:val="25"/>
          <w:bdr w:val="none" w:sz="0" w:space="0" w:color="auto" w:frame="1"/>
        </w:rPr>
        <w:t>(</w:t>
      </w:r>
      <w:proofErr w:type="gramEnd"/>
      <w:r>
        <w:rPr>
          <w:rStyle w:val="enlighter-g1"/>
          <w:rFonts w:ascii="inherit" w:hAnsi="inherit" w:cs="Consolas"/>
          <w:b/>
          <w:bCs/>
          <w:color w:val="6B7C8B"/>
          <w:sz w:val="25"/>
          <w:szCs w:val="25"/>
          <w:bdr w:val="none" w:sz="0" w:space="0" w:color="auto" w:frame="1"/>
        </w:rPr>
        <w: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text"/>
          <w:rFonts w:ascii="inherit" w:hAnsi="inherit" w:cs="Consolas"/>
          <w:color w:val="CFD5E0"/>
          <w:sz w:val="25"/>
          <w:szCs w:val="25"/>
          <w:bdr w:val="none" w:sz="0" w:space="0" w:color="auto" w:frame="1"/>
        </w:rPr>
        <w:t xml:space="preserve">selector: </w:t>
      </w:r>
      <w:r>
        <w:rPr>
          <w:rStyle w:val="enlighter-s0"/>
          <w:rFonts w:ascii="inherit" w:hAnsi="inherit" w:cs="Consolas"/>
          <w:color w:val="7CC379"/>
          <w:sz w:val="25"/>
          <w:szCs w:val="25"/>
          <w:bdr w:val="none" w:sz="0" w:space="0" w:color="auto" w:frame="1"/>
        </w:rPr>
        <w:t>'app-root'</w:t>
      </w:r>
      <w:r>
        <w:rPr>
          <w:rStyle w:val="enlighter-text"/>
          <w:rFonts w:ascii="inherit" w:hAnsi="inherit" w:cs="Consolas"/>
          <w:color w:val="CFD5E0"/>
          <w:sz w:val="25"/>
          <w:szCs w:val="25"/>
          <w:bdr w:val="none" w:sz="0" w:space="0" w:color="auto" w:frame="1"/>
        </w:rPr>
        <w:t>,</w:t>
      </w:r>
    </w:p>
    <w:p w:rsidR="00E43151" w:rsidRDefault="00E43151" w:rsidP="00E43151">
      <w:pPr>
        <w:shd w:val="clear" w:color="auto" w:fill="272B33"/>
        <w:spacing w:line="384" w:lineRule="atLeast"/>
        <w:textAlignment w:val="baseline"/>
        <w:rPr>
          <w:rFonts w:ascii="Consolas" w:hAnsi="Consolas" w:cs="Consolas"/>
          <w:color w:val="596174"/>
          <w:sz w:val="18"/>
          <w:szCs w:val="18"/>
        </w:rPr>
      </w:pPr>
      <w:proofErr w:type="spellStart"/>
      <w:r>
        <w:rPr>
          <w:rStyle w:val="enlighter-text"/>
          <w:rFonts w:ascii="inherit" w:hAnsi="inherit" w:cs="Consolas"/>
          <w:color w:val="CFD5E0"/>
          <w:sz w:val="25"/>
          <w:szCs w:val="25"/>
          <w:bdr w:val="none" w:sz="0" w:space="0" w:color="auto" w:frame="1"/>
        </w:rPr>
        <w:t>templateUrl</w:t>
      </w:r>
      <w:proofErr w:type="spellEnd"/>
      <w:r>
        <w:rPr>
          <w:rStyle w:val="enlighter-text"/>
          <w:rFonts w:ascii="inherit" w:hAnsi="inherit" w:cs="Consolas"/>
          <w:color w:val="CFD5E0"/>
          <w:sz w:val="25"/>
          <w:szCs w:val="25"/>
          <w:bdr w:val="none" w:sz="0" w:space="0" w:color="auto" w:frame="1"/>
        </w:rPr>
        <w:t xml:space="preserve">: </w:t>
      </w:r>
      <w:r>
        <w:rPr>
          <w:rStyle w:val="enlighter-s0"/>
          <w:rFonts w:ascii="inherit" w:hAnsi="inherit" w:cs="Consolas"/>
          <w:color w:val="7CC379"/>
          <w:sz w:val="25"/>
          <w:szCs w:val="25"/>
          <w:bdr w:val="none" w:sz="0" w:space="0" w:color="auto" w:frame="1"/>
        </w:rPr>
        <w:t>'./app.component.html'</w:t>
      </w:r>
      <w:r>
        <w:rPr>
          <w:rStyle w:val="enlighter-text"/>
          <w:rFonts w:ascii="inherit" w:hAnsi="inherit" w:cs="Consolas"/>
          <w:color w:val="CFD5E0"/>
          <w:sz w:val="25"/>
          <w:szCs w:val="25"/>
          <w:bdr w:val="none" w:sz="0" w:space="0" w:color="auto" w:frame="1"/>
        </w:rPr>
        <w:t>,</w:t>
      </w:r>
    </w:p>
    <w:p w:rsidR="00E43151" w:rsidRDefault="00E43151" w:rsidP="00E43151">
      <w:pPr>
        <w:shd w:val="clear" w:color="auto" w:fill="272B33"/>
        <w:spacing w:line="384" w:lineRule="atLeast"/>
        <w:textAlignment w:val="baseline"/>
        <w:rPr>
          <w:rFonts w:ascii="Consolas" w:hAnsi="Consolas" w:cs="Consolas"/>
          <w:color w:val="596174"/>
          <w:sz w:val="18"/>
          <w:szCs w:val="18"/>
        </w:rPr>
      </w:pPr>
      <w:proofErr w:type="spellStart"/>
      <w:r>
        <w:rPr>
          <w:rStyle w:val="enlighter-text"/>
          <w:rFonts w:ascii="inherit" w:hAnsi="inherit" w:cs="Consolas"/>
          <w:color w:val="CFD5E0"/>
          <w:sz w:val="25"/>
          <w:szCs w:val="25"/>
          <w:bdr w:val="none" w:sz="0" w:space="0" w:color="auto" w:frame="1"/>
        </w:rPr>
        <w:t>styleUrls</w:t>
      </w:r>
      <w:proofErr w:type="spellEnd"/>
      <w:r>
        <w:rPr>
          <w:rStyle w:val="enlighter-text"/>
          <w:rFonts w:ascii="inherit" w:hAnsi="inherit" w:cs="Consolas"/>
          <w:color w:val="CFD5E0"/>
          <w:sz w:val="25"/>
          <w:szCs w:val="25"/>
          <w:bdr w:val="none" w:sz="0" w:space="0" w:color="auto" w:frame="1"/>
        </w:rPr>
        <w:t xml:space="preserve">: </w:t>
      </w:r>
      <w:r>
        <w:rPr>
          <w:rStyle w:val="enlighter-g1"/>
          <w:rFonts w:ascii="inherit" w:hAnsi="inherit" w:cs="Consolas"/>
          <w:b/>
          <w:bCs/>
          <w:color w:val="6B7C8B"/>
          <w:sz w:val="25"/>
          <w:szCs w:val="25"/>
          <w:bdr w:val="none" w:sz="0" w:space="0" w:color="auto" w:frame="1"/>
        </w:rPr>
        <w:t>[</w:t>
      </w:r>
      <w:r>
        <w:rPr>
          <w:rStyle w:val="enlighter-s0"/>
          <w:rFonts w:ascii="inherit" w:hAnsi="inherit" w:cs="Consolas"/>
          <w:color w:val="7CC379"/>
          <w:sz w:val="25"/>
          <w:szCs w:val="25"/>
          <w:bdr w:val="none" w:sz="0" w:space="0" w:color="auto" w:frame="1"/>
        </w:rPr>
        <w:t>'./app.component.css'</w:t>
      </w:r>
      <w:r>
        <w:rPr>
          <w:rStyle w:val="enlighter-g1"/>
          <w:rFonts w:ascii="inherit" w:hAnsi="inherit" w:cs="Consolas"/>
          <w:b/>
          <w:bCs/>
          <w:color w:val="6B7C8B"/>
          <w:sz w:val="25"/>
          <w:szCs w:val="25"/>
          <w:bdr w:val="none" w:sz="0" w:space="0" w:color="auto" w:frame="1"/>
        </w:rPr>
        <w: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k0"/>
          <w:rFonts w:ascii="inherit" w:hAnsi="inherit" w:cs="Consolas"/>
          <w:b/>
          <w:bCs/>
          <w:color w:val="D171DD"/>
          <w:sz w:val="25"/>
          <w:szCs w:val="25"/>
          <w:bdr w:val="none" w:sz="0" w:space="0" w:color="auto" w:frame="1"/>
        </w:rPr>
        <w:t>export</w:t>
      </w:r>
      <w:r>
        <w:rPr>
          <w:rStyle w:val="enlighter-text"/>
          <w:rFonts w:ascii="inherit" w:hAnsi="inherit" w:cs="Consolas"/>
          <w:color w:val="CFD5E0"/>
          <w:sz w:val="25"/>
          <w:szCs w:val="25"/>
          <w:bdr w:val="none" w:sz="0" w:space="0" w:color="auto" w:frame="1"/>
        </w:rPr>
        <w:t xml:space="preserve"> </w:t>
      </w:r>
      <w:r>
        <w:rPr>
          <w:rStyle w:val="enlighter-k0"/>
          <w:rFonts w:ascii="inherit" w:hAnsi="inherit" w:cs="Consolas"/>
          <w:b/>
          <w:bCs/>
          <w:color w:val="D171DD"/>
          <w:sz w:val="25"/>
          <w:szCs w:val="25"/>
          <w:bdr w:val="none" w:sz="0" w:space="0" w:color="auto" w:frame="1"/>
        </w:rPr>
        <w:t>class</w:t>
      </w:r>
      <w:r>
        <w:rPr>
          <w:rStyle w:val="enlighter-text"/>
          <w:rFonts w:ascii="inherit" w:hAnsi="inherit" w:cs="Consolas"/>
          <w:color w:val="CFD5E0"/>
          <w:sz w:val="25"/>
          <w:szCs w:val="25"/>
          <w:bdr w:val="none" w:sz="0" w:space="0" w:color="auto" w:frame="1"/>
        </w:rPr>
        <w:t xml:space="preserve"> </w:t>
      </w:r>
      <w:proofErr w:type="spellStart"/>
      <w:r>
        <w:rPr>
          <w:rStyle w:val="enlighter-text"/>
          <w:rFonts w:ascii="inherit" w:hAnsi="inherit" w:cs="Consolas"/>
          <w:color w:val="CFD5E0"/>
          <w:sz w:val="25"/>
          <w:szCs w:val="25"/>
          <w:bdr w:val="none" w:sz="0" w:space="0" w:color="auto" w:frame="1"/>
        </w:rPr>
        <w:t>AppComponent</w:t>
      </w:r>
      <w:proofErr w:type="spellEnd"/>
      <w:r>
        <w:rPr>
          <w:rStyle w:val="enlighter-text"/>
          <w:rFonts w:ascii="inherit" w:hAnsi="inherit" w:cs="Consolas"/>
          <w:color w:val="CFD5E0"/>
          <w:sz w:val="25"/>
          <w:szCs w:val="25"/>
          <w:bdr w:val="none" w:sz="0" w:space="0" w:color="auto" w:frame="1"/>
        </w:rPr>
        <w:t xml:space="preserve"> </w:t>
      </w:r>
      <w:r>
        <w:rPr>
          <w:rStyle w:val="enlighter-g1"/>
          <w:rFonts w:ascii="inherit" w:hAnsi="inherit" w:cs="Consolas"/>
          <w:b/>
          <w:bCs/>
          <w:color w:val="6B7C8B"/>
          <w:sz w:val="25"/>
          <w:szCs w:val="25"/>
          <w:bdr w:val="none" w:sz="0" w:space="0" w:color="auto" w:frame="1"/>
        </w:rPr>
        <w:t>{</w:t>
      </w:r>
    </w:p>
    <w:p w:rsidR="00E43151" w:rsidRDefault="00E43151" w:rsidP="00E43151">
      <w:pPr>
        <w:shd w:val="clear" w:color="auto" w:fill="272B33"/>
        <w:spacing w:line="384" w:lineRule="atLeast"/>
        <w:textAlignment w:val="baseline"/>
        <w:rPr>
          <w:rFonts w:ascii="Consolas" w:hAnsi="Consolas" w:cs="Consolas"/>
          <w:color w:val="596174"/>
          <w:sz w:val="18"/>
          <w:szCs w:val="18"/>
        </w:rPr>
      </w:pPr>
      <w:proofErr w:type="spellStart"/>
      <w:r>
        <w:rPr>
          <w:rStyle w:val="enlighter-text"/>
          <w:rFonts w:ascii="inherit" w:hAnsi="inherit" w:cs="Consolas"/>
          <w:color w:val="CFD5E0"/>
          <w:sz w:val="25"/>
          <w:szCs w:val="25"/>
          <w:bdr w:val="none" w:sz="0" w:space="0" w:color="auto" w:frame="1"/>
        </w:rPr>
        <w:t>isAccept</w:t>
      </w:r>
      <w:proofErr w:type="spellEnd"/>
      <w:r>
        <w:rPr>
          <w:rStyle w:val="enlighter-text"/>
          <w:rFonts w:ascii="inherit" w:hAnsi="inherit" w:cs="Consolas"/>
          <w:color w:val="CFD5E0"/>
          <w:sz w:val="25"/>
          <w:szCs w:val="25"/>
          <w:bdr w:val="none" w:sz="0" w:space="0" w:color="auto" w:frame="1"/>
        </w:rPr>
        <w:t xml:space="preserve"> = </w:t>
      </w:r>
      <w:r>
        <w:rPr>
          <w:rStyle w:val="enlighter-e0"/>
          <w:rFonts w:ascii="inherit" w:hAnsi="inherit" w:cs="Consolas"/>
          <w:b/>
          <w:bCs/>
          <w:color w:val="D171DD"/>
          <w:sz w:val="25"/>
          <w:szCs w:val="25"/>
          <w:bdr w:val="none" w:sz="0" w:space="0" w:color="auto" w:frame="1"/>
        </w:rPr>
        <w:t>true</w:t>
      </w:r>
      <w:r>
        <w:rPr>
          <w:rStyle w:val="enlighter-text"/>
          <w:rFonts w:ascii="inherit" w:hAnsi="inherit" w:cs="Consolas"/>
          <w:color w:val="CFD5E0"/>
          <w:sz w:val="25"/>
          <w:szCs w:val="25"/>
          <w:bdr w:val="none" w:sz="0" w:space="0" w:color="auto" w:frame="1"/>
        </w:rPr>
        <w:t xml:space="preserve">; </w:t>
      </w:r>
    </w:p>
    <w:p w:rsidR="00E43151" w:rsidRDefault="00E43151" w:rsidP="00E43151">
      <w:pPr>
        <w:shd w:val="clear" w:color="auto" w:fill="272B33"/>
        <w:spacing w:line="384" w:lineRule="atLeast"/>
        <w:textAlignment w:val="baseline"/>
        <w:rPr>
          <w:rFonts w:ascii="Consolas" w:hAnsi="Consolas" w:cs="Consolas"/>
          <w:color w:val="596174"/>
          <w:sz w:val="18"/>
          <w:szCs w:val="18"/>
        </w:rPr>
      </w:pPr>
      <w:proofErr w:type="spellStart"/>
      <w:proofErr w:type="gramStart"/>
      <w:r>
        <w:rPr>
          <w:rStyle w:val="enlighter-m0"/>
          <w:rFonts w:ascii="inherit" w:hAnsi="inherit" w:cs="Consolas"/>
          <w:color w:val="4284AE"/>
          <w:sz w:val="25"/>
          <w:szCs w:val="25"/>
          <w:bdr w:val="none" w:sz="0" w:space="0" w:color="auto" w:frame="1"/>
        </w:rPr>
        <w:t>RegisterStudent</w:t>
      </w:r>
      <w:proofErr w:type="spellEnd"/>
      <w:r>
        <w:rPr>
          <w:rStyle w:val="enlighter-g1"/>
          <w:rFonts w:ascii="inherit" w:hAnsi="inherit" w:cs="Consolas"/>
          <w:b/>
          <w:bCs/>
          <w:color w:val="6B7C8B"/>
          <w:sz w:val="25"/>
          <w:szCs w:val="25"/>
          <w:bdr w:val="none" w:sz="0" w:space="0" w:color="auto" w:frame="1"/>
        </w:rPr>
        <w:t>(</w:t>
      </w:r>
      <w:proofErr w:type="spellStart"/>
      <w:proofErr w:type="gramEnd"/>
      <w:r>
        <w:rPr>
          <w:rStyle w:val="enlighter-text"/>
          <w:rFonts w:ascii="inherit" w:hAnsi="inherit" w:cs="Consolas"/>
          <w:color w:val="CFD5E0"/>
          <w:sz w:val="25"/>
          <w:szCs w:val="25"/>
          <w:bdr w:val="none" w:sz="0" w:space="0" w:color="auto" w:frame="1"/>
        </w:rPr>
        <w:t>studentForm</w:t>
      </w:r>
      <w:proofErr w:type="spellEnd"/>
      <w:r>
        <w:rPr>
          <w:rStyle w:val="enlighter-text"/>
          <w:rFonts w:ascii="inherit" w:hAnsi="inherit" w:cs="Consolas"/>
          <w:color w:val="CFD5E0"/>
          <w:sz w:val="25"/>
          <w:szCs w:val="25"/>
          <w:bdr w:val="none" w:sz="0" w:space="0" w:color="auto" w:frame="1"/>
        </w:rPr>
        <w:t xml:space="preserve">: </w:t>
      </w:r>
      <w:proofErr w:type="spellStart"/>
      <w:r>
        <w:rPr>
          <w:rStyle w:val="enlighter-text"/>
          <w:rFonts w:ascii="inherit" w:hAnsi="inherit" w:cs="Consolas"/>
          <w:color w:val="CFD5E0"/>
          <w:sz w:val="25"/>
          <w:szCs w:val="25"/>
          <w:bdr w:val="none" w:sz="0" w:space="0" w:color="auto" w:frame="1"/>
        </w:rPr>
        <w:t>NgForm</w:t>
      </w:r>
      <w:proofErr w:type="spellEnd"/>
      <w:r>
        <w:rPr>
          <w:rStyle w:val="enlighter-g1"/>
          <w:rFonts w:ascii="inherit" w:hAnsi="inherit" w:cs="Consolas"/>
          <w:b/>
          <w:bCs/>
          <w:color w:val="6B7C8B"/>
          <w:sz w:val="25"/>
          <w:szCs w:val="25"/>
          <w:bdr w:val="none" w:sz="0" w:space="0" w:color="auto" w:frame="1"/>
        </w:rPr>
        <w:t>)</w:t>
      </w:r>
      <w:r>
        <w:rPr>
          <w:rStyle w:val="enlighter-text"/>
          <w:rFonts w:ascii="inherit" w:hAnsi="inherit" w:cs="Consolas"/>
          <w:color w:val="CFD5E0"/>
          <w:sz w:val="25"/>
          <w:szCs w:val="25"/>
          <w:bdr w:val="none" w:sz="0" w:space="0" w:color="auto" w:frame="1"/>
        </w:rPr>
        <w:t xml:space="preserve">: </w:t>
      </w:r>
      <w:r>
        <w:rPr>
          <w:rStyle w:val="enlighter-k5"/>
          <w:rFonts w:ascii="inherit" w:hAnsi="inherit" w:cs="Consolas"/>
          <w:b/>
          <w:bCs/>
          <w:color w:val="D171DD"/>
          <w:sz w:val="25"/>
          <w:szCs w:val="25"/>
          <w:bdr w:val="none" w:sz="0" w:space="0" w:color="auto" w:frame="1"/>
        </w:rPr>
        <w:t>void</w:t>
      </w:r>
      <w:r>
        <w:rPr>
          <w:rStyle w:val="enlighter-text"/>
          <w:rFonts w:ascii="inherit" w:hAnsi="inherit" w:cs="Consolas"/>
          <w:color w:val="CFD5E0"/>
          <w:sz w:val="25"/>
          <w:szCs w:val="25"/>
          <w:bdr w:val="none" w:sz="0" w:space="0" w:color="auto" w:frame="1"/>
        </w:rPr>
        <w:t xml:space="preserve"> </w:t>
      </w:r>
      <w:r>
        <w:rPr>
          <w:rStyle w:val="enlighter-g1"/>
          <w:rFonts w:ascii="inherit" w:hAnsi="inherit" w:cs="Consolas"/>
          <w:b/>
          <w:bCs/>
          <w:color w:val="6B7C8B"/>
          <w:sz w:val="25"/>
          <w:szCs w:val="25"/>
          <w:bdr w:val="none" w:sz="0" w:space="0" w:color="auto" w:frame="1"/>
        </w:rPr>
        <w:t>{</w:t>
      </w:r>
      <w:r>
        <w:rPr>
          <w:rStyle w:val="enlighter-text"/>
          <w:rFonts w:ascii="inherit" w:hAnsi="inherit" w:cs="Consolas"/>
          <w:color w:val="CFD5E0"/>
          <w:sz w:val="25"/>
          <w:szCs w:val="25"/>
          <w:bdr w:val="none" w:sz="0" w:space="0" w:color="auto" w:frame="1"/>
        </w:rPr>
        <w:t xml:space="preserve"> </w:t>
      </w:r>
    </w:p>
    <w:p w:rsidR="00E43151" w:rsidRDefault="00E43151" w:rsidP="00E43151">
      <w:pPr>
        <w:shd w:val="clear" w:color="auto" w:fill="272B33"/>
        <w:spacing w:line="384" w:lineRule="atLeast"/>
        <w:textAlignment w:val="baseline"/>
        <w:rPr>
          <w:rFonts w:ascii="Consolas" w:hAnsi="Consolas" w:cs="Consolas"/>
          <w:color w:val="596174"/>
          <w:sz w:val="18"/>
          <w:szCs w:val="18"/>
        </w:rPr>
      </w:pPr>
      <w:proofErr w:type="gramStart"/>
      <w:r>
        <w:rPr>
          <w:rStyle w:val="enlighter-k9"/>
          <w:rFonts w:ascii="inherit" w:hAnsi="inherit" w:cs="Consolas"/>
          <w:color w:val="FFFFFF"/>
          <w:sz w:val="25"/>
          <w:szCs w:val="25"/>
          <w:bdr w:val="none" w:sz="0" w:space="0" w:color="auto" w:frame="1"/>
        </w:rPr>
        <w:t>console</w:t>
      </w:r>
      <w:r>
        <w:rPr>
          <w:rStyle w:val="enlighter-text"/>
          <w:rFonts w:ascii="inherit" w:hAnsi="inherit" w:cs="Consolas"/>
          <w:color w:val="CFD5E0"/>
          <w:sz w:val="25"/>
          <w:szCs w:val="25"/>
          <w:bdr w:val="none" w:sz="0" w:space="0" w:color="auto" w:frame="1"/>
        </w:rPr>
        <w:t>.</w:t>
      </w:r>
      <w:r>
        <w:rPr>
          <w:rStyle w:val="enlighter-m3"/>
          <w:rFonts w:ascii="inherit" w:hAnsi="inherit" w:cs="Consolas"/>
          <w:color w:val="4284AE"/>
          <w:sz w:val="25"/>
          <w:szCs w:val="25"/>
          <w:bdr w:val="none" w:sz="0" w:space="0" w:color="auto" w:frame="1"/>
        </w:rPr>
        <w:t>log</w:t>
      </w:r>
      <w:r>
        <w:rPr>
          <w:rStyle w:val="enlighter-g1"/>
          <w:rFonts w:ascii="inherit" w:hAnsi="inherit" w:cs="Consolas"/>
          <w:b/>
          <w:bCs/>
          <w:color w:val="6B7C8B"/>
          <w:sz w:val="25"/>
          <w:szCs w:val="25"/>
          <w:bdr w:val="none" w:sz="0" w:space="0" w:color="auto" w:frame="1"/>
        </w:rPr>
        <w:t>(</w:t>
      </w:r>
      <w:proofErr w:type="spellStart"/>
      <w:proofErr w:type="gramEnd"/>
      <w:r>
        <w:rPr>
          <w:rStyle w:val="enlighter-text"/>
          <w:rFonts w:ascii="inherit" w:hAnsi="inherit" w:cs="Consolas"/>
          <w:color w:val="CFD5E0"/>
          <w:sz w:val="25"/>
          <w:szCs w:val="25"/>
          <w:bdr w:val="none" w:sz="0" w:space="0" w:color="auto" w:frame="1"/>
        </w:rPr>
        <w:t>studentForm.</w:t>
      </w:r>
      <w:r>
        <w:rPr>
          <w:rStyle w:val="enlighter-m3"/>
          <w:rFonts w:ascii="inherit" w:hAnsi="inherit" w:cs="Consolas"/>
          <w:color w:val="4284AE"/>
          <w:sz w:val="25"/>
          <w:szCs w:val="25"/>
          <w:bdr w:val="none" w:sz="0" w:space="0" w:color="auto" w:frame="1"/>
        </w:rPr>
        <w:t>value</w:t>
      </w:r>
      <w:proofErr w:type="spellEnd"/>
      <w:r>
        <w:rPr>
          <w:rStyle w:val="enlighter-g1"/>
          <w:rFonts w:ascii="inherit" w:hAnsi="inherit" w:cs="Consolas"/>
          <w:b/>
          <w:bCs/>
          <w:color w:val="6B7C8B"/>
          <w:sz w:val="25"/>
          <w:szCs w:val="25"/>
          <w:bdr w:val="none" w:sz="0" w:space="0" w:color="auto" w:frame="1"/>
        </w:rPr>
        <w:t>)</w:t>
      </w:r>
      <w:r>
        <w:rPr>
          <w:rStyle w:val="enlighter-text"/>
          <w:rFonts w:ascii="inherit" w:hAnsi="inherit" w:cs="Consolas"/>
          <w:color w:val="CFD5E0"/>
          <w:sz w:val="25"/>
          <w:szCs w:val="25"/>
          <w:bdr w:val="none" w:sz="0" w:space="0" w:color="auto" w:frame="1"/>
        </w:rPr>
        <w: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w:t>
      </w:r>
    </w:p>
    <w:p w:rsidR="00E43151" w:rsidRDefault="00E43151" w:rsidP="00E43151">
      <w:pPr>
        <w:shd w:val="clear" w:color="auto" w:fill="272B33"/>
        <w:spacing w:line="384" w:lineRule="atLeast"/>
        <w:textAlignment w:val="baseline"/>
        <w:rPr>
          <w:rFonts w:ascii="Consolas" w:hAnsi="Consolas" w:cs="Consolas"/>
          <w:color w:val="596174"/>
          <w:sz w:val="18"/>
          <w:szCs w:val="18"/>
        </w:rPr>
      </w:pPr>
      <w:r>
        <w:rPr>
          <w:rStyle w:val="enlighter-g1"/>
          <w:rFonts w:ascii="inherit" w:hAnsi="inherit" w:cs="Consolas"/>
          <w:b/>
          <w:bCs/>
          <w:color w:val="6B7C8B"/>
          <w:sz w:val="25"/>
          <w:szCs w:val="25"/>
          <w:bdr w:val="none" w:sz="0" w:space="0" w:color="auto" w:frame="1"/>
        </w:rPr>
        <w:t>}</w:t>
      </w:r>
    </w:p>
    <w:p w:rsidR="00E43151" w:rsidRDefault="00E43151" w:rsidP="00E43151">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Modifying the app.component.html</w:t>
      </w:r>
    </w:p>
    <w:p w:rsidR="00E43151" w:rsidRDefault="00E43151" w:rsidP="00E4315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Now we include to include the </w:t>
      </w:r>
      <w:proofErr w:type="spellStart"/>
      <w:r>
        <w:rPr>
          <w:rFonts w:ascii="Arial" w:hAnsi="Arial" w:cs="Arial"/>
          <w:color w:val="000000"/>
          <w:sz w:val="23"/>
          <w:szCs w:val="23"/>
          <w:bdr w:val="none" w:sz="0" w:space="0" w:color="auto" w:frame="1"/>
        </w:rPr>
        <w:t>ngModel</w:t>
      </w:r>
      <w:proofErr w:type="spellEnd"/>
      <w:r>
        <w:rPr>
          <w:rFonts w:ascii="Arial" w:hAnsi="Arial" w:cs="Arial"/>
          <w:color w:val="000000"/>
          <w:sz w:val="23"/>
          <w:szCs w:val="23"/>
          <w:bdr w:val="none" w:sz="0" w:space="0" w:color="auto" w:frame="1"/>
        </w:rPr>
        <w:t xml:space="preserve"> directive and bind it with the component property </w:t>
      </w:r>
      <w:proofErr w:type="spellStart"/>
      <w:r>
        <w:rPr>
          <w:rFonts w:ascii="Arial" w:hAnsi="Arial" w:cs="Arial"/>
          <w:color w:val="000000"/>
          <w:sz w:val="23"/>
          <w:szCs w:val="23"/>
          <w:bdr w:val="none" w:sz="0" w:space="0" w:color="auto" w:frame="1"/>
        </w:rPr>
        <w:t>isAccept</w:t>
      </w:r>
      <w:proofErr w:type="spellEnd"/>
      <w:r>
        <w:rPr>
          <w:rFonts w:ascii="Arial" w:hAnsi="Arial" w:cs="Arial"/>
          <w:color w:val="000000"/>
          <w:sz w:val="23"/>
          <w:szCs w:val="23"/>
          <w:bdr w:val="none" w:sz="0" w:space="0" w:color="auto" w:frame="1"/>
        </w:rPr>
        <w:t>. To do so, modify the checkbox HTML code in the </w:t>
      </w:r>
      <w:r>
        <w:rPr>
          <w:rStyle w:val="Strong"/>
          <w:rFonts w:ascii="Arial" w:hAnsi="Arial" w:cs="Arial"/>
          <w:color w:val="000000"/>
          <w:sz w:val="23"/>
          <w:szCs w:val="23"/>
          <w:bdr w:val="none" w:sz="0" w:space="0" w:color="auto" w:frame="1"/>
        </w:rPr>
        <w:t>app.component.html</w:t>
      </w:r>
      <w:r>
        <w:rPr>
          <w:rFonts w:ascii="Arial" w:hAnsi="Arial" w:cs="Arial"/>
          <w:color w:val="000000"/>
          <w:sz w:val="23"/>
          <w:szCs w:val="23"/>
          <w:bdr w:val="none" w:sz="0" w:space="0" w:color="auto" w:frame="1"/>
        </w:rPr>
        <w:t> file as shown below.</w:t>
      </w:r>
    </w:p>
    <w:p w:rsidR="00E43151" w:rsidRDefault="00E43151" w:rsidP="00E4315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extent cx="7715250" cy="1323975"/>
            <wp:effectExtent l="0" t="0" r="0" b="9525"/>
            <wp:docPr id="12" name="Picture 12" descr="How to get a radio checkbox checked by default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get a radio checkbox checked by default in Angula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715250" cy="1323975"/>
                    </a:xfrm>
                    <a:prstGeom prst="rect">
                      <a:avLst/>
                    </a:prstGeom>
                    <a:noFill/>
                    <a:ln>
                      <a:noFill/>
                    </a:ln>
                  </pic:spPr>
                </pic:pic>
              </a:graphicData>
            </a:graphic>
          </wp:inline>
        </w:drawing>
      </w:r>
    </w:p>
    <w:p w:rsidR="00E43151" w:rsidRDefault="00E43151" w:rsidP="00E4315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With the above changes in place, now browse the application, you should see the Accept Terms &amp; Conditions checkbox is checked by default when the form loads initially.</w:t>
      </w:r>
    </w:p>
    <w:p w:rsidR="00E43151" w:rsidRDefault="00E43151" w:rsidP="00E4315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even if you remove the “checked” attribute from the checkbox, then it still checked by default when the form loads. This is possible because of the Angular two-way data binding. In our example, we do not want the checkbox to be checked by default, so we remove the “checked” attribute and the “</w:t>
      </w:r>
      <w:proofErr w:type="spellStart"/>
      <w:r>
        <w:rPr>
          <w:rFonts w:ascii="Arial" w:hAnsi="Arial" w:cs="Arial"/>
          <w:color w:val="000000"/>
          <w:sz w:val="23"/>
          <w:szCs w:val="23"/>
          <w:bdr w:val="none" w:sz="0" w:space="0" w:color="auto" w:frame="1"/>
        </w:rPr>
        <w:t>isAccept</w:t>
      </w:r>
      <w:proofErr w:type="spellEnd"/>
      <w:r>
        <w:rPr>
          <w:rFonts w:ascii="Arial" w:hAnsi="Arial" w:cs="Arial"/>
          <w:color w:val="000000"/>
          <w:sz w:val="23"/>
          <w:szCs w:val="23"/>
          <w:bdr w:val="none" w:sz="0" w:space="0" w:color="auto" w:frame="1"/>
        </w:rPr>
        <w:t xml:space="preserve">” property from the component class and </w:t>
      </w:r>
      <w:proofErr w:type="spellStart"/>
      <w:r>
        <w:rPr>
          <w:rFonts w:ascii="Arial" w:hAnsi="Arial" w:cs="Arial"/>
          <w:color w:val="000000"/>
          <w:sz w:val="23"/>
          <w:szCs w:val="23"/>
          <w:bdr w:val="none" w:sz="0" w:space="0" w:color="auto" w:frame="1"/>
        </w:rPr>
        <w:t>ngModel</w:t>
      </w:r>
      <w:proofErr w:type="spellEnd"/>
      <w:r>
        <w:rPr>
          <w:rFonts w:ascii="Arial" w:hAnsi="Arial" w:cs="Arial"/>
          <w:color w:val="000000"/>
          <w:sz w:val="23"/>
          <w:szCs w:val="23"/>
          <w:bdr w:val="none" w:sz="0" w:space="0" w:color="auto" w:frame="1"/>
        </w:rPr>
        <w:t xml:space="preserve"> directive.</w:t>
      </w:r>
    </w:p>
    <w:p w:rsidR="00E43151" w:rsidRDefault="00E43151" w:rsidP="00E43151">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How to disable a Checkbox in Angular Template Driven Forms?</w:t>
      </w:r>
    </w:p>
    <w:p w:rsidR="00E43151" w:rsidRDefault="00E43151" w:rsidP="00E4315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order to disable a checkbox in Angular Template Driven Form, we need use the disabled attribute on the checkbox as shown below.</w:t>
      </w:r>
    </w:p>
    <w:p w:rsidR="00E43151" w:rsidRDefault="00E43151" w:rsidP="00E4315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 &lt;input type</w:t>
      </w:r>
      <w:proofErr w:type="gramStart"/>
      <w:r>
        <w:rPr>
          <w:rStyle w:val="Strong"/>
          <w:rFonts w:ascii="Arial" w:hAnsi="Arial" w:cs="Arial"/>
          <w:color w:val="0000FF"/>
          <w:sz w:val="23"/>
          <w:szCs w:val="23"/>
          <w:bdr w:val="none" w:sz="0" w:space="0" w:color="auto" w:frame="1"/>
        </w:rPr>
        <w:t>=”checkbox</w:t>
      </w:r>
      <w:proofErr w:type="gramEnd"/>
      <w:r>
        <w:rPr>
          <w:rStyle w:val="Strong"/>
          <w:rFonts w:ascii="Arial" w:hAnsi="Arial" w:cs="Arial"/>
          <w:color w:val="0000FF"/>
          <w:sz w:val="23"/>
          <w:szCs w:val="23"/>
          <w:bdr w:val="none" w:sz="0" w:space="0" w:color="auto" w:frame="1"/>
        </w:rPr>
        <w:t>” name=”isAccept” ngModel disabled&gt;Accept Terms &amp; Conditions</w:t>
      </w:r>
    </w:p>
    <w:p w:rsidR="00E43151" w:rsidRDefault="00E43151" w:rsidP="00E4315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With the above changes, now it is not possible to select the checkbox. The most important point that you need to remember is, by default, the disabled form controls are not included in the Angular auto generated form model. </w:t>
      </w:r>
    </w:p>
    <w:p w:rsidR="00E43151" w:rsidRDefault="00E43151" w:rsidP="00E4315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Since, the </w:t>
      </w:r>
      <w:proofErr w:type="spellStart"/>
      <w:r>
        <w:rPr>
          <w:rFonts w:ascii="Arial" w:hAnsi="Arial" w:cs="Arial"/>
          <w:color w:val="000000"/>
          <w:sz w:val="23"/>
          <w:szCs w:val="23"/>
          <w:bdr w:val="none" w:sz="0" w:space="0" w:color="auto" w:frame="1"/>
        </w:rPr>
        <w:t>isAccept</w:t>
      </w:r>
      <w:proofErr w:type="spellEnd"/>
      <w:r>
        <w:rPr>
          <w:rFonts w:ascii="Arial" w:hAnsi="Arial" w:cs="Arial"/>
          <w:color w:val="000000"/>
          <w:sz w:val="23"/>
          <w:szCs w:val="23"/>
          <w:bdr w:val="none" w:sz="0" w:space="0" w:color="auto" w:frame="1"/>
        </w:rPr>
        <w:t xml:space="preserve"> checkbox is disabled, it will not be included in the Angular generated form model. So, after the filling when you click on the button, in the console tab, you will not find the </w:t>
      </w:r>
      <w:proofErr w:type="spellStart"/>
      <w:r>
        <w:rPr>
          <w:rFonts w:ascii="Arial" w:hAnsi="Arial" w:cs="Arial"/>
          <w:color w:val="000000"/>
          <w:sz w:val="23"/>
          <w:szCs w:val="23"/>
          <w:bdr w:val="none" w:sz="0" w:space="0" w:color="auto" w:frame="1"/>
        </w:rPr>
        <w:t>isAceept</w:t>
      </w:r>
      <w:proofErr w:type="spellEnd"/>
      <w:r>
        <w:rPr>
          <w:rFonts w:ascii="Arial" w:hAnsi="Arial" w:cs="Arial"/>
          <w:color w:val="000000"/>
          <w:sz w:val="23"/>
          <w:szCs w:val="23"/>
          <w:bdr w:val="none" w:sz="0" w:space="0" w:color="auto" w:frame="1"/>
        </w:rPr>
        <w:t xml:space="preserve"> value as shown in the below image.</w:t>
      </w:r>
    </w:p>
    <w:p w:rsidR="00E43151" w:rsidRDefault="00E43151" w:rsidP="00E4315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extent cx="3600450" cy="4619625"/>
            <wp:effectExtent l="0" t="0" r="0" b="9525"/>
            <wp:docPr id="11" name="Picture 11" descr="How to disable a Checkbox in Angular Template Driven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 to disable a Checkbox in Angular Template Driven Form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00450" cy="4619625"/>
                    </a:xfrm>
                    <a:prstGeom prst="rect">
                      <a:avLst/>
                    </a:prstGeom>
                    <a:noFill/>
                    <a:ln>
                      <a:noFill/>
                    </a:ln>
                  </pic:spPr>
                </pic:pic>
              </a:graphicData>
            </a:graphic>
          </wp:inline>
        </w:drawing>
      </w:r>
    </w:p>
    <w:p w:rsidR="00E43151" w:rsidRDefault="00E43151" w:rsidP="00E4315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extent cx="6810375" cy="1114425"/>
            <wp:effectExtent l="0" t="0" r="9525" b="9525"/>
            <wp:docPr id="10" name="Picture 10" descr="Checkbox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heckbox in Angula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810375" cy="1114425"/>
                    </a:xfrm>
                    <a:prstGeom prst="rect">
                      <a:avLst/>
                    </a:prstGeom>
                    <a:noFill/>
                    <a:ln>
                      <a:noFill/>
                    </a:ln>
                  </pic:spPr>
                </pic:pic>
              </a:graphicData>
            </a:graphic>
          </wp:inline>
        </w:drawing>
      </w:r>
    </w:p>
    <w:p w:rsidR="00E43151" w:rsidRDefault="00E43151" w:rsidP="00E4315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our example, we do not want the checkbox to be disabled, so please remove the disabled attribute from the checkbox.</w:t>
      </w:r>
    </w:p>
    <w:p w:rsidR="00E43151" w:rsidRPr="00E63475" w:rsidRDefault="00E43151" w:rsidP="00E63475">
      <w:pPr>
        <w:pStyle w:val="NormalWeb"/>
        <w:shd w:val="clear" w:color="auto" w:fill="FFFFFF"/>
        <w:spacing w:before="0" w:beforeAutospacing="0" w:after="0" w:afterAutospacing="0"/>
        <w:textAlignment w:val="baseline"/>
        <w:rPr>
          <w:rFonts w:ascii="Segoe UI" w:hAnsi="Segoe UI" w:cs="Segoe UI"/>
          <w:color w:val="000000"/>
          <w:sz w:val="32"/>
          <w:szCs w:val="32"/>
        </w:rPr>
      </w:pPr>
    </w:p>
    <w:p w:rsidR="008C39C0" w:rsidRPr="00E63475" w:rsidRDefault="008C39C0">
      <w:pPr>
        <w:rPr>
          <w:b/>
          <w:sz w:val="32"/>
          <w:szCs w:val="32"/>
        </w:rPr>
      </w:pPr>
    </w:p>
    <w:sectPr w:rsidR="008C39C0" w:rsidRPr="00E63475" w:rsidSect="002857AA">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A72FD"/>
    <w:multiLevelType w:val="multilevel"/>
    <w:tmpl w:val="38685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872768"/>
    <w:multiLevelType w:val="multilevel"/>
    <w:tmpl w:val="18B2C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D645D"/>
    <w:multiLevelType w:val="multilevel"/>
    <w:tmpl w:val="1562D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1E6AB0"/>
    <w:multiLevelType w:val="multilevel"/>
    <w:tmpl w:val="6FF8F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E116B"/>
    <w:multiLevelType w:val="multilevel"/>
    <w:tmpl w:val="C9C41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BC2637"/>
    <w:multiLevelType w:val="multilevel"/>
    <w:tmpl w:val="9B8E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FB39C7"/>
    <w:multiLevelType w:val="multilevel"/>
    <w:tmpl w:val="89EE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1"/>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7AA"/>
    <w:rsid w:val="00050994"/>
    <w:rsid w:val="000C49C7"/>
    <w:rsid w:val="001045DA"/>
    <w:rsid w:val="00126152"/>
    <w:rsid w:val="002857AA"/>
    <w:rsid w:val="003364EA"/>
    <w:rsid w:val="004F515A"/>
    <w:rsid w:val="00607180"/>
    <w:rsid w:val="008C39C0"/>
    <w:rsid w:val="00A3145F"/>
    <w:rsid w:val="00C444A6"/>
    <w:rsid w:val="00C8091C"/>
    <w:rsid w:val="00D63F05"/>
    <w:rsid w:val="00E43151"/>
    <w:rsid w:val="00E63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827C2"/>
  <w15:chartTrackingRefBased/>
  <w15:docId w15:val="{D9CB73E6-999E-4297-8036-FD0D018AB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857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57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8091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63F0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57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57AA"/>
    <w:rPr>
      <w:rFonts w:ascii="Times New Roman" w:eastAsia="Times New Roman" w:hAnsi="Times New Roman" w:cs="Times New Roman"/>
      <w:b/>
      <w:bCs/>
      <w:sz w:val="27"/>
      <w:szCs w:val="27"/>
    </w:rPr>
  </w:style>
  <w:style w:type="paragraph" w:customStyle="1" w:styleId="msonormal0">
    <w:name w:val="msonormal"/>
    <w:basedOn w:val="Normal"/>
    <w:rsid w:val="002857A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857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57AA"/>
    <w:rPr>
      <w:b/>
      <w:bCs/>
    </w:rPr>
  </w:style>
  <w:style w:type="character" w:styleId="HTMLCode">
    <w:name w:val="HTML Code"/>
    <w:basedOn w:val="DefaultParagraphFont"/>
    <w:uiPriority w:val="99"/>
    <w:semiHidden/>
    <w:unhideWhenUsed/>
    <w:rsid w:val="002857AA"/>
    <w:rPr>
      <w:rFonts w:ascii="Courier New" w:eastAsia="Times New Roman" w:hAnsi="Courier New" w:cs="Courier New"/>
      <w:sz w:val="20"/>
      <w:szCs w:val="20"/>
    </w:rPr>
  </w:style>
  <w:style w:type="character" w:customStyle="1" w:styleId="vitime">
    <w:name w:val="vi__time"/>
    <w:basedOn w:val="DefaultParagraphFont"/>
    <w:rsid w:val="002857AA"/>
  </w:style>
  <w:style w:type="paragraph" w:customStyle="1" w:styleId="has-vivid-red-color">
    <w:name w:val="has-vivid-red-color"/>
    <w:basedOn w:val="Normal"/>
    <w:rsid w:val="002857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57AA"/>
    <w:rPr>
      <w:color w:val="0000FF"/>
      <w:u w:val="single"/>
    </w:rPr>
  </w:style>
  <w:style w:type="paragraph" w:customStyle="1" w:styleId="toctitle">
    <w:name w:val="toc_title"/>
    <w:basedOn w:val="Normal"/>
    <w:rsid w:val="002857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e">
    <w:name w:val="crayon-e"/>
    <w:basedOn w:val="DefaultParagraphFont"/>
    <w:rsid w:val="002857AA"/>
  </w:style>
  <w:style w:type="character" w:customStyle="1" w:styleId="crayon-r">
    <w:name w:val="crayon-r"/>
    <w:basedOn w:val="DefaultParagraphFont"/>
    <w:rsid w:val="002857AA"/>
  </w:style>
  <w:style w:type="character" w:customStyle="1" w:styleId="crayon-h">
    <w:name w:val="crayon-h"/>
    <w:basedOn w:val="DefaultParagraphFont"/>
    <w:rsid w:val="002857AA"/>
  </w:style>
  <w:style w:type="character" w:customStyle="1" w:styleId="crayon-i">
    <w:name w:val="crayon-i"/>
    <w:basedOn w:val="DefaultParagraphFont"/>
    <w:rsid w:val="002857AA"/>
  </w:style>
  <w:style w:type="character" w:customStyle="1" w:styleId="crayon-t">
    <w:name w:val="crayon-t"/>
    <w:basedOn w:val="DefaultParagraphFont"/>
    <w:rsid w:val="002857AA"/>
  </w:style>
  <w:style w:type="character" w:styleId="Emphasis">
    <w:name w:val="Emphasis"/>
    <w:basedOn w:val="DefaultParagraphFont"/>
    <w:uiPriority w:val="20"/>
    <w:qFormat/>
    <w:rsid w:val="002857AA"/>
    <w:rPr>
      <w:i/>
      <w:iCs/>
    </w:rPr>
  </w:style>
  <w:style w:type="character" w:customStyle="1" w:styleId="crayon-sy">
    <w:name w:val="crayon-sy"/>
    <w:basedOn w:val="DefaultParagraphFont"/>
    <w:rsid w:val="002857AA"/>
  </w:style>
  <w:style w:type="character" w:customStyle="1" w:styleId="crayon-s">
    <w:name w:val="crayon-s"/>
    <w:basedOn w:val="DefaultParagraphFont"/>
    <w:rsid w:val="002857AA"/>
  </w:style>
  <w:style w:type="character" w:customStyle="1" w:styleId="crayon-c">
    <w:name w:val="crayon-c"/>
    <w:basedOn w:val="DefaultParagraphFont"/>
    <w:rsid w:val="002857AA"/>
  </w:style>
  <w:style w:type="character" w:customStyle="1" w:styleId="crayon-st">
    <w:name w:val="crayon-st"/>
    <w:basedOn w:val="DefaultParagraphFont"/>
    <w:rsid w:val="002857AA"/>
  </w:style>
  <w:style w:type="paragraph" w:customStyle="1" w:styleId="has-text-align-center">
    <w:name w:val="has-text-align-center"/>
    <w:basedOn w:val="Normal"/>
    <w:rsid w:val="002857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p">
    <w:name w:val="crayon-p"/>
    <w:basedOn w:val="DefaultParagraphFont"/>
    <w:rsid w:val="002857AA"/>
  </w:style>
  <w:style w:type="character" w:customStyle="1" w:styleId="Heading4Char">
    <w:name w:val="Heading 4 Char"/>
    <w:basedOn w:val="DefaultParagraphFont"/>
    <w:link w:val="Heading4"/>
    <w:uiPriority w:val="9"/>
    <w:semiHidden/>
    <w:rsid w:val="00C8091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63F05"/>
    <w:rPr>
      <w:rFonts w:asciiTheme="majorHAnsi" w:eastAsiaTheme="majorEastAsia" w:hAnsiTheme="majorHAnsi" w:cstheme="majorBidi"/>
      <w:color w:val="2E74B5" w:themeColor="accent1" w:themeShade="BF"/>
    </w:rPr>
  </w:style>
  <w:style w:type="character" w:customStyle="1" w:styleId="enlighter-g1">
    <w:name w:val="enlighter-g1"/>
    <w:basedOn w:val="DefaultParagraphFont"/>
    <w:rsid w:val="00D63F05"/>
  </w:style>
  <w:style w:type="character" w:customStyle="1" w:styleId="enlighter-x1">
    <w:name w:val="enlighter-x1"/>
    <w:basedOn w:val="DefaultParagraphFont"/>
    <w:rsid w:val="00D63F05"/>
  </w:style>
  <w:style w:type="character" w:customStyle="1" w:styleId="enlighter-text">
    <w:name w:val="enlighter-text"/>
    <w:basedOn w:val="DefaultParagraphFont"/>
    <w:rsid w:val="00D63F05"/>
  </w:style>
  <w:style w:type="character" w:customStyle="1" w:styleId="enlighter-x2">
    <w:name w:val="enlighter-x2"/>
    <w:basedOn w:val="DefaultParagraphFont"/>
    <w:rsid w:val="00D63F05"/>
  </w:style>
  <w:style w:type="character" w:customStyle="1" w:styleId="enlighter-k3">
    <w:name w:val="enlighter-k3"/>
    <w:basedOn w:val="DefaultParagraphFont"/>
    <w:rsid w:val="00D63F05"/>
  </w:style>
  <w:style w:type="character" w:customStyle="1" w:styleId="enlighter-s0">
    <w:name w:val="enlighter-s0"/>
    <w:basedOn w:val="DefaultParagraphFont"/>
    <w:rsid w:val="00D63F05"/>
  </w:style>
  <w:style w:type="character" w:customStyle="1" w:styleId="enlighter-k0">
    <w:name w:val="enlighter-k0"/>
    <w:basedOn w:val="DefaultParagraphFont"/>
    <w:rsid w:val="00D63F05"/>
  </w:style>
  <w:style w:type="character" w:customStyle="1" w:styleId="enlighter-m0">
    <w:name w:val="enlighter-m0"/>
    <w:basedOn w:val="DefaultParagraphFont"/>
    <w:rsid w:val="00D63F05"/>
  </w:style>
  <w:style w:type="character" w:customStyle="1" w:styleId="enlighter-k5">
    <w:name w:val="enlighter-k5"/>
    <w:basedOn w:val="DefaultParagraphFont"/>
    <w:rsid w:val="00D63F05"/>
  </w:style>
  <w:style w:type="character" w:customStyle="1" w:styleId="enlighter-k9">
    <w:name w:val="enlighter-k9"/>
    <w:basedOn w:val="DefaultParagraphFont"/>
    <w:rsid w:val="00D63F05"/>
  </w:style>
  <w:style w:type="character" w:customStyle="1" w:styleId="enlighter-m3">
    <w:name w:val="enlighter-m3"/>
    <w:basedOn w:val="DefaultParagraphFont"/>
    <w:rsid w:val="00D63F05"/>
  </w:style>
  <w:style w:type="character" w:customStyle="1" w:styleId="enlighter-n1">
    <w:name w:val="enlighter-n1"/>
    <w:basedOn w:val="DefaultParagraphFont"/>
    <w:rsid w:val="00D63F05"/>
  </w:style>
  <w:style w:type="character" w:customStyle="1" w:styleId="enlighter-e0">
    <w:name w:val="enlighter-e0"/>
    <w:basedOn w:val="DefaultParagraphFont"/>
    <w:rsid w:val="00E43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58019">
      <w:bodyDiv w:val="1"/>
      <w:marLeft w:val="0"/>
      <w:marRight w:val="0"/>
      <w:marTop w:val="0"/>
      <w:marBottom w:val="0"/>
      <w:divBdr>
        <w:top w:val="none" w:sz="0" w:space="0" w:color="auto"/>
        <w:left w:val="none" w:sz="0" w:space="0" w:color="auto"/>
        <w:bottom w:val="none" w:sz="0" w:space="0" w:color="auto"/>
        <w:right w:val="none" w:sz="0" w:space="0" w:color="auto"/>
      </w:divBdr>
    </w:div>
    <w:div w:id="556936611">
      <w:bodyDiv w:val="1"/>
      <w:marLeft w:val="0"/>
      <w:marRight w:val="0"/>
      <w:marTop w:val="0"/>
      <w:marBottom w:val="0"/>
      <w:divBdr>
        <w:top w:val="none" w:sz="0" w:space="0" w:color="auto"/>
        <w:left w:val="none" w:sz="0" w:space="0" w:color="auto"/>
        <w:bottom w:val="none" w:sz="0" w:space="0" w:color="auto"/>
        <w:right w:val="none" w:sz="0" w:space="0" w:color="auto"/>
      </w:divBdr>
      <w:divsChild>
        <w:div w:id="309411551">
          <w:marLeft w:val="0"/>
          <w:marRight w:val="0"/>
          <w:marTop w:val="0"/>
          <w:marBottom w:val="0"/>
          <w:divBdr>
            <w:top w:val="none" w:sz="0" w:space="0" w:color="auto"/>
            <w:left w:val="none" w:sz="0" w:space="0" w:color="auto"/>
            <w:bottom w:val="none" w:sz="0" w:space="0" w:color="auto"/>
            <w:right w:val="none" w:sz="0" w:space="0" w:color="auto"/>
          </w:divBdr>
        </w:div>
        <w:div w:id="505746981">
          <w:marLeft w:val="0"/>
          <w:marRight w:val="0"/>
          <w:marTop w:val="0"/>
          <w:marBottom w:val="0"/>
          <w:divBdr>
            <w:top w:val="none" w:sz="0" w:space="0" w:color="auto"/>
            <w:left w:val="none" w:sz="0" w:space="0" w:color="auto"/>
            <w:bottom w:val="none" w:sz="0" w:space="0" w:color="auto"/>
            <w:right w:val="none" w:sz="0" w:space="0" w:color="auto"/>
          </w:divBdr>
        </w:div>
        <w:div w:id="642004355">
          <w:marLeft w:val="0"/>
          <w:marRight w:val="0"/>
          <w:marTop w:val="0"/>
          <w:marBottom w:val="0"/>
          <w:divBdr>
            <w:top w:val="none" w:sz="0" w:space="0" w:color="auto"/>
            <w:left w:val="none" w:sz="0" w:space="0" w:color="auto"/>
            <w:bottom w:val="none" w:sz="0" w:space="0" w:color="auto"/>
            <w:right w:val="none" w:sz="0" w:space="0" w:color="auto"/>
          </w:divBdr>
        </w:div>
        <w:div w:id="2115633597">
          <w:marLeft w:val="0"/>
          <w:marRight w:val="0"/>
          <w:marTop w:val="0"/>
          <w:marBottom w:val="0"/>
          <w:divBdr>
            <w:top w:val="none" w:sz="0" w:space="0" w:color="auto"/>
            <w:left w:val="none" w:sz="0" w:space="0" w:color="auto"/>
            <w:bottom w:val="none" w:sz="0" w:space="0" w:color="auto"/>
            <w:right w:val="none" w:sz="0" w:space="0" w:color="auto"/>
          </w:divBdr>
        </w:div>
        <w:div w:id="790130306">
          <w:marLeft w:val="0"/>
          <w:marRight w:val="0"/>
          <w:marTop w:val="0"/>
          <w:marBottom w:val="0"/>
          <w:divBdr>
            <w:top w:val="none" w:sz="0" w:space="0" w:color="auto"/>
            <w:left w:val="none" w:sz="0" w:space="0" w:color="auto"/>
            <w:bottom w:val="none" w:sz="0" w:space="0" w:color="auto"/>
            <w:right w:val="none" w:sz="0" w:space="0" w:color="auto"/>
          </w:divBdr>
        </w:div>
        <w:div w:id="277958482">
          <w:marLeft w:val="0"/>
          <w:marRight w:val="0"/>
          <w:marTop w:val="0"/>
          <w:marBottom w:val="0"/>
          <w:divBdr>
            <w:top w:val="none" w:sz="0" w:space="0" w:color="auto"/>
            <w:left w:val="none" w:sz="0" w:space="0" w:color="auto"/>
            <w:bottom w:val="none" w:sz="0" w:space="0" w:color="auto"/>
            <w:right w:val="none" w:sz="0" w:space="0" w:color="auto"/>
          </w:divBdr>
        </w:div>
        <w:div w:id="704788741">
          <w:marLeft w:val="0"/>
          <w:marRight w:val="0"/>
          <w:marTop w:val="0"/>
          <w:marBottom w:val="0"/>
          <w:divBdr>
            <w:top w:val="none" w:sz="0" w:space="0" w:color="auto"/>
            <w:left w:val="none" w:sz="0" w:space="0" w:color="auto"/>
            <w:bottom w:val="none" w:sz="0" w:space="0" w:color="auto"/>
            <w:right w:val="none" w:sz="0" w:space="0" w:color="auto"/>
          </w:divBdr>
        </w:div>
        <w:div w:id="232665203">
          <w:marLeft w:val="0"/>
          <w:marRight w:val="0"/>
          <w:marTop w:val="0"/>
          <w:marBottom w:val="0"/>
          <w:divBdr>
            <w:top w:val="none" w:sz="0" w:space="0" w:color="auto"/>
            <w:left w:val="none" w:sz="0" w:space="0" w:color="auto"/>
            <w:bottom w:val="none" w:sz="0" w:space="0" w:color="auto"/>
            <w:right w:val="none" w:sz="0" w:space="0" w:color="auto"/>
          </w:divBdr>
        </w:div>
        <w:div w:id="949507376">
          <w:marLeft w:val="0"/>
          <w:marRight w:val="0"/>
          <w:marTop w:val="0"/>
          <w:marBottom w:val="0"/>
          <w:divBdr>
            <w:top w:val="none" w:sz="0" w:space="0" w:color="auto"/>
            <w:left w:val="none" w:sz="0" w:space="0" w:color="auto"/>
            <w:bottom w:val="none" w:sz="0" w:space="0" w:color="auto"/>
            <w:right w:val="none" w:sz="0" w:space="0" w:color="auto"/>
          </w:divBdr>
        </w:div>
        <w:div w:id="797723861">
          <w:marLeft w:val="0"/>
          <w:marRight w:val="0"/>
          <w:marTop w:val="0"/>
          <w:marBottom w:val="0"/>
          <w:divBdr>
            <w:top w:val="none" w:sz="0" w:space="0" w:color="auto"/>
            <w:left w:val="none" w:sz="0" w:space="0" w:color="auto"/>
            <w:bottom w:val="none" w:sz="0" w:space="0" w:color="auto"/>
            <w:right w:val="none" w:sz="0" w:space="0" w:color="auto"/>
          </w:divBdr>
        </w:div>
        <w:div w:id="752778713">
          <w:marLeft w:val="0"/>
          <w:marRight w:val="0"/>
          <w:marTop w:val="0"/>
          <w:marBottom w:val="0"/>
          <w:divBdr>
            <w:top w:val="none" w:sz="0" w:space="0" w:color="auto"/>
            <w:left w:val="none" w:sz="0" w:space="0" w:color="auto"/>
            <w:bottom w:val="none" w:sz="0" w:space="0" w:color="auto"/>
            <w:right w:val="none" w:sz="0" w:space="0" w:color="auto"/>
          </w:divBdr>
        </w:div>
        <w:div w:id="690843312">
          <w:marLeft w:val="0"/>
          <w:marRight w:val="0"/>
          <w:marTop w:val="0"/>
          <w:marBottom w:val="0"/>
          <w:divBdr>
            <w:top w:val="none" w:sz="0" w:space="0" w:color="auto"/>
            <w:left w:val="none" w:sz="0" w:space="0" w:color="auto"/>
            <w:bottom w:val="none" w:sz="0" w:space="0" w:color="auto"/>
            <w:right w:val="none" w:sz="0" w:space="0" w:color="auto"/>
          </w:divBdr>
        </w:div>
        <w:div w:id="1903325387">
          <w:marLeft w:val="0"/>
          <w:marRight w:val="0"/>
          <w:marTop w:val="0"/>
          <w:marBottom w:val="0"/>
          <w:divBdr>
            <w:top w:val="none" w:sz="0" w:space="0" w:color="auto"/>
            <w:left w:val="none" w:sz="0" w:space="0" w:color="auto"/>
            <w:bottom w:val="none" w:sz="0" w:space="0" w:color="auto"/>
            <w:right w:val="none" w:sz="0" w:space="0" w:color="auto"/>
          </w:divBdr>
        </w:div>
        <w:div w:id="1233157202">
          <w:marLeft w:val="0"/>
          <w:marRight w:val="0"/>
          <w:marTop w:val="0"/>
          <w:marBottom w:val="0"/>
          <w:divBdr>
            <w:top w:val="none" w:sz="0" w:space="0" w:color="auto"/>
            <w:left w:val="none" w:sz="0" w:space="0" w:color="auto"/>
            <w:bottom w:val="none" w:sz="0" w:space="0" w:color="auto"/>
            <w:right w:val="none" w:sz="0" w:space="0" w:color="auto"/>
          </w:divBdr>
        </w:div>
        <w:div w:id="1885631317">
          <w:marLeft w:val="0"/>
          <w:marRight w:val="0"/>
          <w:marTop w:val="0"/>
          <w:marBottom w:val="0"/>
          <w:divBdr>
            <w:top w:val="none" w:sz="0" w:space="0" w:color="auto"/>
            <w:left w:val="none" w:sz="0" w:space="0" w:color="auto"/>
            <w:bottom w:val="none" w:sz="0" w:space="0" w:color="auto"/>
            <w:right w:val="none" w:sz="0" w:space="0" w:color="auto"/>
          </w:divBdr>
        </w:div>
        <w:div w:id="1001812842">
          <w:marLeft w:val="0"/>
          <w:marRight w:val="0"/>
          <w:marTop w:val="0"/>
          <w:marBottom w:val="0"/>
          <w:divBdr>
            <w:top w:val="none" w:sz="0" w:space="0" w:color="auto"/>
            <w:left w:val="none" w:sz="0" w:space="0" w:color="auto"/>
            <w:bottom w:val="none" w:sz="0" w:space="0" w:color="auto"/>
            <w:right w:val="none" w:sz="0" w:space="0" w:color="auto"/>
          </w:divBdr>
        </w:div>
        <w:div w:id="1725442714">
          <w:marLeft w:val="0"/>
          <w:marRight w:val="0"/>
          <w:marTop w:val="0"/>
          <w:marBottom w:val="0"/>
          <w:divBdr>
            <w:top w:val="none" w:sz="0" w:space="0" w:color="auto"/>
            <w:left w:val="none" w:sz="0" w:space="0" w:color="auto"/>
            <w:bottom w:val="none" w:sz="0" w:space="0" w:color="auto"/>
            <w:right w:val="none" w:sz="0" w:space="0" w:color="auto"/>
          </w:divBdr>
        </w:div>
        <w:div w:id="1959526958">
          <w:marLeft w:val="0"/>
          <w:marRight w:val="0"/>
          <w:marTop w:val="0"/>
          <w:marBottom w:val="0"/>
          <w:divBdr>
            <w:top w:val="none" w:sz="0" w:space="0" w:color="auto"/>
            <w:left w:val="none" w:sz="0" w:space="0" w:color="auto"/>
            <w:bottom w:val="none" w:sz="0" w:space="0" w:color="auto"/>
            <w:right w:val="none" w:sz="0" w:space="0" w:color="auto"/>
          </w:divBdr>
        </w:div>
        <w:div w:id="736779551">
          <w:marLeft w:val="0"/>
          <w:marRight w:val="0"/>
          <w:marTop w:val="0"/>
          <w:marBottom w:val="0"/>
          <w:divBdr>
            <w:top w:val="none" w:sz="0" w:space="0" w:color="auto"/>
            <w:left w:val="none" w:sz="0" w:space="0" w:color="auto"/>
            <w:bottom w:val="none" w:sz="0" w:space="0" w:color="auto"/>
            <w:right w:val="none" w:sz="0" w:space="0" w:color="auto"/>
          </w:divBdr>
        </w:div>
        <w:div w:id="609044193">
          <w:marLeft w:val="0"/>
          <w:marRight w:val="0"/>
          <w:marTop w:val="0"/>
          <w:marBottom w:val="0"/>
          <w:divBdr>
            <w:top w:val="none" w:sz="0" w:space="0" w:color="auto"/>
            <w:left w:val="none" w:sz="0" w:space="0" w:color="auto"/>
            <w:bottom w:val="none" w:sz="0" w:space="0" w:color="auto"/>
            <w:right w:val="none" w:sz="0" w:space="0" w:color="auto"/>
          </w:divBdr>
        </w:div>
        <w:div w:id="902178014">
          <w:marLeft w:val="0"/>
          <w:marRight w:val="0"/>
          <w:marTop w:val="0"/>
          <w:marBottom w:val="0"/>
          <w:divBdr>
            <w:top w:val="none" w:sz="0" w:space="0" w:color="auto"/>
            <w:left w:val="none" w:sz="0" w:space="0" w:color="auto"/>
            <w:bottom w:val="none" w:sz="0" w:space="0" w:color="auto"/>
            <w:right w:val="none" w:sz="0" w:space="0" w:color="auto"/>
          </w:divBdr>
        </w:div>
        <w:div w:id="1937861654">
          <w:marLeft w:val="0"/>
          <w:marRight w:val="0"/>
          <w:marTop w:val="0"/>
          <w:marBottom w:val="0"/>
          <w:divBdr>
            <w:top w:val="none" w:sz="0" w:space="0" w:color="auto"/>
            <w:left w:val="none" w:sz="0" w:space="0" w:color="auto"/>
            <w:bottom w:val="none" w:sz="0" w:space="0" w:color="auto"/>
            <w:right w:val="none" w:sz="0" w:space="0" w:color="auto"/>
          </w:divBdr>
        </w:div>
        <w:div w:id="1003237219">
          <w:marLeft w:val="0"/>
          <w:marRight w:val="0"/>
          <w:marTop w:val="0"/>
          <w:marBottom w:val="0"/>
          <w:divBdr>
            <w:top w:val="none" w:sz="0" w:space="0" w:color="auto"/>
            <w:left w:val="none" w:sz="0" w:space="0" w:color="auto"/>
            <w:bottom w:val="none" w:sz="0" w:space="0" w:color="auto"/>
            <w:right w:val="none" w:sz="0" w:space="0" w:color="auto"/>
          </w:divBdr>
        </w:div>
        <w:div w:id="2128429644">
          <w:marLeft w:val="0"/>
          <w:marRight w:val="0"/>
          <w:marTop w:val="0"/>
          <w:marBottom w:val="0"/>
          <w:divBdr>
            <w:top w:val="none" w:sz="0" w:space="0" w:color="auto"/>
            <w:left w:val="none" w:sz="0" w:space="0" w:color="auto"/>
            <w:bottom w:val="none" w:sz="0" w:space="0" w:color="auto"/>
            <w:right w:val="none" w:sz="0" w:space="0" w:color="auto"/>
          </w:divBdr>
        </w:div>
        <w:div w:id="2064866359">
          <w:marLeft w:val="0"/>
          <w:marRight w:val="0"/>
          <w:marTop w:val="0"/>
          <w:marBottom w:val="0"/>
          <w:divBdr>
            <w:top w:val="none" w:sz="0" w:space="0" w:color="auto"/>
            <w:left w:val="none" w:sz="0" w:space="0" w:color="auto"/>
            <w:bottom w:val="none" w:sz="0" w:space="0" w:color="auto"/>
            <w:right w:val="none" w:sz="0" w:space="0" w:color="auto"/>
          </w:divBdr>
        </w:div>
        <w:div w:id="1075468113">
          <w:marLeft w:val="0"/>
          <w:marRight w:val="0"/>
          <w:marTop w:val="0"/>
          <w:marBottom w:val="0"/>
          <w:divBdr>
            <w:top w:val="none" w:sz="0" w:space="0" w:color="auto"/>
            <w:left w:val="none" w:sz="0" w:space="0" w:color="auto"/>
            <w:bottom w:val="none" w:sz="0" w:space="0" w:color="auto"/>
            <w:right w:val="none" w:sz="0" w:space="0" w:color="auto"/>
          </w:divBdr>
        </w:div>
        <w:div w:id="1367412737">
          <w:marLeft w:val="0"/>
          <w:marRight w:val="0"/>
          <w:marTop w:val="0"/>
          <w:marBottom w:val="0"/>
          <w:divBdr>
            <w:top w:val="none" w:sz="0" w:space="0" w:color="auto"/>
            <w:left w:val="none" w:sz="0" w:space="0" w:color="auto"/>
            <w:bottom w:val="none" w:sz="0" w:space="0" w:color="auto"/>
            <w:right w:val="none" w:sz="0" w:space="0" w:color="auto"/>
          </w:divBdr>
        </w:div>
        <w:div w:id="176778075">
          <w:marLeft w:val="0"/>
          <w:marRight w:val="0"/>
          <w:marTop w:val="0"/>
          <w:marBottom w:val="0"/>
          <w:divBdr>
            <w:top w:val="none" w:sz="0" w:space="0" w:color="auto"/>
            <w:left w:val="none" w:sz="0" w:space="0" w:color="auto"/>
            <w:bottom w:val="none" w:sz="0" w:space="0" w:color="auto"/>
            <w:right w:val="none" w:sz="0" w:space="0" w:color="auto"/>
          </w:divBdr>
        </w:div>
        <w:div w:id="396249955">
          <w:marLeft w:val="0"/>
          <w:marRight w:val="0"/>
          <w:marTop w:val="0"/>
          <w:marBottom w:val="0"/>
          <w:divBdr>
            <w:top w:val="none" w:sz="0" w:space="0" w:color="auto"/>
            <w:left w:val="none" w:sz="0" w:space="0" w:color="auto"/>
            <w:bottom w:val="none" w:sz="0" w:space="0" w:color="auto"/>
            <w:right w:val="none" w:sz="0" w:space="0" w:color="auto"/>
          </w:divBdr>
        </w:div>
        <w:div w:id="686952792">
          <w:marLeft w:val="0"/>
          <w:marRight w:val="0"/>
          <w:marTop w:val="0"/>
          <w:marBottom w:val="0"/>
          <w:divBdr>
            <w:top w:val="none" w:sz="0" w:space="0" w:color="auto"/>
            <w:left w:val="none" w:sz="0" w:space="0" w:color="auto"/>
            <w:bottom w:val="none" w:sz="0" w:space="0" w:color="auto"/>
            <w:right w:val="none" w:sz="0" w:space="0" w:color="auto"/>
          </w:divBdr>
        </w:div>
        <w:div w:id="2098940859">
          <w:marLeft w:val="0"/>
          <w:marRight w:val="0"/>
          <w:marTop w:val="0"/>
          <w:marBottom w:val="0"/>
          <w:divBdr>
            <w:top w:val="none" w:sz="0" w:space="0" w:color="auto"/>
            <w:left w:val="none" w:sz="0" w:space="0" w:color="auto"/>
            <w:bottom w:val="none" w:sz="0" w:space="0" w:color="auto"/>
            <w:right w:val="none" w:sz="0" w:space="0" w:color="auto"/>
          </w:divBdr>
        </w:div>
        <w:div w:id="1480533436">
          <w:marLeft w:val="0"/>
          <w:marRight w:val="0"/>
          <w:marTop w:val="0"/>
          <w:marBottom w:val="0"/>
          <w:divBdr>
            <w:top w:val="none" w:sz="0" w:space="0" w:color="auto"/>
            <w:left w:val="none" w:sz="0" w:space="0" w:color="auto"/>
            <w:bottom w:val="none" w:sz="0" w:space="0" w:color="auto"/>
            <w:right w:val="none" w:sz="0" w:space="0" w:color="auto"/>
          </w:divBdr>
        </w:div>
        <w:div w:id="970474978">
          <w:marLeft w:val="0"/>
          <w:marRight w:val="0"/>
          <w:marTop w:val="0"/>
          <w:marBottom w:val="0"/>
          <w:divBdr>
            <w:top w:val="none" w:sz="0" w:space="0" w:color="auto"/>
            <w:left w:val="none" w:sz="0" w:space="0" w:color="auto"/>
            <w:bottom w:val="none" w:sz="0" w:space="0" w:color="auto"/>
            <w:right w:val="none" w:sz="0" w:space="0" w:color="auto"/>
          </w:divBdr>
        </w:div>
        <w:div w:id="173883891">
          <w:marLeft w:val="0"/>
          <w:marRight w:val="0"/>
          <w:marTop w:val="0"/>
          <w:marBottom w:val="0"/>
          <w:divBdr>
            <w:top w:val="none" w:sz="0" w:space="0" w:color="auto"/>
            <w:left w:val="none" w:sz="0" w:space="0" w:color="auto"/>
            <w:bottom w:val="none" w:sz="0" w:space="0" w:color="auto"/>
            <w:right w:val="none" w:sz="0" w:space="0" w:color="auto"/>
          </w:divBdr>
        </w:div>
        <w:div w:id="388772818">
          <w:marLeft w:val="0"/>
          <w:marRight w:val="0"/>
          <w:marTop w:val="0"/>
          <w:marBottom w:val="0"/>
          <w:divBdr>
            <w:top w:val="none" w:sz="0" w:space="0" w:color="auto"/>
            <w:left w:val="none" w:sz="0" w:space="0" w:color="auto"/>
            <w:bottom w:val="none" w:sz="0" w:space="0" w:color="auto"/>
            <w:right w:val="none" w:sz="0" w:space="0" w:color="auto"/>
          </w:divBdr>
        </w:div>
        <w:div w:id="1067338173">
          <w:marLeft w:val="0"/>
          <w:marRight w:val="0"/>
          <w:marTop w:val="0"/>
          <w:marBottom w:val="0"/>
          <w:divBdr>
            <w:top w:val="none" w:sz="0" w:space="0" w:color="auto"/>
            <w:left w:val="none" w:sz="0" w:space="0" w:color="auto"/>
            <w:bottom w:val="none" w:sz="0" w:space="0" w:color="auto"/>
            <w:right w:val="none" w:sz="0" w:space="0" w:color="auto"/>
          </w:divBdr>
        </w:div>
        <w:div w:id="2085639804">
          <w:marLeft w:val="0"/>
          <w:marRight w:val="0"/>
          <w:marTop w:val="0"/>
          <w:marBottom w:val="0"/>
          <w:divBdr>
            <w:top w:val="none" w:sz="0" w:space="0" w:color="auto"/>
            <w:left w:val="none" w:sz="0" w:space="0" w:color="auto"/>
            <w:bottom w:val="none" w:sz="0" w:space="0" w:color="auto"/>
            <w:right w:val="none" w:sz="0" w:space="0" w:color="auto"/>
          </w:divBdr>
        </w:div>
        <w:div w:id="1831094023">
          <w:marLeft w:val="0"/>
          <w:marRight w:val="0"/>
          <w:marTop w:val="0"/>
          <w:marBottom w:val="0"/>
          <w:divBdr>
            <w:top w:val="none" w:sz="0" w:space="0" w:color="auto"/>
            <w:left w:val="none" w:sz="0" w:space="0" w:color="auto"/>
            <w:bottom w:val="none" w:sz="0" w:space="0" w:color="auto"/>
            <w:right w:val="none" w:sz="0" w:space="0" w:color="auto"/>
          </w:divBdr>
        </w:div>
        <w:div w:id="2029790912">
          <w:marLeft w:val="0"/>
          <w:marRight w:val="0"/>
          <w:marTop w:val="0"/>
          <w:marBottom w:val="0"/>
          <w:divBdr>
            <w:top w:val="none" w:sz="0" w:space="0" w:color="auto"/>
            <w:left w:val="none" w:sz="0" w:space="0" w:color="auto"/>
            <w:bottom w:val="none" w:sz="0" w:space="0" w:color="auto"/>
            <w:right w:val="none" w:sz="0" w:space="0" w:color="auto"/>
          </w:divBdr>
        </w:div>
        <w:div w:id="925501531">
          <w:marLeft w:val="0"/>
          <w:marRight w:val="0"/>
          <w:marTop w:val="0"/>
          <w:marBottom w:val="0"/>
          <w:divBdr>
            <w:top w:val="none" w:sz="0" w:space="0" w:color="auto"/>
            <w:left w:val="none" w:sz="0" w:space="0" w:color="auto"/>
            <w:bottom w:val="none" w:sz="0" w:space="0" w:color="auto"/>
            <w:right w:val="none" w:sz="0" w:space="0" w:color="auto"/>
          </w:divBdr>
        </w:div>
        <w:div w:id="317660725">
          <w:marLeft w:val="0"/>
          <w:marRight w:val="0"/>
          <w:marTop w:val="0"/>
          <w:marBottom w:val="0"/>
          <w:divBdr>
            <w:top w:val="none" w:sz="0" w:space="0" w:color="auto"/>
            <w:left w:val="none" w:sz="0" w:space="0" w:color="auto"/>
            <w:bottom w:val="none" w:sz="0" w:space="0" w:color="auto"/>
            <w:right w:val="none" w:sz="0" w:space="0" w:color="auto"/>
          </w:divBdr>
        </w:div>
        <w:div w:id="1569726328">
          <w:marLeft w:val="0"/>
          <w:marRight w:val="0"/>
          <w:marTop w:val="0"/>
          <w:marBottom w:val="0"/>
          <w:divBdr>
            <w:top w:val="none" w:sz="0" w:space="0" w:color="auto"/>
            <w:left w:val="none" w:sz="0" w:space="0" w:color="auto"/>
            <w:bottom w:val="none" w:sz="0" w:space="0" w:color="auto"/>
            <w:right w:val="none" w:sz="0" w:space="0" w:color="auto"/>
          </w:divBdr>
        </w:div>
        <w:div w:id="1110511004">
          <w:marLeft w:val="0"/>
          <w:marRight w:val="0"/>
          <w:marTop w:val="0"/>
          <w:marBottom w:val="0"/>
          <w:divBdr>
            <w:top w:val="none" w:sz="0" w:space="0" w:color="auto"/>
            <w:left w:val="none" w:sz="0" w:space="0" w:color="auto"/>
            <w:bottom w:val="none" w:sz="0" w:space="0" w:color="auto"/>
            <w:right w:val="none" w:sz="0" w:space="0" w:color="auto"/>
          </w:divBdr>
        </w:div>
        <w:div w:id="411509648">
          <w:marLeft w:val="0"/>
          <w:marRight w:val="0"/>
          <w:marTop w:val="0"/>
          <w:marBottom w:val="0"/>
          <w:divBdr>
            <w:top w:val="none" w:sz="0" w:space="0" w:color="auto"/>
            <w:left w:val="none" w:sz="0" w:space="0" w:color="auto"/>
            <w:bottom w:val="none" w:sz="0" w:space="0" w:color="auto"/>
            <w:right w:val="none" w:sz="0" w:space="0" w:color="auto"/>
          </w:divBdr>
        </w:div>
        <w:div w:id="1640842543">
          <w:marLeft w:val="0"/>
          <w:marRight w:val="0"/>
          <w:marTop w:val="0"/>
          <w:marBottom w:val="0"/>
          <w:divBdr>
            <w:top w:val="none" w:sz="0" w:space="0" w:color="auto"/>
            <w:left w:val="none" w:sz="0" w:space="0" w:color="auto"/>
            <w:bottom w:val="none" w:sz="0" w:space="0" w:color="auto"/>
            <w:right w:val="none" w:sz="0" w:space="0" w:color="auto"/>
          </w:divBdr>
        </w:div>
        <w:div w:id="896626283">
          <w:marLeft w:val="0"/>
          <w:marRight w:val="0"/>
          <w:marTop w:val="0"/>
          <w:marBottom w:val="0"/>
          <w:divBdr>
            <w:top w:val="none" w:sz="0" w:space="0" w:color="auto"/>
            <w:left w:val="none" w:sz="0" w:space="0" w:color="auto"/>
            <w:bottom w:val="none" w:sz="0" w:space="0" w:color="auto"/>
            <w:right w:val="none" w:sz="0" w:space="0" w:color="auto"/>
          </w:divBdr>
        </w:div>
        <w:div w:id="710232799">
          <w:marLeft w:val="0"/>
          <w:marRight w:val="0"/>
          <w:marTop w:val="0"/>
          <w:marBottom w:val="0"/>
          <w:divBdr>
            <w:top w:val="none" w:sz="0" w:space="0" w:color="auto"/>
            <w:left w:val="none" w:sz="0" w:space="0" w:color="auto"/>
            <w:bottom w:val="none" w:sz="0" w:space="0" w:color="auto"/>
            <w:right w:val="none" w:sz="0" w:space="0" w:color="auto"/>
          </w:divBdr>
        </w:div>
        <w:div w:id="1588146885">
          <w:marLeft w:val="0"/>
          <w:marRight w:val="0"/>
          <w:marTop w:val="0"/>
          <w:marBottom w:val="0"/>
          <w:divBdr>
            <w:top w:val="none" w:sz="0" w:space="0" w:color="auto"/>
            <w:left w:val="none" w:sz="0" w:space="0" w:color="auto"/>
            <w:bottom w:val="none" w:sz="0" w:space="0" w:color="auto"/>
            <w:right w:val="none" w:sz="0" w:space="0" w:color="auto"/>
          </w:divBdr>
        </w:div>
        <w:div w:id="1312518325">
          <w:marLeft w:val="0"/>
          <w:marRight w:val="0"/>
          <w:marTop w:val="0"/>
          <w:marBottom w:val="0"/>
          <w:divBdr>
            <w:top w:val="none" w:sz="0" w:space="0" w:color="auto"/>
            <w:left w:val="none" w:sz="0" w:space="0" w:color="auto"/>
            <w:bottom w:val="none" w:sz="0" w:space="0" w:color="auto"/>
            <w:right w:val="none" w:sz="0" w:space="0" w:color="auto"/>
          </w:divBdr>
        </w:div>
        <w:div w:id="2038001791">
          <w:marLeft w:val="0"/>
          <w:marRight w:val="0"/>
          <w:marTop w:val="0"/>
          <w:marBottom w:val="0"/>
          <w:divBdr>
            <w:top w:val="none" w:sz="0" w:space="0" w:color="auto"/>
            <w:left w:val="none" w:sz="0" w:space="0" w:color="auto"/>
            <w:bottom w:val="none" w:sz="0" w:space="0" w:color="auto"/>
            <w:right w:val="none" w:sz="0" w:space="0" w:color="auto"/>
          </w:divBdr>
        </w:div>
        <w:div w:id="1758625174">
          <w:marLeft w:val="0"/>
          <w:marRight w:val="0"/>
          <w:marTop w:val="0"/>
          <w:marBottom w:val="0"/>
          <w:divBdr>
            <w:top w:val="none" w:sz="0" w:space="0" w:color="auto"/>
            <w:left w:val="none" w:sz="0" w:space="0" w:color="auto"/>
            <w:bottom w:val="none" w:sz="0" w:space="0" w:color="auto"/>
            <w:right w:val="none" w:sz="0" w:space="0" w:color="auto"/>
          </w:divBdr>
        </w:div>
        <w:div w:id="2129622707">
          <w:marLeft w:val="0"/>
          <w:marRight w:val="0"/>
          <w:marTop w:val="0"/>
          <w:marBottom w:val="0"/>
          <w:divBdr>
            <w:top w:val="none" w:sz="0" w:space="0" w:color="auto"/>
            <w:left w:val="none" w:sz="0" w:space="0" w:color="auto"/>
            <w:bottom w:val="none" w:sz="0" w:space="0" w:color="auto"/>
            <w:right w:val="none" w:sz="0" w:space="0" w:color="auto"/>
          </w:divBdr>
        </w:div>
        <w:div w:id="1625455195">
          <w:marLeft w:val="0"/>
          <w:marRight w:val="0"/>
          <w:marTop w:val="0"/>
          <w:marBottom w:val="0"/>
          <w:divBdr>
            <w:top w:val="none" w:sz="0" w:space="0" w:color="auto"/>
            <w:left w:val="none" w:sz="0" w:space="0" w:color="auto"/>
            <w:bottom w:val="none" w:sz="0" w:space="0" w:color="auto"/>
            <w:right w:val="none" w:sz="0" w:space="0" w:color="auto"/>
          </w:divBdr>
        </w:div>
        <w:div w:id="571618511">
          <w:marLeft w:val="0"/>
          <w:marRight w:val="0"/>
          <w:marTop w:val="0"/>
          <w:marBottom w:val="0"/>
          <w:divBdr>
            <w:top w:val="none" w:sz="0" w:space="0" w:color="auto"/>
            <w:left w:val="none" w:sz="0" w:space="0" w:color="auto"/>
            <w:bottom w:val="none" w:sz="0" w:space="0" w:color="auto"/>
            <w:right w:val="none" w:sz="0" w:space="0" w:color="auto"/>
          </w:divBdr>
        </w:div>
        <w:div w:id="82385141">
          <w:marLeft w:val="0"/>
          <w:marRight w:val="0"/>
          <w:marTop w:val="0"/>
          <w:marBottom w:val="0"/>
          <w:divBdr>
            <w:top w:val="none" w:sz="0" w:space="0" w:color="auto"/>
            <w:left w:val="none" w:sz="0" w:space="0" w:color="auto"/>
            <w:bottom w:val="none" w:sz="0" w:space="0" w:color="auto"/>
            <w:right w:val="none" w:sz="0" w:space="0" w:color="auto"/>
          </w:divBdr>
        </w:div>
        <w:div w:id="257568894">
          <w:marLeft w:val="0"/>
          <w:marRight w:val="0"/>
          <w:marTop w:val="0"/>
          <w:marBottom w:val="0"/>
          <w:divBdr>
            <w:top w:val="none" w:sz="0" w:space="0" w:color="auto"/>
            <w:left w:val="none" w:sz="0" w:space="0" w:color="auto"/>
            <w:bottom w:val="none" w:sz="0" w:space="0" w:color="auto"/>
            <w:right w:val="none" w:sz="0" w:space="0" w:color="auto"/>
          </w:divBdr>
        </w:div>
        <w:div w:id="1722748079">
          <w:marLeft w:val="0"/>
          <w:marRight w:val="0"/>
          <w:marTop w:val="0"/>
          <w:marBottom w:val="0"/>
          <w:divBdr>
            <w:top w:val="none" w:sz="0" w:space="0" w:color="auto"/>
            <w:left w:val="none" w:sz="0" w:space="0" w:color="auto"/>
            <w:bottom w:val="none" w:sz="0" w:space="0" w:color="auto"/>
            <w:right w:val="none" w:sz="0" w:space="0" w:color="auto"/>
          </w:divBdr>
        </w:div>
        <w:div w:id="243224694">
          <w:marLeft w:val="0"/>
          <w:marRight w:val="0"/>
          <w:marTop w:val="0"/>
          <w:marBottom w:val="0"/>
          <w:divBdr>
            <w:top w:val="none" w:sz="0" w:space="0" w:color="auto"/>
            <w:left w:val="none" w:sz="0" w:space="0" w:color="auto"/>
            <w:bottom w:val="none" w:sz="0" w:space="0" w:color="auto"/>
            <w:right w:val="none" w:sz="0" w:space="0" w:color="auto"/>
          </w:divBdr>
        </w:div>
        <w:div w:id="1805733320">
          <w:marLeft w:val="0"/>
          <w:marRight w:val="0"/>
          <w:marTop w:val="0"/>
          <w:marBottom w:val="0"/>
          <w:divBdr>
            <w:top w:val="none" w:sz="0" w:space="0" w:color="auto"/>
            <w:left w:val="none" w:sz="0" w:space="0" w:color="auto"/>
            <w:bottom w:val="none" w:sz="0" w:space="0" w:color="auto"/>
            <w:right w:val="none" w:sz="0" w:space="0" w:color="auto"/>
          </w:divBdr>
        </w:div>
        <w:div w:id="386757618">
          <w:marLeft w:val="0"/>
          <w:marRight w:val="0"/>
          <w:marTop w:val="0"/>
          <w:marBottom w:val="0"/>
          <w:divBdr>
            <w:top w:val="none" w:sz="0" w:space="0" w:color="auto"/>
            <w:left w:val="none" w:sz="0" w:space="0" w:color="auto"/>
            <w:bottom w:val="none" w:sz="0" w:space="0" w:color="auto"/>
            <w:right w:val="none" w:sz="0" w:space="0" w:color="auto"/>
          </w:divBdr>
        </w:div>
        <w:div w:id="588395868">
          <w:marLeft w:val="0"/>
          <w:marRight w:val="0"/>
          <w:marTop w:val="0"/>
          <w:marBottom w:val="0"/>
          <w:divBdr>
            <w:top w:val="none" w:sz="0" w:space="0" w:color="auto"/>
            <w:left w:val="none" w:sz="0" w:space="0" w:color="auto"/>
            <w:bottom w:val="none" w:sz="0" w:space="0" w:color="auto"/>
            <w:right w:val="none" w:sz="0" w:space="0" w:color="auto"/>
          </w:divBdr>
        </w:div>
        <w:div w:id="874125906">
          <w:marLeft w:val="0"/>
          <w:marRight w:val="0"/>
          <w:marTop w:val="0"/>
          <w:marBottom w:val="0"/>
          <w:divBdr>
            <w:top w:val="none" w:sz="0" w:space="0" w:color="auto"/>
            <w:left w:val="none" w:sz="0" w:space="0" w:color="auto"/>
            <w:bottom w:val="none" w:sz="0" w:space="0" w:color="auto"/>
            <w:right w:val="none" w:sz="0" w:space="0" w:color="auto"/>
          </w:divBdr>
        </w:div>
        <w:div w:id="1111825905">
          <w:marLeft w:val="0"/>
          <w:marRight w:val="0"/>
          <w:marTop w:val="0"/>
          <w:marBottom w:val="0"/>
          <w:divBdr>
            <w:top w:val="none" w:sz="0" w:space="0" w:color="auto"/>
            <w:left w:val="none" w:sz="0" w:space="0" w:color="auto"/>
            <w:bottom w:val="none" w:sz="0" w:space="0" w:color="auto"/>
            <w:right w:val="none" w:sz="0" w:space="0" w:color="auto"/>
          </w:divBdr>
        </w:div>
        <w:div w:id="674305321">
          <w:marLeft w:val="0"/>
          <w:marRight w:val="0"/>
          <w:marTop w:val="0"/>
          <w:marBottom w:val="0"/>
          <w:divBdr>
            <w:top w:val="none" w:sz="0" w:space="0" w:color="auto"/>
            <w:left w:val="none" w:sz="0" w:space="0" w:color="auto"/>
            <w:bottom w:val="none" w:sz="0" w:space="0" w:color="auto"/>
            <w:right w:val="none" w:sz="0" w:space="0" w:color="auto"/>
          </w:divBdr>
        </w:div>
        <w:div w:id="1403603574">
          <w:marLeft w:val="0"/>
          <w:marRight w:val="0"/>
          <w:marTop w:val="0"/>
          <w:marBottom w:val="0"/>
          <w:divBdr>
            <w:top w:val="none" w:sz="0" w:space="0" w:color="auto"/>
            <w:left w:val="none" w:sz="0" w:space="0" w:color="auto"/>
            <w:bottom w:val="none" w:sz="0" w:space="0" w:color="auto"/>
            <w:right w:val="none" w:sz="0" w:space="0" w:color="auto"/>
          </w:divBdr>
        </w:div>
        <w:div w:id="551961077">
          <w:marLeft w:val="0"/>
          <w:marRight w:val="0"/>
          <w:marTop w:val="0"/>
          <w:marBottom w:val="0"/>
          <w:divBdr>
            <w:top w:val="none" w:sz="0" w:space="0" w:color="auto"/>
            <w:left w:val="none" w:sz="0" w:space="0" w:color="auto"/>
            <w:bottom w:val="none" w:sz="0" w:space="0" w:color="auto"/>
            <w:right w:val="none" w:sz="0" w:space="0" w:color="auto"/>
          </w:divBdr>
        </w:div>
        <w:div w:id="1914585068">
          <w:marLeft w:val="0"/>
          <w:marRight w:val="0"/>
          <w:marTop w:val="0"/>
          <w:marBottom w:val="0"/>
          <w:divBdr>
            <w:top w:val="none" w:sz="0" w:space="0" w:color="auto"/>
            <w:left w:val="none" w:sz="0" w:space="0" w:color="auto"/>
            <w:bottom w:val="none" w:sz="0" w:space="0" w:color="auto"/>
            <w:right w:val="none" w:sz="0" w:space="0" w:color="auto"/>
          </w:divBdr>
        </w:div>
        <w:div w:id="1288467107">
          <w:marLeft w:val="0"/>
          <w:marRight w:val="0"/>
          <w:marTop w:val="0"/>
          <w:marBottom w:val="0"/>
          <w:divBdr>
            <w:top w:val="none" w:sz="0" w:space="0" w:color="auto"/>
            <w:left w:val="none" w:sz="0" w:space="0" w:color="auto"/>
            <w:bottom w:val="none" w:sz="0" w:space="0" w:color="auto"/>
            <w:right w:val="none" w:sz="0" w:space="0" w:color="auto"/>
          </w:divBdr>
        </w:div>
        <w:div w:id="342824887">
          <w:marLeft w:val="0"/>
          <w:marRight w:val="0"/>
          <w:marTop w:val="0"/>
          <w:marBottom w:val="0"/>
          <w:divBdr>
            <w:top w:val="none" w:sz="0" w:space="0" w:color="auto"/>
            <w:left w:val="none" w:sz="0" w:space="0" w:color="auto"/>
            <w:bottom w:val="none" w:sz="0" w:space="0" w:color="auto"/>
            <w:right w:val="none" w:sz="0" w:space="0" w:color="auto"/>
          </w:divBdr>
        </w:div>
        <w:div w:id="1380860049">
          <w:marLeft w:val="0"/>
          <w:marRight w:val="0"/>
          <w:marTop w:val="0"/>
          <w:marBottom w:val="0"/>
          <w:divBdr>
            <w:top w:val="none" w:sz="0" w:space="0" w:color="auto"/>
            <w:left w:val="none" w:sz="0" w:space="0" w:color="auto"/>
            <w:bottom w:val="none" w:sz="0" w:space="0" w:color="auto"/>
            <w:right w:val="none" w:sz="0" w:space="0" w:color="auto"/>
          </w:divBdr>
        </w:div>
        <w:div w:id="254940666">
          <w:marLeft w:val="0"/>
          <w:marRight w:val="0"/>
          <w:marTop w:val="0"/>
          <w:marBottom w:val="0"/>
          <w:divBdr>
            <w:top w:val="none" w:sz="0" w:space="0" w:color="auto"/>
            <w:left w:val="none" w:sz="0" w:space="0" w:color="auto"/>
            <w:bottom w:val="none" w:sz="0" w:space="0" w:color="auto"/>
            <w:right w:val="none" w:sz="0" w:space="0" w:color="auto"/>
          </w:divBdr>
        </w:div>
        <w:div w:id="958225205">
          <w:marLeft w:val="0"/>
          <w:marRight w:val="0"/>
          <w:marTop w:val="0"/>
          <w:marBottom w:val="0"/>
          <w:divBdr>
            <w:top w:val="none" w:sz="0" w:space="0" w:color="auto"/>
            <w:left w:val="none" w:sz="0" w:space="0" w:color="auto"/>
            <w:bottom w:val="none" w:sz="0" w:space="0" w:color="auto"/>
            <w:right w:val="none" w:sz="0" w:space="0" w:color="auto"/>
          </w:divBdr>
        </w:div>
        <w:div w:id="503083989">
          <w:marLeft w:val="0"/>
          <w:marRight w:val="0"/>
          <w:marTop w:val="0"/>
          <w:marBottom w:val="0"/>
          <w:divBdr>
            <w:top w:val="none" w:sz="0" w:space="0" w:color="auto"/>
            <w:left w:val="none" w:sz="0" w:space="0" w:color="auto"/>
            <w:bottom w:val="none" w:sz="0" w:space="0" w:color="auto"/>
            <w:right w:val="none" w:sz="0" w:space="0" w:color="auto"/>
          </w:divBdr>
        </w:div>
        <w:div w:id="1720280866">
          <w:marLeft w:val="0"/>
          <w:marRight w:val="0"/>
          <w:marTop w:val="0"/>
          <w:marBottom w:val="0"/>
          <w:divBdr>
            <w:top w:val="none" w:sz="0" w:space="0" w:color="auto"/>
            <w:left w:val="none" w:sz="0" w:space="0" w:color="auto"/>
            <w:bottom w:val="none" w:sz="0" w:space="0" w:color="auto"/>
            <w:right w:val="none" w:sz="0" w:space="0" w:color="auto"/>
          </w:divBdr>
        </w:div>
        <w:div w:id="878396443">
          <w:marLeft w:val="0"/>
          <w:marRight w:val="0"/>
          <w:marTop w:val="0"/>
          <w:marBottom w:val="0"/>
          <w:divBdr>
            <w:top w:val="none" w:sz="0" w:space="0" w:color="auto"/>
            <w:left w:val="none" w:sz="0" w:space="0" w:color="auto"/>
            <w:bottom w:val="none" w:sz="0" w:space="0" w:color="auto"/>
            <w:right w:val="none" w:sz="0" w:space="0" w:color="auto"/>
          </w:divBdr>
        </w:div>
        <w:div w:id="1598099098">
          <w:marLeft w:val="0"/>
          <w:marRight w:val="0"/>
          <w:marTop w:val="0"/>
          <w:marBottom w:val="0"/>
          <w:divBdr>
            <w:top w:val="none" w:sz="0" w:space="0" w:color="auto"/>
            <w:left w:val="none" w:sz="0" w:space="0" w:color="auto"/>
            <w:bottom w:val="none" w:sz="0" w:space="0" w:color="auto"/>
            <w:right w:val="none" w:sz="0" w:space="0" w:color="auto"/>
          </w:divBdr>
        </w:div>
        <w:div w:id="804541687">
          <w:marLeft w:val="0"/>
          <w:marRight w:val="0"/>
          <w:marTop w:val="0"/>
          <w:marBottom w:val="0"/>
          <w:divBdr>
            <w:top w:val="none" w:sz="0" w:space="0" w:color="auto"/>
            <w:left w:val="none" w:sz="0" w:space="0" w:color="auto"/>
            <w:bottom w:val="none" w:sz="0" w:space="0" w:color="auto"/>
            <w:right w:val="none" w:sz="0" w:space="0" w:color="auto"/>
          </w:divBdr>
        </w:div>
        <w:div w:id="694573562">
          <w:marLeft w:val="0"/>
          <w:marRight w:val="0"/>
          <w:marTop w:val="0"/>
          <w:marBottom w:val="0"/>
          <w:divBdr>
            <w:top w:val="none" w:sz="0" w:space="0" w:color="auto"/>
            <w:left w:val="none" w:sz="0" w:space="0" w:color="auto"/>
            <w:bottom w:val="none" w:sz="0" w:space="0" w:color="auto"/>
            <w:right w:val="none" w:sz="0" w:space="0" w:color="auto"/>
          </w:divBdr>
        </w:div>
        <w:div w:id="420109044">
          <w:marLeft w:val="0"/>
          <w:marRight w:val="0"/>
          <w:marTop w:val="0"/>
          <w:marBottom w:val="0"/>
          <w:divBdr>
            <w:top w:val="none" w:sz="0" w:space="0" w:color="auto"/>
            <w:left w:val="none" w:sz="0" w:space="0" w:color="auto"/>
            <w:bottom w:val="none" w:sz="0" w:space="0" w:color="auto"/>
            <w:right w:val="none" w:sz="0" w:space="0" w:color="auto"/>
          </w:divBdr>
          <w:divsChild>
            <w:div w:id="233440323">
              <w:marLeft w:val="0"/>
              <w:marRight w:val="0"/>
              <w:marTop w:val="0"/>
              <w:marBottom w:val="0"/>
              <w:divBdr>
                <w:top w:val="none" w:sz="0" w:space="0" w:color="auto"/>
                <w:left w:val="none" w:sz="0" w:space="0" w:color="auto"/>
                <w:bottom w:val="none" w:sz="0" w:space="0" w:color="auto"/>
                <w:right w:val="none" w:sz="0" w:space="0" w:color="auto"/>
              </w:divBdr>
            </w:div>
          </w:divsChild>
        </w:div>
        <w:div w:id="1816800137">
          <w:marLeft w:val="0"/>
          <w:marRight w:val="0"/>
          <w:marTop w:val="0"/>
          <w:marBottom w:val="0"/>
          <w:divBdr>
            <w:top w:val="none" w:sz="0" w:space="0" w:color="auto"/>
            <w:left w:val="none" w:sz="0" w:space="0" w:color="auto"/>
            <w:bottom w:val="none" w:sz="0" w:space="0" w:color="auto"/>
            <w:right w:val="none" w:sz="0" w:space="0" w:color="auto"/>
          </w:divBdr>
        </w:div>
        <w:div w:id="1053966769">
          <w:marLeft w:val="0"/>
          <w:marRight w:val="0"/>
          <w:marTop w:val="0"/>
          <w:marBottom w:val="0"/>
          <w:divBdr>
            <w:top w:val="none" w:sz="0" w:space="0" w:color="auto"/>
            <w:left w:val="none" w:sz="0" w:space="0" w:color="auto"/>
            <w:bottom w:val="none" w:sz="0" w:space="0" w:color="auto"/>
            <w:right w:val="none" w:sz="0" w:space="0" w:color="auto"/>
          </w:divBdr>
        </w:div>
        <w:div w:id="1117991611">
          <w:marLeft w:val="0"/>
          <w:marRight w:val="0"/>
          <w:marTop w:val="0"/>
          <w:marBottom w:val="0"/>
          <w:divBdr>
            <w:top w:val="none" w:sz="0" w:space="0" w:color="auto"/>
            <w:left w:val="none" w:sz="0" w:space="0" w:color="auto"/>
            <w:bottom w:val="none" w:sz="0" w:space="0" w:color="auto"/>
            <w:right w:val="none" w:sz="0" w:space="0" w:color="auto"/>
          </w:divBdr>
        </w:div>
        <w:div w:id="1748530185">
          <w:marLeft w:val="0"/>
          <w:marRight w:val="0"/>
          <w:marTop w:val="0"/>
          <w:marBottom w:val="0"/>
          <w:divBdr>
            <w:top w:val="none" w:sz="0" w:space="0" w:color="auto"/>
            <w:left w:val="none" w:sz="0" w:space="0" w:color="auto"/>
            <w:bottom w:val="none" w:sz="0" w:space="0" w:color="auto"/>
            <w:right w:val="none" w:sz="0" w:space="0" w:color="auto"/>
          </w:divBdr>
        </w:div>
        <w:div w:id="932082198">
          <w:marLeft w:val="0"/>
          <w:marRight w:val="0"/>
          <w:marTop w:val="0"/>
          <w:marBottom w:val="0"/>
          <w:divBdr>
            <w:top w:val="none" w:sz="0" w:space="0" w:color="auto"/>
            <w:left w:val="none" w:sz="0" w:space="0" w:color="auto"/>
            <w:bottom w:val="none" w:sz="0" w:space="0" w:color="auto"/>
            <w:right w:val="none" w:sz="0" w:space="0" w:color="auto"/>
          </w:divBdr>
        </w:div>
        <w:div w:id="1526865963">
          <w:marLeft w:val="0"/>
          <w:marRight w:val="0"/>
          <w:marTop w:val="0"/>
          <w:marBottom w:val="0"/>
          <w:divBdr>
            <w:top w:val="none" w:sz="0" w:space="0" w:color="auto"/>
            <w:left w:val="none" w:sz="0" w:space="0" w:color="auto"/>
            <w:bottom w:val="none" w:sz="0" w:space="0" w:color="auto"/>
            <w:right w:val="none" w:sz="0" w:space="0" w:color="auto"/>
          </w:divBdr>
        </w:div>
        <w:div w:id="601424709">
          <w:marLeft w:val="0"/>
          <w:marRight w:val="0"/>
          <w:marTop w:val="0"/>
          <w:marBottom w:val="0"/>
          <w:divBdr>
            <w:top w:val="none" w:sz="0" w:space="0" w:color="auto"/>
            <w:left w:val="none" w:sz="0" w:space="0" w:color="auto"/>
            <w:bottom w:val="none" w:sz="0" w:space="0" w:color="auto"/>
            <w:right w:val="none" w:sz="0" w:space="0" w:color="auto"/>
          </w:divBdr>
        </w:div>
        <w:div w:id="2136412719">
          <w:marLeft w:val="0"/>
          <w:marRight w:val="0"/>
          <w:marTop w:val="0"/>
          <w:marBottom w:val="0"/>
          <w:divBdr>
            <w:top w:val="none" w:sz="0" w:space="0" w:color="auto"/>
            <w:left w:val="none" w:sz="0" w:space="0" w:color="auto"/>
            <w:bottom w:val="none" w:sz="0" w:space="0" w:color="auto"/>
            <w:right w:val="none" w:sz="0" w:space="0" w:color="auto"/>
          </w:divBdr>
        </w:div>
        <w:div w:id="759833968">
          <w:marLeft w:val="0"/>
          <w:marRight w:val="0"/>
          <w:marTop w:val="0"/>
          <w:marBottom w:val="0"/>
          <w:divBdr>
            <w:top w:val="none" w:sz="0" w:space="0" w:color="auto"/>
            <w:left w:val="none" w:sz="0" w:space="0" w:color="auto"/>
            <w:bottom w:val="none" w:sz="0" w:space="0" w:color="auto"/>
            <w:right w:val="none" w:sz="0" w:space="0" w:color="auto"/>
          </w:divBdr>
        </w:div>
        <w:div w:id="452599450">
          <w:marLeft w:val="0"/>
          <w:marRight w:val="0"/>
          <w:marTop w:val="0"/>
          <w:marBottom w:val="0"/>
          <w:divBdr>
            <w:top w:val="none" w:sz="0" w:space="0" w:color="auto"/>
            <w:left w:val="none" w:sz="0" w:space="0" w:color="auto"/>
            <w:bottom w:val="none" w:sz="0" w:space="0" w:color="auto"/>
            <w:right w:val="none" w:sz="0" w:space="0" w:color="auto"/>
          </w:divBdr>
        </w:div>
        <w:div w:id="184290600">
          <w:marLeft w:val="0"/>
          <w:marRight w:val="0"/>
          <w:marTop w:val="0"/>
          <w:marBottom w:val="0"/>
          <w:divBdr>
            <w:top w:val="none" w:sz="0" w:space="0" w:color="auto"/>
            <w:left w:val="none" w:sz="0" w:space="0" w:color="auto"/>
            <w:bottom w:val="none" w:sz="0" w:space="0" w:color="auto"/>
            <w:right w:val="none" w:sz="0" w:space="0" w:color="auto"/>
          </w:divBdr>
        </w:div>
        <w:div w:id="1159465500">
          <w:marLeft w:val="0"/>
          <w:marRight w:val="0"/>
          <w:marTop w:val="0"/>
          <w:marBottom w:val="0"/>
          <w:divBdr>
            <w:top w:val="none" w:sz="0" w:space="0" w:color="auto"/>
            <w:left w:val="none" w:sz="0" w:space="0" w:color="auto"/>
            <w:bottom w:val="none" w:sz="0" w:space="0" w:color="auto"/>
            <w:right w:val="none" w:sz="0" w:space="0" w:color="auto"/>
          </w:divBdr>
        </w:div>
        <w:div w:id="175773015">
          <w:marLeft w:val="0"/>
          <w:marRight w:val="0"/>
          <w:marTop w:val="0"/>
          <w:marBottom w:val="0"/>
          <w:divBdr>
            <w:top w:val="none" w:sz="0" w:space="0" w:color="auto"/>
            <w:left w:val="none" w:sz="0" w:space="0" w:color="auto"/>
            <w:bottom w:val="none" w:sz="0" w:space="0" w:color="auto"/>
            <w:right w:val="none" w:sz="0" w:space="0" w:color="auto"/>
          </w:divBdr>
        </w:div>
        <w:div w:id="756291765">
          <w:marLeft w:val="0"/>
          <w:marRight w:val="0"/>
          <w:marTop w:val="0"/>
          <w:marBottom w:val="0"/>
          <w:divBdr>
            <w:top w:val="none" w:sz="0" w:space="0" w:color="auto"/>
            <w:left w:val="none" w:sz="0" w:space="0" w:color="auto"/>
            <w:bottom w:val="none" w:sz="0" w:space="0" w:color="auto"/>
            <w:right w:val="none" w:sz="0" w:space="0" w:color="auto"/>
          </w:divBdr>
        </w:div>
        <w:div w:id="2018187055">
          <w:marLeft w:val="0"/>
          <w:marRight w:val="0"/>
          <w:marTop w:val="0"/>
          <w:marBottom w:val="0"/>
          <w:divBdr>
            <w:top w:val="none" w:sz="0" w:space="0" w:color="auto"/>
            <w:left w:val="none" w:sz="0" w:space="0" w:color="auto"/>
            <w:bottom w:val="none" w:sz="0" w:space="0" w:color="auto"/>
            <w:right w:val="none" w:sz="0" w:space="0" w:color="auto"/>
          </w:divBdr>
        </w:div>
        <w:div w:id="2063284601">
          <w:marLeft w:val="0"/>
          <w:marRight w:val="0"/>
          <w:marTop w:val="0"/>
          <w:marBottom w:val="0"/>
          <w:divBdr>
            <w:top w:val="none" w:sz="0" w:space="0" w:color="auto"/>
            <w:left w:val="none" w:sz="0" w:space="0" w:color="auto"/>
            <w:bottom w:val="none" w:sz="0" w:space="0" w:color="auto"/>
            <w:right w:val="none" w:sz="0" w:space="0" w:color="auto"/>
          </w:divBdr>
        </w:div>
        <w:div w:id="1276793718">
          <w:marLeft w:val="0"/>
          <w:marRight w:val="0"/>
          <w:marTop w:val="0"/>
          <w:marBottom w:val="0"/>
          <w:divBdr>
            <w:top w:val="none" w:sz="0" w:space="0" w:color="auto"/>
            <w:left w:val="none" w:sz="0" w:space="0" w:color="auto"/>
            <w:bottom w:val="none" w:sz="0" w:space="0" w:color="auto"/>
            <w:right w:val="none" w:sz="0" w:space="0" w:color="auto"/>
          </w:divBdr>
        </w:div>
        <w:div w:id="2001228763">
          <w:marLeft w:val="0"/>
          <w:marRight w:val="0"/>
          <w:marTop w:val="0"/>
          <w:marBottom w:val="0"/>
          <w:divBdr>
            <w:top w:val="none" w:sz="0" w:space="0" w:color="auto"/>
            <w:left w:val="none" w:sz="0" w:space="0" w:color="auto"/>
            <w:bottom w:val="none" w:sz="0" w:space="0" w:color="auto"/>
            <w:right w:val="none" w:sz="0" w:space="0" w:color="auto"/>
          </w:divBdr>
        </w:div>
        <w:div w:id="179584087">
          <w:marLeft w:val="0"/>
          <w:marRight w:val="0"/>
          <w:marTop w:val="0"/>
          <w:marBottom w:val="0"/>
          <w:divBdr>
            <w:top w:val="none" w:sz="0" w:space="0" w:color="auto"/>
            <w:left w:val="none" w:sz="0" w:space="0" w:color="auto"/>
            <w:bottom w:val="none" w:sz="0" w:space="0" w:color="auto"/>
            <w:right w:val="none" w:sz="0" w:space="0" w:color="auto"/>
          </w:divBdr>
        </w:div>
        <w:div w:id="1149709489">
          <w:marLeft w:val="0"/>
          <w:marRight w:val="0"/>
          <w:marTop w:val="0"/>
          <w:marBottom w:val="0"/>
          <w:divBdr>
            <w:top w:val="none" w:sz="0" w:space="0" w:color="auto"/>
            <w:left w:val="none" w:sz="0" w:space="0" w:color="auto"/>
            <w:bottom w:val="none" w:sz="0" w:space="0" w:color="auto"/>
            <w:right w:val="none" w:sz="0" w:space="0" w:color="auto"/>
          </w:divBdr>
        </w:div>
        <w:div w:id="612446220">
          <w:marLeft w:val="0"/>
          <w:marRight w:val="0"/>
          <w:marTop w:val="0"/>
          <w:marBottom w:val="0"/>
          <w:divBdr>
            <w:top w:val="none" w:sz="0" w:space="0" w:color="auto"/>
            <w:left w:val="none" w:sz="0" w:space="0" w:color="auto"/>
            <w:bottom w:val="none" w:sz="0" w:space="0" w:color="auto"/>
            <w:right w:val="none" w:sz="0" w:space="0" w:color="auto"/>
          </w:divBdr>
        </w:div>
        <w:div w:id="1437406426">
          <w:marLeft w:val="0"/>
          <w:marRight w:val="0"/>
          <w:marTop w:val="0"/>
          <w:marBottom w:val="0"/>
          <w:divBdr>
            <w:top w:val="none" w:sz="0" w:space="0" w:color="auto"/>
            <w:left w:val="none" w:sz="0" w:space="0" w:color="auto"/>
            <w:bottom w:val="none" w:sz="0" w:space="0" w:color="auto"/>
            <w:right w:val="none" w:sz="0" w:space="0" w:color="auto"/>
          </w:divBdr>
        </w:div>
        <w:div w:id="606929009">
          <w:marLeft w:val="0"/>
          <w:marRight w:val="0"/>
          <w:marTop w:val="0"/>
          <w:marBottom w:val="0"/>
          <w:divBdr>
            <w:top w:val="none" w:sz="0" w:space="0" w:color="auto"/>
            <w:left w:val="none" w:sz="0" w:space="0" w:color="auto"/>
            <w:bottom w:val="none" w:sz="0" w:space="0" w:color="auto"/>
            <w:right w:val="none" w:sz="0" w:space="0" w:color="auto"/>
          </w:divBdr>
        </w:div>
        <w:div w:id="1894537585">
          <w:marLeft w:val="0"/>
          <w:marRight w:val="0"/>
          <w:marTop w:val="0"/>
          <w:marBottom w:val="0"/>
          <w:divBdr>
            <w:top w:val="none" w:sz="0" w:space="0" w:color="auto"/>
            <w:left w:val="none" w:sz="0" w:space="0" w:color="auto"/>
            <w:bottom w:val="none" w:sz="0" w:space="0" w:color="auto"/>
            <w:right w:val="none" w:sz="0" w:space="0" w:color="auto"/>
          </w:divBdr>
        </w:div>
        <w:div w:id="1958828204">
          <w:marLeft w:val="0"/>
          <w:marRight w:val="0"/>
          <w:marTop w:val="0"/>
          <w:marBottom w:val="0"/>
          <w:divBdr>
            <w:top w:val="none" w:sz="0" w:space="0" w:color="auto"/>
            <w:left w:val="none" w:sz="0" w:space="0" w:color="auto"/>
            <w:bottom w:val="none" w:sz="0" w:space="0" w:color="auto"/>
            <w:right w:val="none" w:sz="0" w:space="0" w:color="auto"/>
          </w:divBdr>
        </w:div>
        <w:div w:id="1581520234">
          <w:marLeft w:val="0"/>
          <w:marRight w:val="0"/>
          <w:marTop w:val="0"/>
          <w:marBottom w:val="0"/>
          <w:divBdr>
            <w:top w:val="none" w:sz="0" w:space="0" w:color="auto"/>
            <w:left w:val="none" w:sz="0" w:space="0" w:color="auto"/>
            <w:bottom w:val="none" w:sz="0" w:space="0" w:color="auto"/>
            <w:right w:val="none" w:sz="0" w:space="0" w:color="auto"/>
          </w:divBdr>
        </w:div>
        <w:div w:id="1600596644">
          <w:marLeft w:val="0"/>
          <w:marRight w:val="0"/>
          <w:marTop w:val="0"/>
          <w:marBottom w:val="0"/>
          <w:divBdr>
            <w:top w:val="none" w:sz="0" w:space="0" w:color="auto"/>
            <w:left w:val="none" w:sz="0" w:space="0" w:color="auto"/>
            <w:bottom w:val="none" w:sz="0" w:space="0" w:color="auto"/>
            <w:right w:val="none" w:sz="0" w:space="0" w:color="auto"/>
          </w:divBdr>
        </w:div>
        <w:div w:id="1619607640">
          <w:marLeft w:val="0"/>
          <w:marRight w:val="0"/>
          <w:marTop w:val="0"/>
          <w:marBottom w:val="0"/>
          <w:divBdr>
            <w:top w:val="none" w:sz="0" w:space="0" w:color="auto"/>
            <w:left w:val="none" w:sz="0" w:space="0" w:color="auto"/>
            <w:bottom w:val="none" w:sz="0" w:space="0" w:color="auto"/>
            <w:right w:val="none" w:sz="0" w:space="0" w:color="auto"/>
          </w:divBdr>
        </w:div>
        <w:div w:id="2055930345">
          <w:marLeft w:val="0"/>
          <w:marRight w:val="0"/>
          <w:marTop w:val="0"/>
          <w:marBottom w:val="0"/>
          <w:divBdr>
            <w:top w:val="none" w:sz="0" w:space="0" w:color="auto"/>
            <w:left w:val="none" w:sz="0" w:space="0" w:color="auto"/>
            <w:bottom w:val="none" w:sz="0" w:space="0" w:color="auto"/>
            <w:right w:val="none" w:sz="0" w:space="0" w:color="auto"/>
          </w:divBdr>
        </w:div>
        <w:div w:id="1231307716">
          <w:marLeft w:val="0"/>
          <w:marRight w:val="0"/>
          <w:marTop w:val="0"/>
          <w:marBottom w:val="0"/>
          <w:divBdr>
            <w:top w:val="none" w:sz="0" w:space="0" w:color="auto"/>
            <w:left w:val="none" w:sz="0" w:space="0" w:color="auto"/>
            <w:bottom w:val="none" w:sz="0" w:space="0" w:color="auto"/>
            <w:right w:val="none" w:sz="0" w:space="0" w:color="auto"/>
          </w:divBdr>
        </w:div>
        <w:div w:id="1259219118">
          <w:marLeft w:val="0"/>
          <w:marRight w:val="0"/>
          <w:marTop w:val="0"/>
          <w:marBottom w:val="0"/>
          <w:divBdr>
            <w:top w:val="none" w:sz="0" w:space="0" w:color="auto"/>
            <w:left w:val="none" w:sz="0" w:space="0" w:color="auto"/>
            <w:bottom w:val="none" w:sz="0" w:space="0" w:color="auto"/>
            <w:right w:val="none" w:sz="0" w:space="0" w:color="auto"/>
          </w:divBdr>
        </w:div>
        <w:div w:id="608975650">
          <w:marLeft w:val="0"/>
          <w:marRight w:val="0"/>
          <w:marTop w:val="0"/>
          <w:marBottom w:val="0"/>
          <w:divBdr>
            <w:top w:val="none" w:sz="0" w:space="0" w:color="auto"/>
            <w:left w:val="none" w:sz="0" w:space="0" w:color="auto"/>
            <w:bottom w:val="none" w:sz="0" w:space="0" w:color="auto"/>
            <w:right w:val="none" w:sz="0" w:space="0" w:color="auto"/>
          </w:divBdr>
        </w:div>
        <w:div w:id="543905951">
          <w:marLeft w:val="0"/>
          <w:marRight w:val="0"/>
          <w:marTop w:val="0"/>
          <w:marBottom w:val="0"/>
          <w:divBdr>
            <w:top w:val="none" w:sz="0" w:space="0" w:color="auto"/>
            <w:left w:val="none" w:sz="0" w:space="0" w:color="auto"/>
            <w:bottom w:val="none" w:sz="0" w:space="0" w:color="auto"/>
            <w:right w:val="none" w:sz="0" w:space="0" w:color="auto"/>
          </w:divBdr>
        </w:div>
        <w:div w:id="2038385638">
          <w:marLeft w:val="0"/>
          <w:marRight w:val="0"/>
          <w:marTop w:val="0"/>
          <w:marBottom w:val="0"/>
          <w:divBdr>
            <w:top w:val="none" w:sz="0" w:space="0" w:color="auto"/>
            <w:left w:val="none" w:sz="0" w:space="0" w:color="auto"/>
            <w:bottom w:val="none" w:sz="0" w:space="0" w:color="auto"/>
            <w:right w:val="none" w:sz="0" w:space="0" w:color="auto"/>
          </w:divBdr>
        </w:div>
        <w:div w:id="1112166505">
          <w:marLeft w:val="0"/>
          <w:marRight w:val="0"/>
          <w:marTop w:val="0"/>
          <w:marBottom w:val="0"/>
          <w:divBdr>
            <w:top w:val="none" w:sz="0" w:space="0" w:color="auto"/>
            <w:left w:val="none" w:sz="0" w:space="0" w:color="auto"/>
            <w:bottom w:val="none" w:sz="0" w:space="0" w:color="auto"/>
            <w:right w:val="none" w:sz="0" w:space="0" w:color="auto"/>
          </w:divBdr>
        </w:div>
        <w:div w:id="1795247948">
          <w:marLeft w:val="0"/>
          <w:marRight w:val="0"/>
          <w:marTop w:val="0"/>
          <w:marBottom w:val="0"/>
          <w:divBdr>
            <w:top w:val="none" w:sz="0" w:space="0" w:color="auto"/>
            <w:left w:val="none" w:sz="0" w:space="0" w:color="auto"/>
            <w:bottom w:val="none" w:sz="0" w:space="0" w:color="auto"/>
            <w:right w:val="none" w:sz="0" w:space="0" w:color="auto"/>
          </w:divBdr>
        </w:div>
        <w:div w:id="773986657">
          <w:marLeft w:val="0"/>
          <w:marRight w:val="0"/>
          <w:marTop w:val="0"/>
          <w:marBottom w:val="0"/>
          <w:divBdr>
            <w:top w:val="none" w:sz="0" w:space="0" w:color="auto"/>
            <w:left w:val="none" w:sz="0" w:space="0" w:color="auto"/>
            <w:bottom w:val="none" w:sz="0" w:space="0" w:color="auto"/>
            <w:right w:val="none" w:sz="0" w:space="0" w:color="auto"/>
          </w:divBdr>
        </w:div>
        <w:div w:id="979261171">
          <w:marLeft w:val="0"/>
          <w:marRight w:val="0"/>
          <w:marTop w:val="0"/>
          <w:marBottom w:val="0"/>
          <w:divBdr>
            <w:top w:val="none" w:sz="0" w:space="0" w:color="auto"/>
            <w:left w:val="none" w:sz="0" w:space="0" w:color="auto"/>
            <w:bottom w:val="none" w:sz="0" w:space="0" w:color="auto"/>
            <w:right w:val="none" w:sz="0" w:space="0" w:color="auto"/>
          </w:divBdr>
        </w:div>
        <w:div w:id="1193615079">
          <w:marLeft w:val="0"/>
          <w:marRight w:val="0"/>
          <w:marTop w:val="0"/>
          <w:marBottom w:val="0"/>
          <w:divBdr>
            <w:top w:val="none" w:sz="0" w:space="0" w:color="auto"/>
            <w:left w:val="none" w:sz="0" w:space="0" w:color="auto"/>
            <w:bottom w:val="none" w:sz="0" w:space="0" w:color="auto"/>
            <w:right w:val="none" w:sz="0" w:space="0" w:color="auto"/>
          </w:divBdr>
        </w:div>
        <w:div w:id="373116391">
          <w:marLeft w:val="0"/>
          <w:marRight w:val="0"/>
          <w:marTop w:val="0"/>
          <w:marBottom w:val="0"/>
          <w:divBdr>
            <w:top w:val="none" w:sz="0" w:space="0" w:color="auto"/>
            <w:left w:val="none" w:sz="0" w:space="0" w:color="auto"/>
            <w:bottom w:val="none" w:sz="0" w:space="0" w:color="auto"/>
            <w:right w:val="none" w:sz="0" w:space="0" w:color="auto"/>
          </w:divBdr>
        </w:div>
        <w:div w:id="652640152">
          <w:marLeft w:val="0"/>
          <w:marRight w:val="0"/>
          <w:marTop w:val="0"/>
          <w:marBottom w:val="0"/>
          <w:divBdr>
            <w:top w:val="none" w:sz="0" w:space="0" w:color="auto"/>
            <w:left w:val="none" w:sz="0" w:space="0" w:color="auto"/>
            <w:bottom w:val="none" w:sz="0" w:space="0" w:color="auto"/>
            <w:right w:val="none" w:sz="0" w:space="0" w:color="auto"/>
          </w:divBdr>
        </w:div>
        <w:div w:id="532037650">
          <w:marLeft w:val="0"/>
          <w:marRight w:val="0"/>
          <w:marTop w:val="0"/>
          <w:marBottom w:val="0"/>
          <w:divBdr>
            <w:top w:val="none" w:sz="0" w:space="0" w:color="auto"/>
            <w:left w:val="none" w:sz="0" w:space="0" w:color="auto"/>
            <w:bottom w:val="none" w:sz="0" w:space="0" w:color="auto"/>
            <w:right w:val="none" w:sz="0" w:space="0" w:color="auto"/>
          </w:divBdr>
        </w:div>
        <w:div w:id="755596393">
          <w:marLeft w:val="0"/>
          <w:marRight w:val="0"/>
          <w:marTop w:val="0"/>
          <w:marBottom w:val="0"/>
          <w:divBdr>
            <w:top w:val="none" w:sz="0" w:space="0" w:color="auto"/>
            <w:left w:val="none" w:sz="0" w:space="0" w:color="auto"/>
            <w:bottom w:val="none" w:sz="0" w:space="0" w:color="auto"/>
            <w:right w:val="none" w:sz="0" w:space="0" w:color="auto"/>
          </w:divBdr>
        </w:div>
        <w:div w:id="1840608767">
          <w:marLeft w:val="0"/>
          <w:marRight w:val="0"/>
          <w:marTop w:val="0"/>
          <w:marBottom w:val="0"/>
          <w:divBdr>
            <w:top w:val="none" w:sz="0" w:space="0" w:color="auto"/>
            <w:left w:val="none" w:sz="0" w:space="0" w:color="auto"/>
            <w:bottom w:val="none" w:sz="0" w:space="0" w:color="auto"/>
            <w:right w:val="none" w:sz="0" w:space="0" w:color="auto"/>
          </w:divBdr>
        </w:div>
        <w:div w:id="1497570836">
          <w:marLeft w:val="0"/>
          <w:marRight w:val="0"/>
          <w:marTop w:val="0"/>
          <w:marBottom w:val="0"/>
          <w:divBdr>
            <w:top w:val="none" w:sz="0" w:space="0" w:color="auto"/>
            <w:left w:val="none" w:sz="0" w:space="0" w:color="auto"/>
            <w:bottom w:val="none" w:sz="0" w:space="0" w:color="auto"/>
            <w:right w:val="none" w:sz="0" w:space="0" w:color="auto"/>
          </w:divBdr>
        </w:div>
        <w:div w:id="2093159140">
          <w:marLeft w:val="0"/>
          <w:marRight w:val="0"/>
          <w:marTop w:val="0"/>
          <w:marBottom w:val="0"/>
          <w:divBdr>
            <w:top w:val="none" w:sz="0" w:space="0" w:color="auto"/>
            <w:left w:val="none" w:sz="0" w:space="0" w:color="auto"/>
            <w:bottom w:val="none" w:sz="0" w:space="0" w:color="auto"/>
            <w:right w:val="none" w:sz="0" w:space="0" w:color="auto"/>
          </w:divBdr>
        </w:div>
        <w:div w:id="1242987033">
          <w:marLeft w:val="0"/>
          <w:marRight w:val="0"/>
          <w:marTop w:val="0"/>
          <w:marBottom w:val="0"/>
          <w:divBdr>
            <w:top w:val="none" w:sz="0" w:space="0" w:color="auto"/>
            <w:left w:val="none" w:sz="0" w:space="0" w:color="auto"/>
            <w:bottom w:val="none" w:sz="0" w:space="0" w:color="auto"/>
            <w:right w:val="none" w:sz="0" w:space="0" w:color="auto"/>
          </w:divBdr>
        </w:div>
        <w:div w:id="1098790333">
          <w:marLeft w:val="0"/>
          <w:marRight w:val="0"/>
          <w:marTop w:val="0"/>
          <w:marBottom w:val="0"/>
          <w:divBdr>
            <w:top w:val="none" w:sz="0" w:space="0" w:color="auto"/>
            <w:left w:val="none" w:sz="0" w:space="0" w:color="auto"/>
            <w:bottom w:val="none" w:sz="0" w:space="0" w:color="auto"/>
            <w:right w:val="none" w:sz="0" w:space="0" w:color="auto"/>
          </w:divBdr>
        </w:div>
        <w:div w:id="696734565">
          <w:marLeft w:val="0"/>
          <w:marRight w:val="0"/>
          <w:marTop w:val="0"/>
          <w:marBottom w:val="0"/>
          <w:divBdr>
            <w:top w:val="none" w:sz="0" w:space="0" w:color="auto"/>
            <w:left w:val="none" w:sz="0" w:space="0" w:color="auto"/>
            <w:bottom w:val="none" w:sz="0" w:space="0" w:color="auto"/>
            <w:right w:val="none" w:sz="0" w:space="0" w:color="auto"/>
          </w:divBdr>
        </w:div>
        <w:div w:id="1876962629">
          <w:marLeft w:val="0"/>
          <w:marRight w:val="0"/>
          <w:marTop w:val="0"/>
          <w:marBottom w:val="0"/>
          <w:divBdr>
            <w:top w:val="none" w:sz="0" w:space="0" w:color="auto"/>
            <w:left w:val="none" w:sz="0" w:space="0" w:color="auto"/>
            <w:bottom w:val="none" w:sz="0" w:space="0" w:color="auto"/>
            <w:right w:val="none" w:sz="0" w:space="0" w:color="auto"/>
          </w:divBdr>
        </w:div>
        <w:div w:id="995499739">
          <w:marLeft w:val="0"/>
          <w:marRight w:val="0"/>
          <w:marTop w:val="0"/>
          <w:marBottom w:val="0"/>
          <w:divBdr>
            <w:top w:val="none" w:sz="0" w:space="0" w:color="auto"/>
            <w:left w:val="none" w:sz="0" w:space="0" w:color="auto"/>
            <w:bottom w:val="none" w:sz="0" w:space="0" w:color="auto"/>
            <w:right w:val="none" w:sz="0" w:space="0" w:color="auto"/>
          </w:divBdr>
        </w:div>
        <w:div w:id="1485048992">
          <w:marLeft w:val="0"/>
          <w:marRight w:val="0"/>
          <w:marTop w:val="0"/>
          <w:marBottom w:val="0"/>
          <w:divBdr>
            <w:top w:val="none" w:sz="0" w:space="0" w:color="auto"/>
            <w:left w:val="none" w:sz="0" w:space="0" w:color="auto"/>
            <w:bottom w:val="none" w:sz="0" w:space="0" w:color="auto"/>
            <w:right w:val="none" w:sz="0" w:space="0" w:color="auto"/>
          </w:divBdr>
        </w:div>
        <w:div w:id="1368138553">
          <w:marLeft w:val="0"/>
          <w:marRight w:val="0"/>
          <w:marTop w:val="0"/>
          <w:marBottom w:val="0"/>
          <w:divBdr>
            <w:top w:val="none" w:sz="0" w:space="0" w:color="auto"/>
            <w:left w:val="none" w:sz="0" w:space="0" w:color="auto"/>
            <w:bottom w:val="none" w:sz="0" w:space="0" w:color="auto"/>
            <w:right w:val="none" w:sz="0" w:space="0" w:color="auto"/>
          </w:divBdr>
        </w:div>
        <w:div w:id="1423068541">
          <w:marLeft w:val="0"/>
          <w:marRight w:val="0"/>
          <w:marTop w:val="0"/>
          <w:marBottom w:val="0"/>
          <w:divBdr>
            <w:top w:val="none" w:sz="0" w:space="0" w:color="auto"/>
            <w:left w:val="none" w:sz="0" w:space="0" w:color="auto"/>
            <w:bottom w:val="none" w:sz="0" w:space="0" w:color="auto"/>
            <w:right w:val="none" w:sz="0" w:space="0" w:color="auto"/>
          </w:divBdr>
        </w:div>
        <w:div w:id="1589994850">
          <w:marLeft w:val="0"/>
          <w:marRight w:val="0"/>
          <w:marTop w:val="0"/>
          <w:marBottom w:val="0"/>
          <w:divBdr>
            <w:top w:val="none" w:sz="0" w:space="0" w:color="auto"/>
            <w:left w:val="none" w:sz="0" w:space="0" w:color="auto"/>
            <w:bottom w:val="none" w:sz="0" w:space="0" w:color="auto"/>
            <w:right w:val="none" w:sz="0" w:space="0" w:color="auto"/>
          </w:divBdr>
        </w:div>
        <w:div w:id="1947733259">
          <w:marLeft w:val="0"/>
          <w:marRight w:val="0"/>
          <w:marTop w:val="0"/>
          <w:marBottom w:val="0"/>
          <w:divBdr>
            <w:top w:val="none" w:sz="0" w:space="0" w:color="auto"/>
            <w:left w:val="none" w:sz="0" w:space="0" w:color="auto"/>
            <w:bottom w:val="none" w:sz="0" w:space="0" w:color="auto"/>
            <w:right w:val="none" w:sz="0" w:space="0" w:color="auto"/>
          </w:divBdr>
        </w:div>
        <w:div w:id="1736705421">
          <w:marLeft w:val="0"/>
          <w:marRight w:val="0"/>
          <w:marTop w:val="0"/>
          <w:marBottom w:val="0"/>
          <w:divBdr>
            <w:top w:val="none" w:sz="0" w:space="0" w:color="auto"/>
            <w:left w:val="none" w:sz="0" w:space="0" w:color="auto"/>
            <w:bottom w:val="none" w:sz="0" w:space="0" w:color="auto"/>
            <w:right w:val="none" w:sz="0" w:space="0" w:color="auto"/>
          </w:divBdr>
        </w:div>
        <w:div w:id="1878227710">
          <w:marLeft w:val="0"/>
          <w:marRight w:val="0"/>
          <w:marTop w:val="0"/>
          <w:marBottom w:val="0"/>
          <w:divBdr>
            <w:top w:val="none" w:sz="0" w:space="0" w:color="auto"/>
            <w:left w:val="none" w:sz="0" w:space="0" w:color="auto"/>
            <w:bottom w:val="none" w:sz="0" w:space="0" w:color="auto"/>
            <w:right w:val="none" w:sz="0" w:space="0" w:color="auto"/>
          </w:divBdr>
        </w:div>
        <w:div w:id="502167128">
          <w:marLeft w:val="0"/>
          <w:marRight w:val="0"/>
          <w:marTop w:val="0"/>
          <w:marBottom w:val="0"/>
          <w:divBdr>
            <w:top w:val="none" w:sz="0" w:space="0" w:color="auto"/>
            <w:left w:val="none" w:sz="0" w:space="0" w:color="auto"/>
            <w:bottom w:val="none" w:sz="0" w:space="0" w:color="auto"/>
            <w:right w:val="none" w:sz="0" w:space="0" w:color="auto"/>
          </w:divBdr>
        </w:div>
        <w:div w:id="970133647">
          <w:marLeft w:val="0"/>
          <w:marRight w:val="0"/>
          <w:marTop w:val="0"/>
          <w:marBottom w:val="0"/>
          <w:divBdr>
            <w:top w:val="none" w:sz="0" w:space="0" w:color="auto"/>
            <w:left w:val="none" w:sz="0" w:space="0" w:color="auto"/>
            <w:bottom w:val="none" w:sz="0" w:space="0" w:color="auto"/>
            <w:right w:val="none" w:sz="0" w:space="0" w:color="auto"/>
          </w:divBdr>
        </w:div>
        <w:div w:id="1160730093">
          <w:marLeft w:val="0"/>
          <w:marRight w:val="0"/>
          <w:marTop w:val="0"/>
          <w:marBottom w:val="0"/>
          <w:divBdr>
            <w:top w:val="none" w:sz="0" w:space="0" w:color="auto"/>
            <w:left w:val="none" w:sz="0" w:space="0" w:color="auto"/>
            <w:bottom w:val="none" w:sz="0" w:space="0" w:color="auto"/>
            <w:right w:val="none" w:sz="0" w:space="0" w:color="auto"/>
          </w:divBdr>
        </w:div>
        <w:div w:id="212471941">
          <w:marLeft w:val="0"/>
          <w:marRight w:val="0"/>
          <w:marTop w:val="0"/>
          <w:marBottom w:val="0"/>
          <w:divBdr>
            <w:top w:val="none" w:sz="0" w:space="0" w:color="auto"/>
            <w:left w:val="none" w:sz="0" w:space="0" w:color="auto"/>
            <w:bottom w:val="none" w:sz="0" w:space="0" w:color="auto"/>
            <w:right w:val="none" w:sz="0" w:space="0" w:color="auto"/>
          </w:divBdr>
        </w:div>
        <w:div w:id="1481383478">
          <w:marLeft w:val="0"/>
          <w:marRight w:val="0"/>
          <w:marTop w:val="0"/>
          <w:marBottom w:val="0"/>
          <w:divBdr>
            <w:top w:val="none" w:sz="0" w:space="0" w:color="auto"/>
            <w:left w:val="none" w:sz="0" w:space="0" w:color="auto"/>
            <w:bottom w:val="none" w:sz="0" w:space="0" w:color="auto"/>
            <w:right w:val="none" w:sz="0" w:space="0" w:color="auto"/>
          </w:divBdr>
        </w:div>
        <w:div w:id="15622514">
          <w:marLeft w:val="0"/>
          <w:marRight w:val="0"/>
          <w:marTop w:val="0"/>
          <w:marBottom w:val="0"/>
          <w:divBdr>
            <w:top w:val="none" w:sz="0" w:space="0" w:color="auto"/>
            <w:left w:val="none" w:sz="0" w:space="0" w:color="auto"/>
            <w:bottom w:val="none" w:sz="0" w:space="0" w:color="auto"/>
            <w:right w:val="none" w:sz="0" w:space="0" w:color="auto"/>
          </w:divBdr>
        </w:div>
        <w:div w:id="78138977">
          <w:marLeft w:val="0"/>
          <w:marRight w:val="0"/>
          <w:marTop w:val="0"/>
          <w:marBottom w:val="0"/>
          <w:divBdr>
            <w:top w:val="none" w:sz="0" w:space="0" w:color="auto"/>
            <w:left w:val="none" w:sz="0" w:space="0" w:color="auto"/>
            <w:bottom w:val="none" w:sz="0" w:space="0" w:color="auto"/>
            <w:right w:val="none" w:sz="0" w:space="0" w:color="auto"/>
          </w:divBdr>
        </w:div>
        <w:div w:id="1874807995">
          <w:marLeft w:val="0"/>
          <w:marRight w:val="0"/>
          <w:marTop w:val="0"/>
          <w:marBottom w:val="0"/>
          <w:divBdr>
            <w:top w:val="none" w:sz="0" w:space="0" w:color="auto"/>
            <w:left w:val="none" w:sz="0" w:space="0" w:color="auto"/>
            <w:bottom w:val="none" w:sz="0" w:space="0" w:color="auto"/>
            <w:right w:val="none" w:sz="0" w:space="0" w:color="auto"/>
          </w:divBdr>
        </w:div>
        <w:div w:id="1329794225">
          <w:marLeft w:val="0"/>
          <w:marRight w:val="0"/>
          <w:marTop w:val="0"/>
          <w:marBottom w:val="0"/>
          <w:divBdr>
            <w:top w:val="none" w:sz="0" w:space="0" w:color="auto"/>
            <w:left w:val="none" w:sz="0" w:space="0" w:color="auto"/>
            <w:bottom w:val="none" w:sz="0" w:space="0" w:color="auto"/>
            <w:right w:val="none" w:sz="0" w:space="0" w:color="auto"/>
          </w:divBdr>
        </w:div>
        <w:div w:id="1670401668">
          <w:marLeft w:val="0"/>
          <w:marRight w:val="0"/>
          <w:marTop w:val="0"/>
          <w:marBottom w:val="0"/>
          <w:divBdr>
            <w:top w:val="none" w:sz="0" w:space="0" w:color="auto"/>
            <w:left w:val="none" w:sz="0" w:space="0" w:color="auto"/>
            <w:bottom w:val="none" w:sz="0" w:space="0" w:color="auto"/>
            <w:right w:val="none" w:sz="0" w:space="0" w:color="auto"/>
          </w:divBdr>
        </w:div>
        <w:div w:id="1327904984">
          <w:marLeft w:val="0"/>
          <w:marRight w:val="0"/>
          <w:marTop w:val="0"/>
          <w:marBottom w:val="0"/>
          <w:divBdr>
            <w:top w:val="none" w:sz="0" w:space="0" w:color="auto"/>
            <w:left w:val="none" w:sz="0" w:space="0" w:color="auto"/>
            <w:bottom w:val="none" w:sz="0" w:space="0" w:color="auto"/>
            <w:right w:val="none" w:sz="0" w:space="0" w:color="auto"/>
          </w:divBdr>
        </w:div>
        <w:div w:id="1291327163">
          <w:marLeft w:val="0"/>
          <w:marRight w:val="0"/>
          <w:marTop w:val="0"/>
          <w:marBottom w:val="0"/>
          <w:divBdr>
            <w:top w:val="none" w:sz="0" w:space="0" w:color="auto"/>
            <w:left w:val="none" w:sz="0" w:space="0" w:color="auto"/>
            <w:bottom w:val="none" w:sz="0" w:space="0" w:color="auto"/>
            <w:right w:val="none" w:sz="0" w:space="0" w:color="auto"/>
          </w:divBdr>
        </w:div>
        <w:div w:id="28533288">
          <w:marLeft w:val="0"/>
          <w:marRight w:val="0"/>
          <w:marTop w:val="0"/>
          <w:marBottom w:val="0"/>
          <w:divBdr>
            <w:top w:val="none" w:sz="0" w:space="0" w:color="auto"/>
            <w:left w:val="none" w:sz="0" w:space="0" w:color="auto"/>
            <w:bottom w:val="none" w:sz="0" w:space="0" w:color="auto"/>
            <w:right w:val="none" w:sz="0" w:space="0" w:color="auto"/>
          </w:divBdr>
        </w:div>
        <w:div w:id="1097948699">
          <w:marLeft w:val="0"/>
          <w:marRight w:val="0"/>
          <w:marTop w:val="0"/>
          <w:marBottom w:val="0"/>
          <w:divBdr>
            <w:top w:val="none" w:sz="0" w:space="0" w:color="auto"/>
            <w:left w:val="none" w:sz="0" w:space="0" w:color="auto"/>
            <w:bottom w:val="none" w:sz="0" w:space="0" w:color="auto"/>
            <w:right w:val="none" w:sz="0" w:space="0" w:color="auto"/>
          </w:divBdr>
        </w:div>
        <w:div w:id="1383797215">
          <w:marLeft w:val="0"/>
          <w:marRight w:val="0"/>
          <w:marTop w:val="0"/>
          <w:marBottom w:val="0"/>
          <w:divBdr>
            <w:top w:val="none" w:sz="0" w:space="0" w:color="auto"/>
            <w:left w:val="none" w:sz="0" w:space="0" w:color="auto"/>
            <w:bottom w:val="none" w:sz="0" w:space="0" w:color="auto"/>
            <w:right w:val="none" w:sz="0" w:space="0" w:color="auto"/>
          </w:divBdr>
        </w:div>
        <w:div w:id="686172783">
          <w:marLeft w:val="0"/>
          <w:marRight w:val="0"/>
          <w:marTop w:val="0"/>
          <w:marBottom w:val="0"/>
          <w:divBdr>
            <w:top w:val="none" w:sz="0" w:space="0" w:color="auto"/>
            <w:left w:val="none" w:sz="0" w:space="0" w:color="auto"/>
            <w:bottom w:val="none" w:sz="0" w:space="0" w:color="auto"/>
            <w:right w:val="none" w:sz="0" w:space="0" w:color="auto"/>
          </w:divBdr>
        </w:div>
        <w:div w:id="192545387">
          <w:marLeft w:val="0"/>
          <w:marRight w:val="0"/>
          <w:marTop w:val="0"/>
          <w:marBottom w:val="0"/>
          <w:divBdr>
            <w:top w:val="none" w:sz="0" w:space="0" w:color="auto"/>
            <w:left w:val="none" w:sz="0" w:space="0" w:color="auto"/>
            <w:bottom w:val="none" w:sz="0" w:space="0" w:color="auto"/>
            <w:right w:val="none" w:sz="0" w:space="0" w:color="auto"/>
          </w:divBdr>
        </w:div>
        <w:div w:id="1036781011">
          <w:marLeft w:val="0"/>
          <w:marRight w:val="0"/>
          <w:marTop w:val="0"/>
          <w:marBottom w:val="0"/>
          <w:divBdr>
            <w:top w:val="none" w:sz="0" w:space="0" w:color="auto"/>
            <w:left w:val="none" w:sz="0" w:space="0" w:color="auto"/>
            <w:bottom w:val="none" w:sz="0" w:space="0" w:color="auto"/>
            <w:right w:val="none" w:sz="0" w:space="0" w:color="auto"/>
          </w:divBdr>
        </w:div>
        <w:div w:id="133834167">
          <w:marLeft w:val="0"/>
          <w:marRight w:val="0"/>
          <w:marTop w:val="0"/>
          <w:marBottom w:val="0"/>
          <w:divBdr>
            <w:top w:val="none" w:sz="0" w:space="0" w:color="auto"/>
            <w:left w:val="none" w:sz="0" w:space="0" w:color="auto"/>
            <w:bottom w:val="none" w:sz="0" w:space="0" w:color="auto"/>
            <w:right w:val="none" w:sz="0" w:space="0" w:color="auto"/>
          </w:divBdr>
        </w:div>
        <w:div w:id="9647253">
          <w:marLeft w:val="0"/>
          <w:marRight w:val="0"/>
          <w:marTop w:val="0"/>
          <w:marBottom w:val="0"/>
          <w:divBdr>
            <w:top w:val="none" w:sz="0" w:space="0" w:color="auto"/>
            <w:left w:val="none" w:sz="0" w:space="0" w:color="auto"/>
            <w:bottom w:val="none" w:sz="0" w:space="0" w:color="auto"/>
            <w:right w:val="none" w:sz="0" w:space="0" w:color="auto"/>
          </w:divBdr>
        </w:div>
        <w:div w:id="1378043864">
          <w:marLeft w:val="0"/>
          <w:marRight w:val="0"/>
          <w:marTop w:val="0"/>
          <w:marBottom w:val="0"/>
          <w:divBdr>
            <w:top w:val="none" w:sz="0" w:space="0" w:color="auto"/>
            <w:left w:val="none" w:sz="0" w:space="0" w:color="auto"/>
            <w:bottom w:val="none" w:sz="0" w:space="0" w:color="auto"/>
            <w:right w:val="none" w:sz="0" w:space="0" w:color="auto"/>
          </w:divBdr>
        </w:div>
        <w:div w:id="908461042">
          <w:marLeft w:val="0"/>
          <w:marRight w:val="0"/>
          <w:marTop w:val="0"/>
          <w:marBottom w:val="0"/>
          <w:divBdr>
            <w:top w:val="none" w:sz="0" w:space="0" w:color="auto"/>
            <w:left w:val="none" w:sz="0" w:space="0" w:color="auto"/>
            <w:bottom w:val="none" w:sz="0" w:space="0" w:color="auto"/>
            <w:right w:val="none" w:sz="0" w:space="0" w:color="auto"/>
          </w:divBdr>
        </w:div>
        <w:div w:id="1686788543">
          <w:marLeft w:val="0"/>
          <w:marRight w:val="0"/>
          <w:marTop w:val="0"/>
          <w:marBottom w:val="0"/>
          <w:divBdr>
            <w:top w:val="none" w:sz="0" w:space="0" w:color="auto"/>
            <w:left w:val="none" w:sz="0" w:space="0" w:color="auto"/>
            <w:bottom w:val="none" w:sz="0" w:space="0" w:color="auto"/>
            <w:right w:val="none" w:sz="0" w:space="0" w:color="auto"/>
          </w:divBdr>
        </w:div>
        <w:div w:id="534543863">
          <w:marLeft w:val="0"/>
          <w:marRight w:val="0"/>
          <w:marTop w:val="0"/>
          <w:marBottom w:val="0"/>
          <w:divBdr>
            <w:top w:val="none" w:sz="0" w:space="0" w:color="auto"/>
            <w:left w:val="none" w:sz="0" w:space="0" w:color="auto"/>
            <w:bottom w:val="none" w:sz="0" w:space="0" w:color="auto"/>
            <w:right w:val="none" w:sz="0" w:space="0" w:color="auto"/>
          </w:divBdr>
        </w:div>
        <w:div w:id="358512896">
          <w:marLeft w:val="0"/>
          <w:marRight w:val="0"/>
          <w:marTop w:val="0"/>
          <w:marBottom w:val="0"/>
          <w:divBdr>
            <w:top w:val="none" w:sz="0" w:space="0" w:color="auto"/>
            <w:left w:val="none" w:sz="0" w:space="0" w:color="auto"/>
            <w:bottom w:val="none" w:sz="0" w:space="0" w:color="auto"/>
            <w:right w:val="none" w:sz="0" w:space="0" w:color="auto"/>
          </w:divBdr>
        </w:div>
        <w:div w:id="417598814">
          <w:marLeft w:val="0"/>
          <w:marRight w:val="0"/>
          <w:marTop w:val="0"/>
          <w:marBottom w:val="0"/>
          <w:divBdr>
            <w:top w:val="none" w:sz="0" w:space="0" w:color="auto"/>
            <w:left w:val="none" w:sz="0" w:space="0" w:color="auto"/>
            <w:bottom w:val="none" w:sz="0" w:space="0" w:color="auto"/>
            <w:right w:val="none" w:sz="0" w:space="0" w:color="auto"/>
          </w:divBdr>
        </w:div>
        <w:div w:id="1211720608">
          <w:marLeft w:val="0"/>
          <w:marRight w:val="0"/>
          <w:marTop w:val="0"/>
          <w:marBottom w:val="0"/>
          <w:divBdr>
            <w:top w:val="none" w:sz="0" w:space="0" w:color="auto"/>
            <w:left w:val="none" w:sz="0" w:space="0" w:color="auto"/>
            <w:bottom w:val="none" w:sz="0" w:space="0" w:color="auto"/>
            <w:right w:val="none" w:sz="0" w:space="0" w:color="auto"/>
          </w:divBdr>
        </w:div>
        <w:div w:id="179392297">
          <w:marLeft w:val="0"/>
          <w:marRight w:val="0"/>
          <w:marTop w:val="0"/>
          <w:marBottom w:val="0"/>
          <w:divBdr>
            <w:top w:val="none" w:sz="0" w:space="0" w:color="auto"/>
            <w:left w:val="none" w:sz="0" w:space="0" w:color="auto"/>
            <w:bottom w:val="none" w:sz="0" w:space="0" w:color="auto"/>
            <w:right w:val="none" w:sz="0" w:space="0" w:color="auto"/>
          </w:divBdr>
        </w:div>
        <w:div w:id="2143845817">
          <w:marLeft w:val="0"/>
          <w:marRight w:val="0"/>
          <w:marTop w:val="0"/>
          <w:marBottom w:val="0"/>
          <w:divBdr>
            <w:top w:val="none" w:sz="0" w:space="0" w:color="auto"/>
            <w:left w:val="none" w:sz="0" w:space="0" w:color="auto"/>
            <w:bottom w:val="none" w:sz="0" w:space="0" w:color="auto"/>
            <w:right w:val="none" w:sz="0" w:space="0" w:color="auto"/>
          </w:divBdr>
        </w:div>
        <w:div w:id="1621112193">
          <w:marLeft w:val="0"/>
          <w:marRight w:val="0"/>
          <w:marTop w:val="0"/>
          <w:marBottom w:val="0"/>
          <w:divBdr>
            <w:top w:val="none" w:sz="0" w:space="0" w:color="auto"/>
            <w:left w:val="none" w:sz="0" w:space="0" w:color="auto"/>
            <w:bottom w:val="none" w:sz="0" w:space="0" w:color="auto"/>
            <w:right w:val="none" w:sz="0" w:space="0" w:color="auto"/>
          </w:divBdr>
        </w:div>
        <w:div w:id="1018460429">
          <w:marLeft w:val="0"/>
          <w:marRight w:val="0"/>
          <w:marTop w:val="0"/>
          <w:marBottom w:val="0"/>
          <w:divBdr>
            <w:top w:val="none" w:sz="0" w:space="0" w:color="auto"/>
            <w:left w:val="none" w:sz="0" w:space="0" w:color="auto"/>
            <w:bottom w:val="none" w:sz="0" w:space="0" w:color="auto"/>
            <w:right w:val="none" w:sz="0" w:space="0" w:color="auto"/>
          </w:divBdr>
        </w:div>
        <w:div w:id="256864110">
          <w:marLeft w:val="0"/>
          <w:marRight w:val="0"/>
          <w:marTop w:val="0"/>
          <w:marBottom w:val="0"/>
          <w:divBdr>
            <w:top w:val="none" w:sz="0" w:space="0" w:color="auto"/>
            <w:left w:val="none" w:sz="0" w:space="0" w:color="auto"/>
            <w:bottom w:val="none" w:sz="0" w:space="0" w:color="auto"/>
            <w:right w:val="none" w:sz="0" w:space="0" w:color="auto"/>
          </w:divBdr>
        </w:div>
        <w:div w:id="1803647991">
          <w:marLeft w:val="0"/>
          <w:marRight w:val="0"/>
          <w:marTop w:val="0"/>
          <w:marBottom w:val="0"/>
          <w:divBdr>
            <w:top w:val="none" w:sz="0" w:space="0" w:color="auto"/>
            <w:left w:val="none" w:sz="0" w:space="0" w:color="auto"/>
            <w:bottom w:val="none" w:sz="0" w:space="0" w:color="auto"/>
            <w:right w:val="none" w:sz="0" w:space="0" w:color="auto"/>
          </w:divBdr>
        </w:div>
        <w:div w:id="1550337319">
          <w:marLeft w:val="0"/>
          <w:marRight w:val="0"/>
          <w:marTop w:val="0"/>
          <w:marBottom w:val="0"/>
          <w:divBdr>
            <w:top w:val="none" w:sz="0" w:space="0" w:color="auto"/>
            <w:left w:val="none" w:sz="0" w:space="0" w:color="auto"/>
            <w:bottom w:val="none" w:sz="0" w:space="0" w:color="auto"/>
            <w:right w:val="none" w:sz="0" w:space="0" w:color="auto"/>
          </w:divBdr>
        </w:div>
        <w:div w:id="181865431">
          <w:marLeft w:val="0"/>
          <w:marRight w:val="0"/>
          <w:marTop w:val="0"/>
          <w:marBottom w:val="0"/>
          <w:divBdr>
            <w:top w:val="none" w:sz="0" w:space="0" w:color="auto"/>
            <w:left w:val="none" w:sz="0" w:space="0" w:color="auto"/>
            <w:bottom w:val="none" w:sz="0" w:space="0" w:color="auto"/>
            <w:right w:val="none" w:sz="0" w:space="0" w:color="auto"/>
          </w:divBdr>
        </w:div>
        <w:div w:id="1156457428">
          <w:marLeft w:val="0"/>
          <w:marRight w:val="0"/>
          <w:marTop w:val="0"/>
          <w:marBottom w:val="0"/>
          <w:divBdr>
            <w:top w:val="none" w:sz="0" w:space="0" w:color="auto"/>
            <w:left w:val="none" w:sz="0" w:space="0" w:color="auto"/>
            <w:bottom w:val="none" w:sz="0" w:space="0" w:color="auto"/>
            <w:right w:val="none" w:sz="0" w:space="0" w:color="auto"/>
          </w:divBdr>
        </w:div>
        <w:div w:id="2086609201">
          <w:marLeft w:val="0"/>
          <w:marRight w:val="0"/>
          <w:marTop w:val="0"/>
          <w:marBottom w:val="0"/>
          <w:divBdr>
            <w:top w:val="none" w:sz="0" w:space="0" w:color="auto"/>
            <w:left w:val="none" w:sz="0" w:space="0" w:color="auto"/>
            <w:bottom w:val="none" w:sz="0" w:space="0" w:color="auto"/>
            <w:right w:val="none" w:sz="0" w:space="0" w:color="auto"/>
          </w:divBdr>
        </w:div>
        <w:div w:id="1501458965">
          <w:marLeft w:val="0"/>
          <w:marRight w:val="0"/>
          <w:marTop w:val="0"/>
          <w:marBottom w:val="0"/>
          <w:divBdr>
            <w:top w:val="none" w:sz="0" w:space="0" w:color="auto"/>
            <w:left w:val="none" w:sz="0" w:space="0" w:color="auto"/>
            <w:bottom w:val="none" w:sz="0" w:space="0" w:color="auto"/>
            <w:right w:val="none" w:sz="0" w:space="0" w:color="auto"/>
          </w:divBdr>
        </w:div>
        <w:div w:id="1043405082">
          <w:marLeft w:val="0"/>
          <w:marRight w:val="0"/>
          <w:marTop w:val="0"/>
          <w:marBottom w:val="0"/>
          <w:divBdr>
            <w:top w:val="none" w:sz="0" w:space="0" w:color="auto"/>
            <w:left w:val="none" w:sz="0" w:space="0" w:color="auto"/>
            <w:bottom w:val="none" w:sz="0" w:space="0" w:color="auto"/>
            <w:right w:val="none" w:sz="0" w:space="0" w:color="auto"/>
          </w:divBdr>
        </w:div>
        <w:div w:id="2067675658">
          <w:marLeft w:val="0"/>
          <w:marRight w:val="0"/>
          <w:marTop w:val="0"/>
          <w:marBottom w:val="0"/>
          <w:divBdr>
            <w:top w:val="none" w:sz="0" w:space="0" w:color="auto"/>
            <w:left w:val="none" w:sz="0" w:space="0" w:color="auto"/>
            <w:bottom w:val="none" w:sz="0" w:space="0" w:color="auto"/>
            <w:right w:val="none" w:sz="0" w:space="0" w:color="auto"/>
          </w:divBdr>
        </w:div>
        <w:div w:id="728302980">
          <w:marLeft w:val="0"/>
          <w:marRight w:val="0"/>
          <w:marTop w:val="0"/>
          <w:marBottom w:val="0"/>
          <w:divBdr>
            <w:top w:val="none" w:sz="0" w:space="0" w:color="auto"/>
            <w:left w:val="none" w:sz="0" w:space="0" w:color="auto"/>
            <w:bottom w:val="none" w:sz="0" w:space="0" w:color="auto"/>
            <w:right w:val="none" w:sz="0" w:space="0" w:color="auto"/>
          </w:divBdr>
        </w:div>
        <w:div w:id="774708891">
          <w:marLeft w:val="0"/>
          <w:marRight w:val="0"/>
          <w:marTop w:val="0"/>
          <w:marBottom w:val="0"/>
          <w:divBdr>
            <w:top w:val="none" w:sz="0" w:space="0" w:color="auto"/>
            <w:left w:val="none" w:sz="0" w:space="0" w:color="auto"/>
            <w:bottom w:val="none" w:sz="0" w:space="0" w:color="auto"/>
            <w:right w:val="none" w:sz="0" w:space="0" w:color="auto"/>
          </w:divBdr>
        </w:div>
        <w:div w:id="1069034843">
          <w:marLeft w:val="0"/>
          <w:marRight w:val="0"/>
          <w:marTop w:val="0"/>
          <w:marBottom w:val="0"/>
          <w:divBdr>
            <w:top w:val="none" w:sz="0" w:space="0" w:color="auto"/>
            <w:left w:val="none" w:sz="0" w:space="0" w:color="auto"/>
            <w:bottom w:val="none" w:sz="0" w:space="0" w:color="auto"/>
            <w:right w:val="none" w:sz="0" w:space="0" w:color="auto"/>
          </w:divBdr>
        </w:div>
        <w:div w:id="305088366">
          <w:marLeft w:val="0"/>
          <w:marRight w:val="0"/>
          <w:marTop w:val="0"/>
          <w:marBottom w:val="0"/>
          <w:divBdr>
            <w:top w:val="none" w:sz="0" w:space="0" w:color="auto"/>
            <w:left w:val="none" w:sz="0" w:space="0" w:color="auto"/>
            <w:bottom w:val="none" w:sz="0" w:space="0" w:color="auto"/>
            <w:right w:val="none" w:sz="0" w:space="0" w:color="auto"/>
          </w:divBdr>
        </w:div>
        <w:div w:id="1994677713">
          <w:marLeft w:val="0"/>
          <w:marRight w:val="0"/>
          <w:marTop w:val="0"/>
          <w:marBottom w:val="0"/>
          <w:divBdr>
            <w:top w:val="none" w:sz="0" w:space="0" w:color="auto"/>
            <w:left w:val="none" w:sz="0" w:space="0" w:color="auto"/>
            <w:bottom w:val="none" w:sz="0" w:space="0" w:color="auto"/>
            <w:right w:val="none" w:sz="0" w:space="0" w:color="auto"/>
          </w:divBdr>
        </w:div>
        <w:div w:id="784080383">
          <w:marLeft w:val="0"/>
          <w:marRight w:val="0"/>
          <w:marTop w:val="0"/>
          <w:marBottom w:val="0"/>
          <w:divBdr>
            <w:top w:val="none" w:sz="0" w:space="0" w:color="auto"/>
            <w:left w:val="none" w:sz="0" w:space="0" w:color="auto"/>
            <w:bottom w:val="none" w:sz="0" w:space="0" w:color="auto"/>
            <w:right w:val="none" w:sz="0" w:space="0" w:color="auto"/>
          </w:divBdr>
        </w:div>
        <w:div w:id="1611084516">
          <w:marLeft w:val="0"/>
          <w:marRight w:val="0"/>
          <w:marTop w:val="0"/>
          <w:marBottom w:val="0"/>
          <w:divBdr>
            <w:top w:val="none" w:sz="0" w:space="0" w:color="auto"/>
            <w:left w:val="none" w:sz="0" w:space="0" w:color="auto"/>
            <w:bottom w:val="none" w:sz="0" w:space="0" w:color="auto"/>
            <w:right w:val="none" w:sz="0" w:space="0" w:color="auto"/>
          </w:divBdr>
        </w:div>
        <w:div w:id="1863662989">
          <w:marLeft w:val="0"/>
          <w:marRight w:val="0"/>
          <w:marTop w:val="0"/>
          <w:marBottom w:val="0"/>
          <w:divBdr>
            <w:top w:val="none" w:sz="0" w:space="0" w:color="auto"/>
            <w:left w:val="none" w:sz="0" w:space="0" w:color="auto"/>
            <w:bottom w:val="none" w:sz="0" w:space="0" w:color="auto"/>
            <w:right w:val="none" w:sz="0" w:space="0" w:color="auto"/>
          </w:divBdr>
        </w:div>
        <w:div w:id="1912733860">
          <w:marLeft w:val="0"/>
          <w:marRight w:val="0"/>
          <w:marTop w:val="0"/>
          <w:marBottom w:val="0"/>
          <w:divBdr>
            <w:top w:val="none" w:sz="0" w:space="0" w:color="auto"/>
            <w:left w:val="none" w:sz="0" w:space="0" w:color="auto"/>
            <w:bottom w:val="none" w:sz="0" w:space="0" w:color="auto"/>
            <w:right w:val="none" w:sz="0" w:space="0" w:color="auto"/>
          </w:divBdr>
        </w:div>
        <w:div w:id="627665468">
          <w:marLeft w:val="0"/>
          <w:marRight w:val="0"/>
          <w:marTop w:val="0"/>
          <w:marBottom w:val="0"/>
          <w:divBdr>
            <w:top w:val="none" w:sz="0" w:space="0" w:color="auto"/>
            <w:left w:val="none" w:sz="0" w:space="0" w:color="auto"/>
            <w:bottom w:val="none" w:sz="0" w:space="0" w:color="auto"/>
            <w:right w:val="none" w:sz="0" w:space="0" w:color="auto"/>
          </w:divBdr>
        </w:div>
        <w:div w:id="405612452">
          <w:marLeft w:val="0"/>
          <w:marRight w:val="0"/>
          <w:marTop w:val="0"/>
          <w:marBottom w:val="0"/>
          <w:divBdr>
            <w:top w:val="none" w:sz="0" w:space="0" w:color="auto"/>
            <w:left w:val="none" w:sz="0" w:space="0" w:color="auto"/>
            <w:bottom w:val="none" w:sz="0" w:space="0" w:color="auto"/>
            <w:right w:val="none" w:sz="0" w:space="0" w:color="auto"/>
          </w:divBdr>
        </w:div>
        <w:div w:id="1346404194">
          <w:marLeft w:val="0"/>
          <w:marRight w:val="0"/>
          <w:marTop w:val="0"/>
          <w:marBottom w:val="0"/>
          <w:divBdr>
            <w:top w:val="none" w:sz="0" w:space="0" w:color="auto"/>
            <w:left w:val="none" w:sz="0" w:space="0" w:color="auto"/>
            <w:bottom w:val="none" w:sz="0" w:space="0" w:color="auto"/>
            <w:right w:val="none" w:sz="0" w:space="0" w:color="auto"/>
          </w:divBdr>
        </w:div>
        <w:div w:id="742671">
          <w:marLeft w:val="0"/>
          <w:marRight w:val="0"/>
          <w:marTop w:val="0"/>
          <w:marBottom w:val="0"/>
          <w:divBdr>
            <w:top w:val="none" w:sz="0" w:space="0" w:color="auto"/>
            <w:left w:val="none" w:sz="0" w:space="0" w:color="auto"/>
            <w:bottom w:val="none" w:sz="0" w:space="0" w:color="auto"/>
            <w:right w:val="none" w:sz="0" w:space="0" w:color="auto"/>
          </w:divBdr>
        </w:div>
        <w:div w:id="983316743">
          <w:marLeft w:val="0"/>
          <w:marRight w:val="0"/>
          <w:marTop w:val="0"/>
          <w:marBottom w:val="0"/>
          <w:divBdr>
            <w:top w:val="none" w:sz="0" w:space="0" w:color="auto"/>
            <w:left w:val="none" w:sz="0" w:space="0" w:color="auto"/>
            <w:bottom w:val="none" w:sz="0" w:space="0" w:color="auto"/>
            <w:right w:val="none" w:sz="0" w:space="0" w:color="auto"/>
          </w:divBdr>
        </w:div>
        <w:div w:id="1308775971">
          <w:marLeft w:val="0"/>
          <w:marRight w:val="0"/>
          <w:marTop w:val="0"/>
          <w:marBottom w:val="0"/>
          <w:divBdr>
            <w:top w:val="none" w:sz="0" w:space="0" w:color="auto"/>
            <w:left w:val="none" w:sz="0" w:space="0" w:color="auto"/>
            <w:bottom w:val="none" w:sz="0" w:space="0" w:color="auto"/>
            <w:right w:val="none" w:sz="0" w:space="0" w:color="auto"/>
          </w:divBdr>
        </w:div>
        <w:div w:id="243296282">
          <w:marLeft w:val="0"/>
          <w:marRight w:val="0"/>
          <w:marTop w:val="0"/>
          <w:marBottom w:val="0"/>
          <w:divBdr>
            <w:top w:val="none" w:sz="0" w:space="0" w:color="auto"/>
            <w:left w:val="none" w:sz="0" w:space="0" w:color="auto"/>
            <w:bottom w:val="none" w:sz="0" w:space="0" w:color="auto"/>
            <w:right w:val="none" w:sz="0" w:space="0" w:color="auto"/>
          </w:divBdr>
        </w:div>
        <w:div w:id="1482693162">
          <w:marLeft w:val="0"/>
          <w:marRight w:val="0"/>
          <w:marTop w:val="0"/>
          <w:marBottom w:val="0"/>
          <w:divBdr>
            <w:top w:val="none" w:sz="0" w:space="0" w:color="auto"/>
            <w:left w:val="none" w:sz="0" w:space="0" w:color="auto"/>
            <w:bottom w:val="none" w:sz="0" w:space="0" w:color="auto"/>
            <w:right w:val="none" w:sz="0" w:space="0" w:color="auto"/>
          </w:divBdr>
        </w:div>
        <w:div w:id="1279798074">
          <w:marLeft w:val="0"/>
          <w:marRight w:val="0"/>
          <w:marTop w:val="0"/>
          <w:marBottom w:val="0"/>
          <w:divBdr>
            <w:top w:val="none" w:sz="0" w:space="0" w:color="auto"/>
            <w:left w:val="none" w:sz="0" w:space="0" w:color="auto"/>
            <w:bottom w:val="none" w:sz="0" w:space="0" w:color="auto"/>
            <w:right w:val="none" w:sz="0" w:space="0" w:color="auto"/>
          </w:divBdr>
        </w:div>
        <w:div w:id="1595671767">
          <w:marLeft w:val="0"/>
          <w:marRight w:val="0"/>
          <w:marTop w:val="0"/>
          <w:marBottom w:val="0"/>
          <w:divBdr>
            <w:top w:val="none" w:sz="0" w:space="0" w:color="auto"/>
            <w:left w:val="none" w:sz="0" w:space="0" w:color="auto"/>
            <w:bottom w:val="none" w:sz="0" w:space="0" w:color="auto"/>
            <w:right w:val="none" w:sz="0" w:space="0" w:color="auto"/>
          </w:divBdr>
        </w:div>
        <w:div w:id="586423328">
          <w:marLeft w:val="0"/>
          <w:marRight w:val="0"/>
          <w:marTop w:val="0"/>
          <w:marBottom w:val="0"/>
          <w:divBdr>
            <w:top w:val="none" w:sz="0" w:space="0" w:color="auto"/>
            <w:left w:val="none" w:sz="0" w:space="0" w:color="auto"/>
            <w:bottom w:val="none" w:sz="0" w:space="0" w:color="auto"/>
            <w:right w:val="none" w:sz="0" w:space="0" w:color="auto"/>
          </w:divBdr>
        </w:div>
        <w:div w:id="1980113606">
          <w:marLeft w:val="0"/>
          <w:marRight w:val="0"/>
          <w:marTop w:val="0"/>
          <w:marBottom w:val="0"/>
          <w:divBdr>
            <w:top w:val="none" w:sz="0" w:space="0" w:color="auto"/>
            <w:left w:val="none" w:sz="0" w:space="0" w:color="auto"/>
            <w:bottom w:val="none" w:sz="0" w:space="0" w:color="auto"/>
            <w:right w:val="none" w:sz="0" w:space="0" w:color="auto"/>
          </w:divBdr>
        </w:div>
        <w:div w:id="311763572">
          <w:marLeft w:val="0"/>
          <w:marRight w:val="0"/>
          <w:marTop w:val="0"/>
          <w:marBottom w:val="0"/>
          <w:divBdr>
            <w:top w:val="none" w:sz="0" w:space="0" w:color="auto"/>
            <w:left w:val="none" w:sz="0" w:space="0" w:color="auto"/>
            <w:bottom w:val="none" w:sz="0" w:space="0" w:color="auto"/>
            <w:right w:val="none" w:sz="0" w:space="0" w:color="auto"/>
          </w:divBdr>
        </w:div>
        <w:div w:id="996035400">
          <w:marLeft w:val="0"/>
          <w:marRight w:val="0"/>
          <w:marTop w:val="0"/>
          <w:marBottom w:val="0"/>
          <w:divBdr>
            <w:top w:val="none" w:sz="0" w:space="0" w:color="auto"/>
            <w:left w:val="none" w:sz="0" w:space="0" w:color="auto"/>
            <w:bottom w:val="none" w:sz="0" w:space="0" w:color="auto"/>
            <w:right w:val="none" w:sz="0" w:space="0" w:color="auto"/>
          </w:divBdr>
        </w:div>
        <w:div w:id="729159010">
          <w:marLeft w:val="0"/>
          <w:marRight w:val="0"/>
          <w:marTop w:val="0"/>
          <w:marBottom w:val="0"/>
          <w:divBdr>
            <w:top w:val="none" w:sz="0" w:space="0" w:color="auto"/>
            <w:left w:val="none" w:sz="0" w:space="0" w:color="auto"/>
            <w:bottom w:val="none" w:sz="0" w:space="0" w:color="auto"/>
            <w:right w:val="none" w:sz="0" w:space="0" w:color="auto"/>
          </w:divBdr>
        </w:div>
        <w:div w:id="1445076860">
          <w:marLeft w:val="0"/>
          <w:marRight w:val="0"/>
          <w:marTop w:val="0"/>
          <w:marBottom w:val="0"/>
          <w:divBdr>
            <w:top w:val="none" w:sz="0" w:space="0" w:color="auto"/>
            <w:left w:val="none" w:sz="0" w:space="0" w:color="auto"/>
            <w:bottom w:val="none" w:sz="0" w:space="0" w:color="auto"/>
            <w:right w:val="none" w:sz="0" w:space="0" w:color="auto"/>
          </w:divBdr>
        </w:div>
      </w:divsChild>
    </w:div>
    <w:div w:id="562375839">
      <w:bodyDiv w:val="1"/>
      <w:marLeft w:val="0"/>
      <w:marRight w:val="0"/>
      <w:marTop w:val="0"/>
      <w:marBottom w:val="0"/>
      <w:divBdr>
        <w:top w:val="none" w:sz="0" w:space="0" w:color="auto"/>
        <w:left w:val="none" w:sz="0" w:space="0" w:color="auto"/>
        <w:bottom w:val="none" w:sz="0" w:space="0" w:color="auto"/>
        <w:right w:val="none" w:sz="0" w:space="0" w:color="auto"/>
      </w:divBdr>
      <w:divsChild>
        <w:div w:id="484781404">
          <w:marLeft w:val="0"/>
          <w:marRight w:val="0"/>
          <w:marTop w:val="0"/>
          <w:marBottom w:val="300"/>
          <w:divBdr>
            <w:top w:val="none" w:sz="0" w:space="0" w:color="auto"/>
            <w:left w:val="none" w:sz="0" w:space="0" w:color="auto"/>
            <w:bottom w:val="none" w:sz="0" w:space="0" w:color="auto"/>
            <w:right w:val="none" w:sz="0" w:space="0" w:color="auto"/>
          </w:divBdr>
          <w:divsChild>
            <w:div w:id="918367553">
              <w:marLeft w:val="0"/>
              <w:marRight w:val="0"/>
              <w:marTop w:val="0"/>
              <w:marBottom w:val="0"/>
              <w:divBdr>
                <w:top w:val="none" w:sz="0" w:space="0" w:color="auto"/>
                <w:left w:val="none" w:sz="0" w:space="0" w:color="auto"/>
                <w:bottom w:val="none" w:sz="0" w:space="0" w:color="auto"/>
                <w:right w:val="none" w:sz="0" w:space="0" w:color="auto"/>
              </w:divBdr>
              <w:divsChild>
                <w:div w:id="650057454">
                  <w:marLeft w:val="0"/>
                  <w:marRight w:val="0"/>
                  <w:marTop w:val="0"/>
                  <w:marBottom w:val="0"/>
                  <w:divBdr>
                    <w:top w:val="single" w:sz="2" w:space="4" w:color="FFFFFF"/>
                    <w:left w:val="single" w:sz="2" w:space="11" w:color="FFFFFF"/>
                    <w:bottom w:val="single" w:sz="2" w:space="1" w:color="FFFFFF"/>
                    <w:right w:val="single" w:sz="2" w:space="4" w:color="FFFFFF"/>
                  </w:divBdr>
                  <w:divsChild>
                    <w:div w:id="200748470">
                      <w:marLeft w:val="0"/>
                      <w:marRight w:val="0"/>
                      <w:marTop w:val="0"/>
                      <w:marBottom w:val="0"/>
                      <w:divBdr>
                        <w:top w:val="none" w:sz="0" w:space="0" w:color="auto"/>
                        <w:left w:val="none" w:sz="0" w:space="0" w:color="auto"/>
                        <w:bottom w:val="none" w:sz="0" w:space="0" w:color="auto"/>
                        <w:right w:val="none" w:sz="0" w:space="0" w:color="auto"/>
                      </w:divBdr>
                    </w:div>
                  </w:divsChild>
                </w:div>
                <w:div w:id="2141460100">
                  <w:marLeft w:val="0"/>
                  <w:marRight w:val="0"/>
                  <w:marTop w:val="0"/>
                  <w:marBottom w:val="0"/>
                  <w:divBdr>
                    <w:top w:val="single" w:sz="2" w:space="1" w:color="FFFFFF"/>
                    <w:left w:val="single" w:sz="2" w:space="11" w:color="FFFFFF"/>
                    <w:bottom w:val="single" w:sz="2" w:space="1" w:color="FFFFFF"/>
                    <w:right w:val="single" w:sz="2" w:space="4" w:color="FFFFFF"/>
                  </w:divBdr>
                  <w:divsChild>
                    <w:div w:id="961808451">
                      <w:marLeft w:val="0"/>
                      <w:marRight w:val="0"/>
                      <w:marTop w:val="0"/>
                      <w:marBottom w:val="0"/>
                      <w:divBdr>
                        <w:top w:val="none" w:sz="0" w:space="0" w:color="auto"/>
                        <w:left w:val="none" w:sz="0" w:space="0" w:color="auto"/>
                        <w:bottom w:val="none" w:sz="0" w:space="0" w:color="auto"/>
                        <w:right w:val="none" w:sz="0" w:space="0" w:color="auto"/>
                      </w:divBdr>
                    </w:div>
                  </w:divsChild>
                </w:div>
                <w:div w:id="767433572">
                  <w:marLeft w:val="0"/>
                  <w:marRight w:val="0"/>
                  <w:marTop w:val="0"/>
                  <w:marBottom w:val="0"/>
                  <w:divBdr>
                    <w:top w:val="single" w:sz="2" w:space="1" w:color="FFFFFF"/>
                    <w:left w:val="single" w:sz="2" w:space="11" w:color="FFFFFF"/>
                    <w:bottom w:val="single" w:sz="2" w:space="1" w:color="FFFFFF"/>
                    <w:right w:val="single" w:sz="2" w:space="4" w:color="FFFFFF"/>
                  </w:divBdr>
                  <w:divsChild>
                    <w:div w:id="1397123044">
                      <w:marLeft w:val="0"/>
                      <w:marRight w:val="0"/>
                      <w:marTop w:val="0"/>
                      <w:marBottom w:val="0"/>
                      <w:divBdr>
                        <w:top w:val="none" w:sz="0" w:space="0" w:color="auto"/>
                        <w:left w:val="none" w:sz="0" w:space="0" w:color="auto"/>
                        <w:bottom w:val="none" w:sz="0" w:space="0" w:color="auto"/>
                        <w:right w:val="none" w:sz="0" w:space="0" w:color="auto"/>
                      </w:divBdr>
                    </w:div>
                  </w:divsChild>
                </w:div>
                <w:div w:id="53160342">
                  <w:marLeft w:val="0"/>
                  <w:marRight w:val="0"/>
                  <w:marTop w:val="0"/>
                  <w:marBottom w:val="0"/>
                  <w:divBdr>
                    <w:top w:val="single" w:sz="2" w:space="1" w:color="FFFFFF"/>
                    <w:left w:val="single" w:sz="2" w:space="11" w:color="FFFFFF"/>
                    <w:bottom w:val="single" w:sz="2" w:space="1" w:color="FFFFFF"/>
                    <w:right w:val="single" w:sz="2" w:space="4" w:color="FFFFFF"/>
                  </w:divBdr>
                  <w:divsChild>
                    <w:div w:id="1397970780">
                      <w:marLeft w:val="0"/>
                      <w:marRight w:val="0"/>
                      <w:marTop w:val="0"/>
                      <w:marBottom w:val="0"/>
                      <w:divBdr>
                        <w:top w:val="none" w:sz="0" w:space="0" w:color="auto"/>
                        <w:left w:val="none" w:sz="0" w:space="0" w:color="auto"/>
                        <w:bottom w:val="none" w:sz="0" w:space="0" w:color="auto"/>
                        <w:right w:val="none" w:sz="0" w:space="0" w:color="auto"/>
                      </w:divBdr>
                    </w:div>
                  </w:divsChild>
                </w:div>
                <w:div w:id="1156454085">
                  <w:marLeft w:val="0"/>
                  <w:marRight w:val="0"/>
                  <w:marTop w:val="0"/>
                  <w:marBottom w:val="0"/>
                  <w:divBdr>
                    <w:top w:val="single" w:sz="2" w:space="1" w:color="FFFFFF"/>
                    <w:left w:val="single" w:sz="2" w:space="11" w:color="FFFFFF"/>
                    <w:bottom w:val="single" w:sz="2" w:space="1" w:color="FFFFFF"/>
                    <w:right w:val="single" w:sz="2" w:space="4" w:color="FFFFFF"/>
                  </w:divBdr>
                  <w:divsChild>
                    <w:div w:id="2091388180">
                      <w:marLeft w:val="0"/>
                      <w:marRight w:val="0"/>
                      <w:marTop w:val="0"/>
                      <w:marBottom w:val="0"/>
                      <w:divBdr>
                        <w:top w:val="none" w:sz="0" w:space="0" w:color="auto"/>
                        <w:left w:val="none" w:sz="0" w:space="0" w:color="auto"/>
                        <w:bottom w:val="none" w:sz="0" w:space="0" w:color="auto"/>
                        <w:right w:val="none" w:sz="0" w:space="0" w:color="auto"/>
                      </w:divBdr>
                    </w:div>
                  </w:divsChild>
                </w:div>
                <w:div w:id="223873543">
                  <w:marLeft w:val="0"/>
                  <w:marRight w:val="0"/>
                  <w:marTop w:val="0"/>
                  <w:marBottom w:val="0"/>
                  <w:divBdr>
                    <w:top w:val="single" w:sz="2" w:space="1" w:color="FFFFFF"/>
                    <w:left w:val="single" w:sz="2" w:space="11" w:color="FFFFFF"/>
                    <w:bottom w:val="single" w:sz="2" w:space="1" w:color="FFFFFF"/>
                    <w:right w:val="single" w:sz="2" w:space="4" w:color="FFFFFF"/>
                  </w:divBdr>
                  <w:divsChild>
                    <w:div w:id="602028930">
                      <w:marLeft w:val="0"/>
                      <w:marRight w:val="0"/>
                      <w:marTop w:val="0"/>
                      <w:marBottom w:val="0"/>
                      <w:divBdr>
                        <w:top w:val="none" w:sz="0" w:space="0" w:color="auto"/>
                        <w:left w:val="none" w:sz="0" w:space="0" w:color="auto"/>
                        <w:bottom w:val="none" w:sz="0" w:space="0" w:color="auto"/>
                        <w:right w:val="none" w:sz="0" w:space="0" w:color="auto"/>
                      </w:divBdr>
                    </w:div>
                  </w:divsChild>
                </w:div>
                <w:div w:id="1185751817">
                  <w:marLeft w:val="0"/>
                  <w:marRight w:val="0"/>
                  <w:marTop w:val="0"/>
                  <w:marBottom w:val="0"/>
                  <w:divBdr>
                    <w:top w:val="single" w:sz="2" w:space="1" w:color="FFFFFF"/>
                    <w:left w:val="single" w:sz="2" w:space="11" w:color="FFFFFF"/>
                    <w:bottom w:val="single" w:sz="2" w:space="1" w:color="FFFFFF"/>
                    <w:right w:val="single" w:sz="2" w:space="4" w:color="FFFFFF"/>
                  </w:divBdr>
                  <w:divsChild>
                    <w:div w:id="1017344166">
                      <w:marLeft w:val="0"/>
                      <w:marRight w:val="0"/>
                      <w:marTop w:val="0"/>
                      <w:marBottom w:val="0"/>
                      <w:divBdr>
                        <w:top w:val="none" w:sz="0" w:space="0" w:color="auto"/>
                        <w:left w:val="none" w:sz="0" w:space="0" w:color="auto"/>
                        <w:bottom w:val="none" w:sz="0" w:space="0" w:color="auto"/>
                        <w:right w:val="none" w:sz="0" w:space="0" w:color="auto"/>
                      </w:divBdr>
                    </w:div>
                  </w:divsChild>
                </w:div>
                <w:div w:id="275722985">
                  <w:marLeft w:val="0"/>
                  <w:marRight w:val="0"/>
                  <w:marTop w:val="0"/>
                  <w:marBottom w:val="0"/>
                  <w:divBdr>
                    <w:top w:val="single" w:sz="2" w:space="1" w:color="FFFFFF"/>
                    <w:left w:val="single" w:sz="2" w:space="11" w:color="FFFFFF"/>
                    <w:bottom w:val="single" w:sz="2" w:space="1" w:color="FFFFFF"/>
                    <w:right w:val="single" w:sz="2" w:space="4" w:color="FFFFFF"/>
                  </w:divBdr>
                  <w:divsChild>
                    <w:div w:id="708191752">
                      <w:marLeft w:val="0"/>
                      <w:marRight w:val="0"/>
                      <w:marTop w:val="0"/>
                      <w:marBottom w:val="0"/>
                      <w:divBdr>
                        <w:top w:val="none" w:sz="0" w:space="0" w:color="auto"/>
                        <w:left w:val="none" w:sz="0" w:space="0" w:color="auto"/>
                        <w:bottom w:val="none" w:sz="0" w:space="0" w:color="auto"/>
                        <w:right w:val="none" w:sz="0" w:space="0" w:color="auto"/>
                      </w:divBdr>
                    </w:div>
                  </w:divsChild>
                </w:div>
                <w:div w:id="1615818526">
                  <w:marLeft w:val="0"/>
                  <w:marRight w:val="0"/>
                  <w:marTop w:val="0"/>
                  <w:marBottom w:val="0"/>
                  <w:divBdr>
                    <w:top w:val="single" w:sz="2" w:space="1" w:color="FFFFFF"/>
                    <w:left w:val="single" w:sz="2" w:space="11" w:color="FFFFFF"/>
                    <w:bottom w:val="single" w:sz="2" w:space="1" w:color="FFFFFF"/>
                    <w:right w:val="single" w:sz="2" w:space="4" w:color="FFFFFF"/>
                  </w:divBdr>
                  <w:divsChild>
                    <w:div w:id="468978304">
                      <w:marLeft w:val="0"/>
                      <w:marRight w:val="0"/>
                      <w:marTop w:val="0"/>
                      <w:marBottom w:val="0"/>
                      <w:divBdr>
                        <w:top w:val="none" w:sz="0" w:space="0" w:color="auto"/>
                        <w:left w:val="none" w:sz="0" w:space="0" w:color="auto"/>
                        <w:bottom w:val="none" w:sz="0" w:space="0" w:color="auto"/>
                        <w:right w:val="none" w:sz="0" w:space="0" w:color="auto"/>
                      </w:divBdr>
                    </w:div>
                  </w:divsChild>
                </w:div>
                <w:div w:id="1844474307">
                  <w:marLeft w:val="0"/>
                  <w:marRight w:val="0"/>
                  <w:marTop w:val="0"/>
                  <w:marBottom w:val="0"/>
                  <w:divBdr>
                    <w:top w:val="single" w:sz="2" w:space="1" w:color="FFFFFF"/>
                    <w:left w:val="single" w:sz="2" w:space="11" w:color="FFFFFF"/>
                    <w:bottom w:val="single" w:sz="2" w:space="1" w:color="FFFFFF"/>
                    <w:right w:val="single" w:sz="2" w:space="4" w:color="FFFFFF"/>
                  </w:divBdr>
                  <w:divsChild>
                    <w:div w:id="1880043152">
                      <w:marLeft w:val="0"/>
                      <w:marRight w:val="0"/>
                      <w:marTop w:val="0"/>
                      <w:marBottom w:val="0"/>
                      <w:divBdr>
                        <w:top w:val="none" w:sz="0" w:space="0" w:color="auto"/>
                        <w:left w:val="none" w:sz="0" w:space="0" w:color="auto"/>
                        <w:bottom w:val="none" w:sz="0" w:space="0" w:color="auto"/>
                        <w:right w:val="none" w:sz="0" w:space="0" w:color="auto"/>
                      </w:divBdr>
                    </w:div>
                  </w:divsChild>
                </w:div>
                <w:div w:id="1001667129">
                  <w:marLeft w:val="0"/>
                  <w:marRight w:val="0"/>
                  <w:marTop w:val="0"/>
                  <w:marBottom w:val="0"/>
                  <w:divBdr>
                    <w:top w:val="single" w:sz="2" w:space="1" w:color="FFFFFF"/>
                    <w:left w:val="single" w:sz="2" w:space="11" w:color="FFFFFF"/>
                    <w:bottom w:val="single" w:sz="2" w:space="1" w:color="FFFFFF"/>
                    <w:right w:val="single" w:sz="2" w:space="4" w:color="FFFFFF"/>
                  </w:divBdr>
                  <w:divsChild>
                    <w:div w:id="1870214386">
                      <w:marLeft w:val="0"/>
                      <w:marRight w:val="0"/>
                      <w:marTop w:val="0"/>
                      <w:marBottom w:val="0"/>
                      <w:divBdr>
                        <w:top w:val="none" w:sz="0" w:space="0" w:color="auto"/>
                        <w:left w:val="none" w:sz="0" w:space="0" w:color="auto"/>
                        <w:bottom w:val="none" w:sz="0" w:space="0" w:color="auto"/>
                        <w:right w:val="none" w:sz="0" w:space="0" w:color="auto"/>
                      </w:divBdr>
                    </w:div>
                  </w:divsChild>
                </w:div>
                <w:div w:id="234437417">
                  <w:marLeft w:val="0"/>
                  <w:marRight w:val="0"/>
                  <w:marTop w:val="0"/>
                  <w:marBottom w:val="0"/>
                  <w:divBdr>
                    <w:top w:val="single" w:sz="2" w:space="1" w:color="FFFFFF"/>
                    <w:left w:val="single" w:sz="2" w:space="11" w:color="FFFFFF"/>
                    <w:bottom w:val="single" w:sz="2" w:space="1" w:color="FFFFFF"/>
                    <w:right w:val="single" w:sz="2" w:space="4" w:color="FFFFFF"/>
                  </w:divBdr>
                  <w:divsChild>
                    <w:div w:id="789670646">
                      <w:marLeft w:val="0"/>
                      <w:marRight w:val="0"/>
                      <w:marTop w:val="0"/>
                      <w:marBottom w:val="0"/>
                      <w:divBdr>
                        <w:top w:val="none" w:sz="0" w:space="0" w:color="auto"/>
                        <w:left w:val="none" w:sz="0" w:space="0" w:color="auto"/>
                        <w:bottom w:val="none" w:sz="0" w:space="0" w:color="auto"/>
                        <w:right w:val="none" w:sz="0" w:space="0" w:color="auto"/>
                      </w:divBdr>
                    </w:div>
                  </w:divsChild>
                </w:div>
                <w:div w:id="1130902217">
                  <w:marLeft w:val="0"/>
                  <w:marRight w:val="0"/>
                  <w:marTop w:val="0"/>
                  <w:marBottom w:val="0"/>
                  <w:divBdr>
                    <w:top w:val="single" w:sz="2" w:space="1" w:color="FFFFFF"/>
                    <w:left w:val="single" w:sz="2" w:space="11" w:color="FFFFFF"/>
                    <w:bottom w:val="single" w:sz="2" w:space="1" w:color="FFFFFF"/>
                    <w:right w:val="single" w:sz="2" w:space="4" w:color="FFFFFF"/>
                  </w:divBdr>
                  <w:divsChild>
                    <w:div w:id="634068302">
                      <w:marLeft w:val="0"/>
                      <w:marRight w:val="0"/>
                      <w:marTop w:val="0"/>
                      <w:marBottom w:val="0"/>
                      <w:divBdr>
                        <w:top w:val="none" w:sz="0" w:space="0" w:color="auto"/>
                        <w:left w:val="none" w:sz="0" w:space="0" w:color="auto"/>
                        <w:bottom w:val="none" w:sz="0" w:space="0" w:color="auto"/>
                        <w:right w:val="none" w:sz="0" w:space="0" w:color="auto"/>
                      </w:divBdr>
                    </w:div>
                  </w:divsChild>
                </w:div>
                <w:div w:id="652026494">
                  <w:marLeft w:val="0"/>
                  <w:marRight w:val="0"/>
                  <w:marTop w:val="0"/>
                  <w:marBottom w:val="0"/>
                  <w:divBdr>
                    <w:top w:val="single" w:sz="2" w:space="1" w:color="FFFFFF"/>
                    <w:left w:val="single" w:sz="2" w:space="11" w:color="FFFFFF"/>
                    <w:bottom w:val="single" w:sz="2" w:space="1" w:color="FFFFFF"/>
                    <w:right w:val="single" w:sz="2" w:space="4" w:color="FFFFFF"/>
                  </w:divBdr>
                  <w:divsChild>
                    <w:div w:id="1651206593">
                      <w:marLeft w:val="0"/>
                      <w:marRight w:val="0"/>
                      <w:marTop w:val="0"/>
                      <w:marBottom w:val="0"/>
                      <w:divBdr>
                        <w:top w:val="none" w:sz="0" w:space="0" w:color="auto"/>
                        <w:left w:val="none" w:sz="0" w:space="0" w:color="auto"/>
                        <w:bottom w:val="none" w:sz="0" w:space="0" w:color="auto"/>
                        <w:right w:val="none" w:sz="0" w:space="0" w:color="auto"/>
                      </w:divBdr>
                    </w:div>
                  </w:divsChild>
                </w:div>
                <w:div w:id="210389250">
                  <w:marLeft w:val="0"/>
                  <w:marRight w:val="0"/>
                  <w:marTop w:val="0"/>
                  <w:marBottom w:val="0"/>
                  <w:divBdr>
                    <w:top w:val="single" w:sz="2" w:space="1" w:color="FFFFFF"/>
                    <w:left w:val="single" w:sz="2" w:space="11" w:color="FFFFFF"/>
                    <w:bottom w:val="single" w:sz="2" w:space="1" w:color="FFFFFF"/>
                    <w:right w:val="single" w:sz="2" w:space="4" w:color="FFFFFF"/>
                  </w:divBdr>
                  <w:divsChild>
                    <w:div w:id="1097336249">
                      <w:marLeft w:val="0"/>
                      <w:marRight w:val="0"/>
                      <w:marTop w:val="0"/>
                      <w:marBottom w:val="0"/>
                      <w:divBdr>
                        <w:top w:val="none" w:sz="0" w:space="0" w:color="auto"/>
                        <w:left w:val="none" w:sz="0" w:space="0" w:color="auto"/>
                        <w:bottom w:val="none" w:sz="0" w:space="0" w:color="auto"/>
                        <w:right w:val="none" w:sz="0" w:space="0" w:color="auto"/>
                      </w:divBdr>
                    </w:div>
                  </w:divsChild>
                </w:div>
                <w:div w:id="1114400492">
                  <w:marLeft w:val="0"/>
                  <w:marRight w:val="0"/>
                  <w:marTop w:val="0"/>
                  <w:marBottom w:val="0"/>
                  <w:divBdr>
                    <w:top w:val="single" w:sz="2" w:space="1" w:color="FFFFFF"/>
                    <w:left w:val="single" w:sz="2" w:space="11" w:color="FFFFFF"/>
                    <w:bottom w:val="single" w:sz="2" w:space="1" w:color="FFFFFF"/>
                    <w:right w:val="single" w:sz="2" w:space="4" w:color="FFFFFF"/>
                  </w:divBdr>
                  <w:divsChild>
                    <w:div w:id="2130272051">
                      <w:marLeft w:val="0"/>
                      <w:marRight w:val="0"/>
                      <w:marTop w:val="0"/>
                      <w:marBottom w:val="0"/>
                      <w:divBdr>
                        <w:top w:val="none" w:sz="0" w:space="0" w:color="auto"/>
                        <w:left w:val="none" w:sz="0" w:space="0" w:color="auto"/>
                        <w:bottom w:val="none" w:sz="0" w:space="0" w:color="auto"/>
                        <w:right w:val="none" w:sz="0" w:space="0" w:color="auto"/>
                      </w:divBdr>
                    </w:div>
                  </w:divsChild>
                </w:div>
                <w:div w:id="1543513962">
                  <w:marLeft w:val="0"/>
                  <w:marRight w:val="0"/>
                  <w:marTop w:val="0"/>
                  <w:marBottom w:val="0"/>
                  <w:divBdr>
                    <w:top w:val="single" w:sz="2" w:space="1" w:color="FFFFFF"/>
                    <w:left w:val="single" w:sz="2" w:space="11" w:color="FFFFFF"/>
                    <w:bottom w:val="single" w:sz="2" w:space="1" w:color="FFFFFF"/>
                    <w:right w:val="single" w:sz="2" w:space="4" w:color="FFFFFF"/>
                  </w:divBdr>
                  <w:divsChild>
                    <w:div w:id="13657971">
                      <w:marLeft w:val="0"/>
                      <w:marRight w:val="0"/>
                      <w:marTop w:val="0"/>
                      <w:marBottom w:val="0"/>
                      <w:divBdr>
                        <w:top w:val="none" w:sz="0" w:space="0" w:color="auto"/>
                        <w:left w:val="none" w:sz="0" w:space="0" w:color="auto"/>
                        <w:bottom w:val="none" w:sz="0" w:space="0" w:color="auto"/>
                        <w:right w:val="none" w:sz="0" w:space="0" w:color="auto"/>
                      </w:divBdr>
                    </w:div>
                  </w:divsChild>
                </w:div>
                <w:div w:id="1502352860">
                  <w:marLeft w:val="0"/>
                  <w:marRight w:val="0"/>
                  <w:marTop w:val="0"/>
                  <w:marBottom w:val="0"/>
                  <w:divBdr>
                    <w:top w:val="single" w:sz="2" w:space="1" w:color="FFFFFF"/>
                    <w:left w:val="single" w:sz="2" w:space="11" w:color="FFFFFF"/>
                    <w:bottom w:val="single" w:sz="2" w:space="1" w:color="FFFFFF"/>
                    <w:right w:val="single" w:sz="2" w:space="4" w:color="FFFFFF"/>
                  </w:divBdr>
                  <w:divsChild>
                    <w:div w:id="862520496">
                      <w:marLeft w:val="0"/>
                      <w:marRight w:val="0"/>
                      <w:marTop w:val="0"/>
                      <w:marBottom w:val="0"/>
                      <w:divBdr>
                        <w:top w:val="none" w:sz="0" w:space="0" w:color="auto"/>
                        <w:left w:val="none" w:sz="0" w:space="0" w:color="auto"/>
                        <w:bottom w:val="none" w:sz="0" w:space="0" w:color="auto"/>
                        <w:right w:val="none" w:sz="0" w:space="0" w:color="auto"/>
                      </w:divBdr>
                    </w:div>
                  </w:divsChild>
                </w:div>
                <w:div w:id="60566786">
                  <w:marLeft w:val="0"/>
                  <w:marRight w:val="0"/>
                  <w:marTop w:val="0"/>
                  <w:marBottom w:val="0"/>
                  <w:divBdr>
                    <w:top w:val="single" w:sz="2" w:space="1" w:color="FFFFFF"/>
                    <w:left w:val="single" w:sz="2" w:space="11" w:color="FFFFFF"/>
                    <w:bottom w:val="single" w:sz="2" w:space="1" w:color="FFFFFF"/>
                    <w:right w:val="single" w:sz="2" w:space="4" w:color="FFFFFF"/>
                  </w:divBdr>
                  <w:divsChild>
                    <w:div w:id="739254117">
                      <w:marLeft w:val="0"/>
                      <w:marRight w:val="0"/>
                      <w:marTop w:val="0"/>
                      <w:marBottom w:val="0"/>
                      <w:divBdr>
                        <w:top w:val="none" w:sz="0" w:space="0" w:color="auto"/>
                        <w:left w:val="none" w:sz="0" w:space="0" w:color="auto"/>
                        <w:bottom w:val="none" w:sz="0" w:space="0" w:color="auto"/>
                        <w:right w:val="none" w:sz="0" w:space="0" w:color="auto"/>
                      </w:divBdr>
                    </w:div>
                  </w:divsChild>
                </w:div>
                <w:div w:id="601376383">
                  <w:marLeft w:val="0"/>
                  <w:marRight w:val="0"/>
                  <w:marTop w:val="0"/>
                  <w:marBottom w:val="0"/>
                  <w:divBdr>
                    <w:top w:val="single" w:sz="2" w:space="1" w:color="FFFFFF"/>
                    <w:left w:val="single" w:sz="2" w:space="11" w:color="FFFFFF"/>
                    <w:bottom w:val="single" w:sz="2" w:space="1" w:color="FFFFFF"/>
                    <w:right w:val="single" w:sz="2" w:space="4" w:color="FFFFFF"/>
                  </w:divBdr>
                  <w:divsChild>
                    <w:div w:id="1199197837">
                      <w:marLeft w:val="0"/>
                      <w:marRight w:val="0"/>
                      <w:marTop w:val="0"/>
                      <w:marBottom w:val="0"/>
                      <w:divBdr>
                        <w:top w:val="none" w:sz="0" w:space="0" w:color="auto"/>
                        <w:left w:val="none" w:sz="0" w:space="0" w:color="auto"/>
                        <w:bottom w:val="none" w:sz="0" w:space="0" w:color="auto"/>
                        <w:right w:val="none" w:sz="0" w:space="0" w:color="auto"/>
                      </w:divBdr>
                    </w:div>
                  </w:divsChild>
                </w:div>
                <w:div w:id="953291964">
                  <w:marLeft w:val="0"/>
                  <w:marRight w:val="0"/>
                  <w:marTop w:val="0"/>
                  <w:marBottom w:val="0"/>
                  <w:divBdr>
                    <w:top w:val="single" w:sz="2" w:space="1" w:color="FFFFFF"/>
                    <w:left w:val="single" w:sz="2" w:space="11" w:color="FFFFFF"/>
                    <w:bottom w:val="single" w:sz="2" w:space="1" w:color="FFFFFF"/>
                    <w:right w:val="single" w:sz="2" w:space="4" w:color="FFFFFF"/>
                  </w:divBdr>
                  <w:divsChild>
                    <w:div w:id="431322959">
                      <w:marLeft w:val="0"/>
                      <w:marRight w:val="0"/>
                      <w:marTop w:val="0"/>
                      <w:marBottom w:val="0"/>
                      <w:divBdr>
                        <w:top w:val="none" w:sz="0" w:space="0" w:color="auto"/>
                        <w:left w:val="none" w:sz="0" w:space="0" w:color="auto"/>
                        <w:bottom w:val="none" w:sz="0" w:space="0" w:color="auto"/>
                        <w:right w:val="none" w:sz="0" w:space="0" w:color="auto"/>
                      </w:divBdr>
                    </w:div>
                  </w:divsChild>
                </w:div>
                <w:div w:id="408696769">
                  <w:marLeft w:val="0"/>
                  <w:marRight w:val="0"/>
                  <w:marTop w:val="0"/>
                  <w:marBottom w:val="0"/>
                  <w:divBdr>
                    <w:top w:val="single" w:sz="2" w:space="1" w:color="FFFFFF"/>
                    <w:left w:val="single" w:sz="2" w:space="11" w:color="FFFFFF"/>
                    <w:bottom w:val="single" w:sz="2" w:space="1" w:color="FFFFFF"/>
                    <w:right w:val="single" w:sz="2" w:space="4" w:color="FFFFFF"/>
                  </w:divBdr>
                  <w:divsChild>
                    <w:div w:id="222911905">
                      <w:marLeft w:val="0"/>
                      <w:marRight w:val="0"/>
                      <w:marTop w:val="0"/>
                      <w:marBottom w:val="0"/>
                      <w:divBdr>
                        <w:top w:val="none" w:sz="0" w:space="0" w:color="auto"/>
                        <w:left w:val="none" w:sz="0" w:space="0" w:color="auto"/>
                        <w:bottom w:val="none" w:sz="0" w:space="0" w:color="auto"/>
                        <w:right w:val="none" w:sz="0" w:space="0" w:color="auto"/>
                      </w:divBdr>
                    </w:div>
                  </w:divsChild>
                </w:div>
                <w:div w:id="241525047">
                  <w:marLeft w:val="0"/>
                  <w:marRight w:val="0"/>
                  <w:marTop w:val="0"/>
                  <w:marBottom w:val="0"/>
                  <w:divBdr>
                    <w:top w:val="single" w:sz="2" w:space="1" w:color="FFFFFF"/>
                    <w:left w:val="single" w:sz="2" w:space="11" w:color="FFFFFF"/>
                    <w:bottom w:val="single" w:sz="2" w:space="1" w:color="FFFFFF"/>
                    <w:right w:val="single" w:sz="2" w:space="4" w:color="FFFFFF"/>
                  </w:divBdr>
                  <w:divsChild>
                    <w:div w:id="1900743794">
                      <w:marLeft w:val="0"/>
                      <w:marRight w:val="0"/>
                      <w:marTop w:val="0"/>
                      <w:marBottom w:val="0"/>
                      <w:divBdr>
                        <w:top w:val="none" w:sz="0" w:space="0" w:color="auto"/>
                        <w:left w:val="none" w:sz="0" w:space="0" w:color="auto"/>
                        <w:bottom w:val="none" w:sz="0" w:space="0" w:color="auto"/>
                        <w:right w:val="none" w:sz="0" w:space="0" w:color="auto"/>
                      </w:divBdr>
                    </w:div>
                  </w:divsChild>
                </w:div>
                <w:div w:id="1229999994">
                  <w:marLeft w:val="0"/>
                  <w:marRight w:val="0"/>
                  <w:marTop w:val="0"/>
                  <w:marBottom w:val="0"/>
                  <w:divBdr>
                    <w:top w:val="single" w:sz="2" w:space="1" w:color="FFFFFF"/>
                    <w:left w:val="single" w:sz="2" w:space="11" w:color="FFFFFF"/>
                    <w:bottom w:val="single" w:sz="2" w:space="1" w:color="FFFFFF"/>
                    <w:right w:val="single" w:sz="2" w:space="4" w:color="FFFFFF"/>
                  </w:divBdr>
                  <w:divsChild>
                    <w:div w:id="765417930">
                      <w:marLeft w:val="0"/>
                      <w:marRight w:val="0"/>
                      <w:marTop w:val="0"/>
                      <w:marBottom w:val="0"/>
                      <w:divBdr>
                        <w:top w:val="none" w:sz="0" w:space="0" w:color="auto"/>
                        <w:left w:val="none" w:sz="0" w:space="0" w:color="auto"/>
                        <w:bottom w:val="none" w:sz="0" w:space="0" w:color="auto"/>
                        <w:right w:val="none" w:sz="0" w:space="0" w:color="auto"/>
                      </w:divBdr>
                    </w:div>
                  </w:divsChild>
                </w:div>
                <w:div w:id="1160119896">
                  <w:marLeft w:val="0"/>
                  <w:marRight w:val="0"/>
                  <w:marTop w:val="0"/>
                  <w:marBottom w:val="0"/>
                  <w:divBdr>
                    <w:top w:val="single" w:sz="2" w:space="1" w:color="FFFFFF"/>
                    <w:left w:val="single" w:sz="2" w:space="11" w:color="FFFFFF"/>
                    <w:bottom w:val="single" w:sz="2" w:space="1" w:color="FFFFFF"/>
                    <w:right w:val="single" w:sz="2" w:space="4" w:color="FFFFFF"/>
                  </w:divBdr>
                  <w:divsChild>
                    <w:div w:id="701441555">
                      <w:marLeft w:val="0"/>
                      <w:marRight w:val="0"/>
                      <w:marTop w:val="0"/>
                      <w:marBottom w:val="0"/>
                      <w:divBdr>
                        <w:top w:val="none" w:sz="0" w:space="0" w:color="auto"/>
                        <w:left w:val="none" w:sz="0" w:space="0" w:color="auto"/>
                        <w:bottom w:val="none" w:sz="0" w:space="0" w:color="auto"/>
                        <w:right w:val="none" w:sz="0" w:space="0" w:color="auto"/>
                      </w:divBdr>
                    </w:div>
                  </w:divsChild>
                </w:div>
                <w:div w:id="572158200">
                  <w:marLeft w:val="0"/>
                  <w:marRight w:val="0"/>
                  <w:marTop w:val="0"/>
                  <w:marBottom w:val="0"/>
                  <w:divBdr>
                    <w:top w:val="single" w:sz="2" w:space="1" w:color="FFFFFF"/>
                    <w:left w:val="single" w:sz="2" w:space="11" w:color="FFFFFF"/>
                    <w:bottom w:val="single" w:sz="2" w:space="1" w:color="FFFFFF"/>
                    <w:right w:val="single" w:sz="2" w:space="4" w:color="FFFFFF"/>
                  </w:divBdr>
                  <w:divsChild>
                    <w:div w:id="1500804932">
                      <w:marLeft w:val="0"/>
                      <w:marRight w:val="0"/>
                      <w:marTop w:val="0"/>
                      <w:marBottom w:val="0"/>
                      <w:divBdr>
                        <w:top w:val="none" w:sz="0" w:space="0" w:color="auto"/>
                        <w:left w:val="none" w:sz="0" w:space="0" w:color="auto"/>
                        <w:bottom w:val="none" w:sz="0" w:space="0" w:color="auto"/>
                        <w:right w:val="none" w:sz="0" w:space="0" w:color="auto"/>
                      </w:divBdr>
                    </w:div>
                  </w:divsChild>
                </w:div>
                <w:div w:id="854340526">
                  <w:marLeft w:val="0"/>
                  <w:marRight w:val="0"/>
                  <w:marTop w:val="0"/>
                  <w:marBottom w:val="0"/>
                  <w:divBdr>
                    <w:top w:val="single" w:sz="2" w:space="1" w:color="FFFFFF"/>
                    <w:left w:val="single" w:sz="2" w:space="11" w:color="FFFFFF"/>
                    <w:bottom w:val="single" w:sz="2" w:space="1" w:color="FFFFFF"/>
                    <w:right w:val="single" w:sz="2" w:space="4" w:color="FFFFFF"/>
                  </w:divBdr>
                  <w:divsChild>
                    <w:div w:id="241843402">
                      <w:marLeft w:val="0"/>
                      <w:marRight w:val="0"/>
                      <w:marTop w:val="0"/>
                      <w:marBottom w:val="0"/>
                      <w:divBdr>
                        <w:top w:val="none" w:sz="0" w:space="0" w:color="auto"/>
                        <w:left w:val="none" w:sz="0" w:space="0" w:color="auto"/>
                        <w:bottom w:val="none" w:sz="0" w:space="0" w:color="auto"/>
                        <w:right w:val="none" w:sz="0" w:space="0" w:color="auto"/>
                      </w:divBdr>
                    </w:div>
                  </w:divsChild>
                </w:div>
                <w:div w:id="1708486476">
                  <w:marLeft w:val="0"/>
                  <w:marRight w:val="0"/>
                  <w:marTop w:val="0"/>
                  <w:marBottom w:val="0"/>
                  <w:divBdr>
                    <w:top w:val="single" w:sz="2" w:space="1" w:color="FFFFFF"/>
                    <w:left w:val="single" w:sz="2" w:space="11" w:color="FFFFFF"/>
                    <w:bottom w:val="single" w:sz="2" w:space="1" w:color="FFFFFF"/>
                    <w:right w:val="single" w:sz="2" w:space="4" w:color="FFFFFF"/>
                  </w:divBdr>
                  <w:divsChild>
                    <w:div w:id="635842236">
                      <w:marLeft w:val="0"/>
                      <w:marRight w:val="0"/>
                      <w:marTop w:val="0"/>
                      <w:marBottom w:val="0"/>
                      <w:divBdr>
                        <w:top w:val="none" w:sz="0" w:space="0" w:color="auto"/>
                        <w:left w:val="none" w:sz="0" w:space="0" w:color="auto"/>
                        <w:bottom w:val="none" w:sz="0" w:space="0" w:color="auto"/>
                        <w:right w:val="none" w:sz="0" w:space="0" w:color="auto"/>
                      </w:divBdr>
                    </w:div>
                  </w:divsChild>
                </w:div>
                <w:div w:id="1568683143">
                  <w:marLeft w:val="0"/>
                  <w:marRight w:val="0"/>
                  <w:marTop w:val="0"/>
                  <w:marBottom w:val="0"/>
                  <w:divBdr>
                    <w:top w:val="single" w:sz="2" w:space="1" w:color="FFFFFF"/>
                    <w:left w:val="single" w:sz="2" w:space="11" w:color="FFFFFF"/>
                    <w:bottom w:val="single" w:sz="2" w:space="1" w:color="FFFFFF"/>
                    <w:right w:val="single" w:sz="2" w:space="4" w:color="FFFFFF"/>
                  </w:divBdr>
                  <w:divsChild>
                    <w:div w:id="1830827775">
                      <w:marLeft w:val="0"/>
                      <w:marRight w:val="0"/>
                      <w:marTop w:val="0"/>
                      <w:marBottom w:val="0"/>
                      <w:divBdr>
                        <w:top w:val="none" w:sz="0" w:space="0" w:color="auto"/>
                        <w:left w:val="none" w:sz="0" w:space="0" w:color="auto"/>
                        <w:bottom w:val="none" w:sz="0" w:space="0" w:color="auto"/>
                        <w:right w:val="none" w:sz="0" w:space="0" w:color="auto"/>
                      </w:divBdr>
                    </w:div>
                  </w:divsChild>
                </w:div>
                <w:div w:id="185603425">
                  <w:marLeft w:val="0"/>
                  <w:marRight w:val="0"/>
                  <w:marTop w:val="0"/>
                  <w:marBottom w:val="0"/>
                  <w:divBdr>
                    <w:top w:val="single" w:sz="2" w:space="1" w:color="FFFFFF"/>
                    <w:left w:val="single" w:sz="2" w:space="11" w:color="FFFFFF"/>
                    <w:bottom w:val="single" w:sz="2" w:space="1" w:color="FFFFFF"/>
                    <w:right w:val="single" w:sz="2" w:space="4" w:color="FFFFFF"/>
                  </w:divBdr>
                  <w:divsChild>
                    <w:div w:id="857743676">
                      <w:marLeft w:val="0"/>
                      <w:marRight w:val="0"/>
                      <w:marTop w:val="0"/>
                      <w:marBottom w:val="0"/>
                      <w:divBdr>
                        <w:top w:val="none" w:sz="0" w:space="0" w:color="auto"/>
                        <w:left w:val="none" w:sz="0" w:space="0" w:color="auto"/>
                        <w:bottom w:val="none" w:sz="0" w:space="0" w:color="auto"/>
                        <w:right w:val="none" w:sz="0" w:space="0" w:color="auto"/>
                      </w:divBdr>
                    </w:div>
                  </w:divsChild>
                </w:div>
                <w:div w:id="1966345893">
                  <w:marLeft w:val="0"/>
                  <w:marRight w:val="0"/>
                  <w:marTop w:val="0"/>
                  <w:marBottom w:val="0"/>
                  <w:divBdr>
                    <w:top w:val="single" w:sz="2" w:space="1" w:color="FFFFFF"/>
                    <w:left w:val="single" w:sz="2" w:space="11" w:color="FFFFFF"/>
                    <w:bottom w:val="single" w:sz="2" w:space="1" w:color="FFFFFF"/>
                    <w:right w:val="single" w:sz="2" w:space="4" w:color="FFFFFF"/>
                  </w:divBdr>
                  <w:divsChild>
                    <w:div w:id="1238324553">
                      <w:marLeft w:val="0"/>
                      <w:marRight w:val="0"/>
                      <w:marTop w:val="0"/>
                      <w:marBottom w:val="0"/>
                      <w:divBdr>
                        <w:top w:val="none" w:sz="0" w:space="0" w:color="auto"/>
                        <w:left w:val="none" w:sz="0" w:space="0" w:color="auto"/>
                        <w:bottom w:val="none" w:sz="0" w:space="0" w:color="auto"/>
                        <w:right w:val="none" w:sz="0" w:space="0" w:color="auto"/>
                      </w:divBdr>
                    </w:div>
                  </w:divsChild>
                </w:div>
                <w:div w:id="1264341845">
                  <w:marLeft w:val="0"/>
                  <w:marRight w:val="0"/>
                  <w:marTop w:val="0"/>
                  <w:marBottom w:val="0"/>
                  <w:divBdr>
                    <w:top w:val="single" w:sz="2" w:space="1" w:color="FFFFFF"/>
                    <w:left w:val="single" w:sz="2" w:space="11" w:color="FFFFFF"/>
                    <w:bottom w:val="single" w:sz="2" w:space="1" w:color="FFFFFF"/>
                    <w:right w:val="single" w:sz="2" w:space="4" w:color="FFFFFF"/>
                  </w:divBdr>
                  <w:divsChild>
                    <w:div w:id="1715807223">
                      <w:marLeft w:val="0"/>
                      <w:marRight w:val="0"/>
                      <w:marTop w:val="0"/>
                      <w:marBottom w:val="0"/>
                      <w:divBdr>
                        <w:top w:val="none" w:sz="0" w:space="0" w:color="auto"/>
                        <w:left w:val="none" w:sz="0" w:space="0" w:color="auto"/>
                        <w:bottom w:val="none" w:sz="0" w:space="0" w:color="auto"/>
                        <w:right w:val="none" w:sz="0" w:space="0" w:color="auto"/>
                      </w:divBdr>
                    </w:div>
                  </w:divsChild>
                </w:div>
                <w:div w:id="7997837">
                  <w:marLeft w:val="0"/>
                  <w:marRight w:val="0"/>
                  <w:marTop w:val="0"/>
                  <w:marBottom w:val="0"/>
                  <w:divBdr>
                    <w:top w:val="single" w:sz="2" w:space="1" w:color="FFFFFF"/>
                    <w:left w:val="single" w:sz="2" w:space="11" w:color="FFFFFF"/>
                    <w:bottom w:val="single" w:sz="2" w:space="1" w:color="FFFFFF"/>
                    <w:right w:val="single" w:sz="2" w:space="4" w:color="FFFFFF"/>
                  </w:divBdr>
                  <w:divsChild>
                    <w:div w:id="88282470">
                      <w:marLeft w:val="0"/>
                      <w:marRight w:val="0"/>
                      <w:marTop w:val="0"/>
                      <w:marBottom w:val="0"/>
                      <w:divBdr>
                        <w:top w:val="none" w:sz="0" w:space="0" w:color="auto"/>
                        <w:left w:val="none" w:sz="0" w:space="0" w:color="auto"/>
                        <w:bottom w:val="none" w:sz="0" w:space="0" w:color="auto"/>
                        <w:right w:val="none" w:sz="0" w:space="0" w:color="auto"/>
                      </w:divBdr>
                    </w:div>
                  </w:divsChild>
                </w:div>
                <w:div w:id="2022663001">
                  <w:marLeft w:val="0"/>
                  <w:marRight w:val="0"/>
                  <w:marTop w:val="0"/>
                  <w:marBottom w:val="0"/>
                  <w:divBdr>
                    <w:top w:val="single" w:sz="2" w:space="1" w:color="FFFFFF"/>
                    <w:left w:val="single" w:sz="2" w:space="11" w:color="FFFFFF"/>
                    <w:bottom w:val="single" w:sz="2" w:space="1" w:color="FFFFFF"/>
                    <w:right w:val="single" w:sz="2" w:space="4" w:color="FFFFFF"/>
                  </w:divBdr>
                  <w:divsChild>
                    <w:div w:id="1814565225">
                      <w:marLeft w:val="0"/>
                      <w:marRight w:val="0"/>
                      <w:marTop w:val="0"/>
                      <w:marBottom w:val="0"/>
                      <w:divBdr>
                        <w:top w:val="none" w:sz="0" w:space="0" w:color="auto"/>
                        <w:left w:val="none" w:sz="0" w:space="0" w:color="auto"/>
                        <w:bottom w:val="none" w:sz="0" w:space="0" w:color="auto"/>
                        <w:right w:val="none" w:sz="0" w:space="0" w:color="auto"/>
                      </w:divBdr>
                    </w:div>
                  </w:divsChild>
                </w:div>
                <w:div w:id="336546269">
                  <w:marLeft w:val="0"/>
                  <w:marRight w:val="0"/>
                  <w:marTop w:val="0"/>
                  <w:marBottom w:val="0"/>
                  <w:divBdr>
                    <w:top w:val="single" w:sz="2" w:space="1" w:color="FFFFFF"/>
                    <w:left w:val="single" w:sz="2" w:space="11" w:color="FFFFFF"/>
                    <w:bottom w:val="single" w:sz="2" w:space="1" w:color="FFFFFF"/>
                    <w:right w:val="single" w:sz="2" w:space="4" w:color="FFFFFF"/>
                  </w:divBdr>
                  <w:divsChild>
                    <w:div w:id="1396655">
                      <w:marLeft w:val="0"/>
                      <w:marRight w:val="0"/>
                      <w:marTop w:val="0"/>
                      <w:marBottom w:val="0"/>
                      <w:divBdr>
                        <w:top w:val="none" w:sz="0" w:space="0" w:color="auto"/>
                        <w:left w:val="none" w:sz="0" w:space="0" w:color="auto"/>
                        <w:bottom w:val="none" w:sz="0" w:space="0" w:color="auto"/>
                        <w:right w:val="none" w:sz="0" w:space="0" w:color="auto"/>
                      </w:divBdr>
                    </w:div>
                  </w:divsChild>
                </w:div>
                <w:div w:id="889802147">
                  <w:marLeft w:val="0"/>
                  <w:marRight w:val="0"/>
                  <w:marTop w:val="0"/>
                  <w:marBottom w:val="0"/>
                  <w:divBdr>
                    <w:top w:val="single" w:sz="2" w:space="1" w:color="FFFFFF"/>
                    <w:left w:val="single" w:sz="2" w:space="11" w:color="FFFFFF"/>
                    <w:bottom w:val="single" w:sz="2" w:space="1" w:color="FFFFFF"/>
                    <w:right w:val="single" w:sz="2" w:space="4" w:color="FFFFFF"/>
                  </w:divBdr>
                  <w:divsChild>
                    <w:div w:id="802651593">
                      <w:marLeft w:val="0"/>
                      <w:marRight w:val="0"/>
                      <w:marTop w:val="0"/>
                      <w:marBottom w:val="0"/>
                      <w:divBdr>
                        <w:top w:val="none" w:sz="0" w:space="0" w:color="auto"/>
                        <w:left w:val="none" w:sz="0" w:space="0" w:color="auto"/>
                        <w:bottom w:val="none" w:sz="0" w:space="0" w:color="auto"/>
                        <w:right w:val="none" w:sz="0" w:space="0" w:color="auto"/>
                      </w:divBdr>
                    </w:div>
                  </w:divsChild>
                </w:div>
                <w:div w:id="243148600">
                  <w:marLeft w:val="0"/>
                  <w:marRight w:val="0"/>
                  <w:marTop w:val="0"/>
                  <w:marBottom w:val="0"/>
                  <w:divBdr>
                    <w:top w:val="single" w:sz="2" w:space="1" w:color="FFFFFF"/>
                    <w:left w:val="single" w:sz="2" w:space="11" w:color="FFFFFF"/>
                    <w:bottom w:val="single" w:sz="2" w:space="1" w:color="FFFFFF"/>
                    <w:right w:val="single" w:sz="2" w:space="4" w:color="FFFFFF"/>
                  </w:divBdr>
                  <w:divsChild>
                    <w:div w:id="128481692">
                      <w:marLeft w:val="0"/>
                      <w:marRight w:val="0"/>
                      <w:marTop w:val="0"/>
                      <w:marBottom w:val="0"/>
                      <w:divBdr>
                        <w:top w:val="none" w:sz="0" w:space="0" w:color="auto"/>
                        <w:left w:val="none" w:sz="0" w:space="0" w:color="auto"/>
                        <w:bottom w:val="none" w:sz="0" w:space="0" w:color="auto"/>
                        <w:right w:val="none" w:sz="0" w:space="0" w:color="auto"/>
                      </w:divBdr>
                    </w:div>
                  </w:divsChild>
                </w:div>
                <w:div w:id="1990397773">
                  <w:marLeft w:val="0"/>
                  <w:marRight w:val="0"/>
                  <w:marTop w:val="0"/>
                  <w:marBottom w:val="0"/>
                  <w:divBdr>
                    <w:top w:val="single" w:sz="2" w:space="1" w:color="FFFFFF"/>
                    <w:left w:val="single" w:sz="2" w:space="11" w:color="FFFFFF"/>
                    <w:bottom w:val="single" w:sz="2" w:space="1" w:color="FFFFFF"/>
                    <w:right w:val="single" w:sz="2" w:space="4" w:color="FFFFFF"/>
                  </w:divBdr>
                  <w:divsChild>
                    <w:div w:id="878517890">
                      <w:marLeft w:val="0"/>
                      <w:marRight w:val="0"/>
                      <w:marTop w:val="0"/>
                      <w:marBottom w:val="0"/>
                      <w:divBdr>
                        <w:top w:val="none" w:sz="0" w:space="0" w:color="auto"/>
                        <w:left w:val="none" w:sz="0" w:space="0" w:color="auto"/>
                        <w:bottom w:val="none" w:sz="0" w:space="0" w:color="auto"/>
                        <w:right w:val="none" w:sz="0" w:space="0" w:color="auto"/>
                      </w:divBdr>
                    </w:div>
                  </w:divsChild>
                </w:div>
                <w:div w:id="1673142341">
                  <w:marLeft w:val="0"/>
                  <w:marRight w:val="0"/>
                  <w:marTop w:val="0"/>
                  <w:marBottom w:val="0"/>
                  <w:divBdr>
                    <w:top w:val="single" w:sz="2" w:space="1" w:color="FFFFFF"/>
                    <w:left w:val="single" w:sz="2" w:space="11" w:color="FFFFFF"/>
                    <w:bottom w:val="single" w:sz="2" w:space="1" w:color="FFFFFF"/>
                    <w:right w:val="single" w:sz="2" w:space="4" w:color="FFFFFF"/>
                  </w:divBdr>
                  <w:divsChild>
                    <w:div w:id="389428907">
                      <w:marLeft w:val="0"/>
                      <w:marRight w:val="0"/>
                      <w:marTop w:val="0"/>
                      <w:marBottom w:val="0"/>
                      <w:divBdr>
                        <w:top w:val="none" w:sz="0" w:space="0" w:color="auto"/>
                        <w:left w:val="none" w:sz="0" w:space="0" w:color="auto"/>
                        <w:bottom w:val="none" w:sz="0" w:space="0" w:color="auto"/>
                        <w:right w:val="none" w:sz="0" w:space="0" w:color="auto"/>
                      </w:divBdr>
                    </w:div>
                  </w:divsChild>
                </w:div>
                <w:div w:id="1072655098">
                  <w:marLeft w:val="0"/>
                  <w:marRight w:val="0"/>
                  <w:marTop w:val="0"/>
                  <w:marBottom w:val="0"/>
                  <w:divBdr>
                    <w:top w:val="single" w:sz="2" w:space="1" w:color="FFFFFF"/>
                    <w:left w:val="single" w:sz="2" w:space="11" w:color="FFFFFF"/>
                    <w:bottom w:val="single" w:sz="2" w:space="1" w:color="FFFFFF"/>
                    <w:right w:val="single" w:sz="2" w:space="4" w:color="FFFFFF"/>
                  </w:divBdr>
                  <w:divsChild>
                    <w:div w:id="384255926">
                      <w:marLeft w:val="0"/>
                      <w:marRight w:val="0"/>
                      <w:marTop w:val="0"/>
                      <w:marBottom w:val="0"/>
                      <w:divBdr>
                        <w:top w:val="none" w:sz="0" w:space="0" w:color="auto"/>
                        <w:left w:val="none" w:sz="0" w:space="0" w:color="auto"/>
                        <w:bottom w:val="none" w:sz="0" w:space="0" w:color="auto"/>
                        <w:right w:val="none" w:sz="0" w:space="0" w:color="auto"/>
                      </w:divBdr>
                    </w:div>
                  </w:divsChild>
                </w:div>
                <w:div w:id="528907724">
                  <w:marLeft w:val="0"/>
                  <w:marRight w:val="0"/>
                  <w:marTop w:val="0"/>
                  <w:marBottom w:val="0"/>
                  <w:divBdr>
                    <w:top w:val="single" w:sz="2" w:space="1" w:color="FFFFFF"/>
                    <w:left w:val="single" w:sz="2" w:space="11" w:color="FFFFFF"/>
                    <w:bottom w:val="single" w:sz="2" w:space="1" w:color="FFFFFF"/>
                    <w:right w:val="single" w:sz="2" w:space="4" w:color="FFFFFF"/>
                  </w:divBdr>
                  <w:divsChild>
                    <w:div w:id="695161008">
                      <w:marLeft w:val="0"/>
                      <w:marRight w:val="0"/>
                      <w:marTop w:val="0"/>
                      <w:marBottom w:val="0"/>
                      <w:divBdr>
                        <w:top w:val="none" w:sz="0" w:space="0" w:color="auto"/>
                        <w:left w:val="none" w:sz="0" w:space="0" w:color="auto"/>
                        <w:bottom w:val="none" w:sz="0" w:space="0" w:color="auto"/>
                        <w:right w:val="none" w:sz="0" w:space="0" w:color="auto"/>
                      </w:divBdr>
                    </w:div>
                  </w:divsChild>
                </w:div>
                <w:div w:id="880556398">
                  <w:marLeft w:val="0"/>
                  <w:marRight w:val="0"/>
                  <w:marTop w:val="0"/>
                  <w:marBottom w:val="0"/>
                  <w:divBdr>
                    <w:top w:val="single" w:sz="2" w:space="1" w:color="FFFFFF"/>
                    <w:left w:val="single" w:sz="2" w:space="11" w:color="FFFFFF"/>
                    <w:bottom w:val="single" w:sz="2" w:space="1" w:color="FFFFFF"/>
                    <w:right w:val="single" w:sz="2" w:space="4" w:color="FFFFFF"/>
                  </w:divBdr>
                  <w:divsChild>
                    <w:div w:id="489323246">
                      <w:marLeft w:val="0"/>
                      <w:marRight w:val="0"/>
                      <w:marTop w:val="0"/>
                      <w:marBottom w:val="0"/>
                      <w:divBdr>
                        <w:top w:val="none" w:sz="0" w:space="0" w:color="auto"/>
                        <w:left w:val="none" w:sz="0" w:space="0" w:color="auto"/>
                        <w:bottom w:val="none" w:sz="0" w:space="0" w:color="auto"/>
                        <w:right w:val="none" w:sz="0" w:space="0" w:color="auto"/>
                      </w:divBdr>
                    </w:div>
                  </w:divsChild>
                </w:div>
                <w:div w:id="1256093447">
                  <w:marLeft w:val="0"/>
                  <w:marRight w:val="0"/>
                  <w:marTop w:val="0"/>
                  <w:marBottom w:val="0"/>
                  <w:divBdr>
                    <w:top w:val="single" w:sz="2" w:space="1" w:color="FFFFFF"/>
                    <w:left w:val="single" w:sz="2" w:space="11" w:color="FFFFFF"/>
                    <w:bottom w:val="single" w:sz="2" w:space="1" w:color="FFFFFF"/>
                    <w:right w:val="single" w:sz="2" w:space="4" w:color="FFFFFF"/>
                  </w:divBdr>
                  <w:divsChild>
                    <w:div w:id="1501434329">
                      <w:marLeft w:val="0"/>
                      <w:marRight w:val="0"/>
                      <w:marTop w:val="0"/>
                      <w:marBottom w:val="0"/>
                      <w:divBdr>
                        <w:top w:val="none" w:sz="0" w:space="0" w:color="auto"/>
                        <w:left w:val="none" w:sz="0" w:space="0" w:color="auto"/>
                        <w:bottom w:val="none" w:sz="0" w:space="0" w:color="auto"/>
                        <w:right w:val="none" w:sz="0" w:space="0" w:color="auto"/>
                      </w:divBdr>
                    </w:div>
                  </w:divsChild>
                </w:div>
                <w:div w:id="2022973251">
                  <w:marLeft w:val="0"/>
                  <w:marRight w:val="0"/>
                  <w:marTop w:val="0"/>
                  <w:marBottom w:val="0"/>
                  <w:divBdr>
                    <w:top w:val="single" w:sz="2" w:space="1" w:color="FFFFFF"/>
                    <w:left w:val="single" w:sz="2" w:space="11" w:color="FFFFFF"/>
                    <w:bottom w:val="single" w:sz="2" w:space="1" w:color="FFFFFF"/>
                    <w:right w:val="single" w:sz="2" w:space="4" w:color="FFFFFF"/>
                  </w:divBdr>
                  <w:divsChild>
                    <w:div w:id="1784153508">
                      <w:marLeft w:val="0"/>
                      <w:marRight w:val="0"/>
                      <w:marTop w:val="0"/>
                      <w:marBottom w:val="0"/>
                      <w:divBdr>
                        <w:top w:val="none" w:sz="0" w:space="0" w:color="auto"/>
                        <w:left w:val="none" w:sz="0" w:space="0" w:color="auto"/>
                        <w:bottom w:val="none" w:sz="0" w:space="0" w:color="auto"/>
                        <w:right w:val="none" w:sz="0" w:space="0" w:color="auto"/>
                      </w:divBdr>
                    </w:div>
                  </w:divsChild>
                </w:div>
                <w:div w:id="74861350">
                  <w:marLeft w:val="0"/>
                  <w:marRight w:val="0"/>
                  <w:marTop w:val="0"/>
                  <w:marBottom w:val="0"/>
                  <w:divBdr>
                    <w:top w:val="single" w:sz="2" w:space="1" w:color="FFFFFF"/>
                    <w:left w:val="single" w:sz="2" w:space="11" w:color="FFFFFF"/>
                    <w:bottom w:val="single" w:sz="2" w:space="1" w:color="FFFFFF"/>
                    <w:right w:val="single" w:sz="2" w:space="4" w:color="FFFFFF"/>
                  </w:divBdr>
                  <w:divsChild>
                    <w:div w:id="1654791407">
                      <w:marLeft w:val="0"/>
                      <w:marRight w:val="0"/>
                      <w:marTop w:val="0"/>
                      <w:marBottom w:val="0"/>
                      <w:divBdr>
                        <w:top w:val="none" w:sz="0" w:space="0" w:color="auto"/>
                        <w:left w:val="none" w:sz="0" w:space="0" w:color="auto"/>
                        <w:bottom w:val="none" w:sz="0" w:space="0" w:color="auto"/>
                        <w:right w:val="none" w:sz="0" w:space="0" w:color="auto"/>
                      </w:divBdr>
                    </w:div>
                  </w:divsChild>
                </w:div>
                <w:div w:id="1478494168">
                  <w:marLeft w:val="0"/>
                  <w:marRight w:val="0"/>
                  <w:marTop w:val="0"/>
                  <w:marBottom w:val="0"/>
                  <w:divBdr>
                    <w:top w:val="single" w:sz="2" w:space="1" w:color="FFFFFF"/>
                    <w:left w:val="single" w:sz="2" w:space="11" w:color="FFFFFF"/>
                    <w:bottom w:val="single" w:sz="2" w:space="1" w:color="FFFFFF"/>
                    <w:right w:val="single" w:sz="2" w:space="4" w:color="FFFFFF"/>
                  </w:divBdr>
                  <w:divsChild>
                    <w:div w:id="336812881">
                      <w:marLeft w:val="0"/>
                      <w:marRight w:val="0"/>
                      <w:marTop w:val="0"/>
                      <w:marBottom w:val="0"/>
                      <w:divBdr>
                        <w:top w:val="none" w:sz="0" w:space="0" w:color="auto"/>
                        <w:left w:val="none" w:sz="0" w:space="0" w:color="auto"/>
                        <w:bottom w:val="none" w:sz="0" w:space="0" w:color="auto"/>
                        <w:right w:val="none" w:sz="0" w:space="0" w:color="auto"/>
                      </w:divBdr>
                    </w:div>
                  </w:divsChild>
                </w:div>
                <w:div w:id="87703307">
                  <w:marLeft w:val="0"/>
                  <w:marRight w:val="0"/>
                  <w:marTop w:val="0"/>
                  <w:marBottom w:val="0"/>
                  <w:divBdr>
                    <w:top w:val="single" w:sz="2" w:space="1" w:color="FFFFFF"/>
                    <w:left w:val="single" w:sz="2" w:space="11" w:color="FFFFFF"/>
                    <w:bottom w:val="single" w:sz="2" w:space="1" w:color="FFFFFF"/>
                    <w:right w:val="single" w:sz="2" w:space="4" w:color="FFFFFF"/>
                  </w:divBdr>
                  <w:divsChild>
                    <w:div w:id="1706826053">
                      <w:marLeft w:val="0"/>
                      <w:marRight w:val="0"/>
                      <w:marTop w:val="0"/>
                      <w:marBottom w:val="0"/>
                      <w:divBdr>
                        <w:top w:val="none" w:sz="0" w:space="0" w:color="auto"/>
                        <w:left w:val="none" w:sz="0" w:space="0" w:color="auto"/>
                        <w:bottom w:val="none" w:sz="0" w:space="0" w:color="auto"/>
                        <w:right w:val="none" w:sz="0" w:space="0" w:color="auto"/>
                      </w:divBdr>
                    </w:div>
                  </w:divsChild>
                </w:div>
                <w:div w:id="789084974">
                  <w:marLeft w:val="0"/>
                  <w:marRight w:val="0"/>
                  <w:marTop w:val="0"/>
                  <w:marBottom w:val="0"/>
                  <w:divBdr>
                    <w:top w:val="single" w:sz="2" w:space="1" w:color="FFFFFF"/>
                    <w:left w:val="single" w:sz="2" w:space="11" w:color="FFFFFF"/>
                    <w:bottom w:val="single" w:sz="2" w:space="1" w:color="FFFFFF"/>
                    <w:right w:val="single" w:sz="2" w:space="4" w:color="FFFFFF"/>
                  </w:divBdr>
                  <w:divsChild>
                    <w:div w:id="906186275">
                      <w:marLeft w:val="0"/>
                      <w:marRight w:val="0"/>
                      <w:marTop w:val="0"/>
                      <w:marBottom w:val="0"/>
                      <w:divBdr>
                        <w:top w:val="none" w:sz="0" w:space="0" w:color="auto"/>
                        <w:left w:val="none" w:sz="0" w:space="0" w:color="auto"/>
                        <w:bottom w:val="none" w:sz="0" w:space="0" w:color="auto"/>
                        <w:right w:val="none" w:sz="0" w:space="0" w:color="auto"/>
                      </w:divBdr>
                    </w:div>
                  </w:divsChild>
                </w:div>
                <w:div w:id="339938046">
                  <w:marLeft w:val="0"/>
                  <w:marRight w:val="0"/>
                  <w:marTop w:val="0"/>
                  <w:marBottom w:val="0"/>
                  <w:divBdr>
                    <w:top w:val="single" w:sz="2" w:space="1" w:color="FFFFFF"/>
                    <w:left w:val="single" w:sz="2" w:space="11" w:color="FFFFFF"/>
                    <w:bottom w:val="single" w:sz="2" w:space="1" w:color="FFFFFF"/>
                    <w:right w:val="single" w:sz="2" w:space="4" w:color="FFFFFF"/>
                  </w:divBdr>
                  <w:divsChild>
                    <w:div w:id="1054894174">
                      <w:marLeft w:val="0"/>
                      <w:marRight w:val="0"/>
                      <w:marTop w:val="0"/>
                      <w:marBottom w:val="0"/>
                      <w:divBdr>
                        <w:top w:val="none" w:sz="0" w:space="0" w:color="auto"/>
                        <w:left w:val="none" w:sz="0" w:space="0" w:color="auto"/>
                        <w:bottom w:val="none" w:sz="0" w:space="0" w:color="auto"/>
                        <w:right w:val="none" w:sz="0" w:space="0" w:color="auto"/>
                      </w:divBdr>
                    </w:div>
                  </w:divsChild>
                </w:div>
                <w:div w:id="1865436859">
                  <w:marLeft w:val="0"/>
                  <w:marRight w:val="0"/>
                  <w:marTop w:val="0"/>
                  <w:marBottom w:val="0"/>
                  <w:divBdr>
                    <w:top w:val="single" w:sz="2" w:space="1" w:color="FFFFFF"/>
                    <w:left w:val="single" w:sz="2" w:space="11" w:color="FFFFFF"/>
                    <w:bottom w:val="single" w:sz="2" w:space="1" w:color="FFFFFF"/>
                    <w:right w:val="single" w:sz="2" w:space="4" w:color="FFFFFF"/>
                  </w:divBdr>
                  <w:divsChild>
                    <w:div w:id="1155999166">
                      <w:marLeft w:val="0"/>
                      <w:marRight w:val="0"/>
                      <w:marTop w:val="0"/>
                      <w:marBottom w:val="0"/>
                      <w:divBdr>
                        <w:top w:val="none" w:sz="0" w:space="0" w:color="auto"/>
                        <w:left w:val="none" w:sz="0" w:space="0" w:color="auto"/>
                        <w:bottom w:val="none" w:sz="0" w:space="0" w:color="auto"/>
                        <w:right w:val="none" w:sz="0" w:space="0" w:color="auto"/>
                      </w:divBdr>
                    </w:div>
                  </w:divsChild>
                </w:div>
                <w:div w:id="392196463">
                  <w:marLeft w:val="0"/>
                  <w:marRight w:val="0"/>
                  <w:marTop w:val="0"/>
                  <w:marBottom w:val="0"/>
                  <w:divBdr>
                    <w:top w:val="single" w:sz="2" w:space="1" w:color="FFFFFF"/>
                    <w:left w:val="single" w:sz="2" w:space="11" w:color="FFFFFF"/>
                    <w:bottom w:val="single" w:sz="2" w:space="1" w:color="FFFFFF"/>
                    <w:right w:val="single" w:sz="2" w:space="4" w:color="FFFFFF"/>
                  </w:divBdr>
                  <w:divsChild>
                    <w:div w:id="2069643933">
                      <w:marLeft w:val="0"/>
                      <w:marRight w:val="0"/>
                      <w:marTop w:val="0"/>
                      <w:marBottom w:val="0"/>
                      <w:divBdr>
                        <w:top w:val="none" w:sz="0" w:space="0" w:color="auto"/>
                        <w:left w:val="none" w:sz="0" w:space="0" w:color="auto"/>
                        <w:bottom w:val="none" w:sz="0" w:space="0" w:color="auto"/>
                        <w:right w:val="none" w:sz="0" w:space="0" w:color="auto"/>
                      </w:divBdr>
                    </w:div>
                  </w:divsChild>
                </w:div>
                <w:div w:id="2134589923">
                  <w:marLeft w:val="0"/>
                  <w:marRight w:val="0"/>
                  <w:marTop w:val="0"/>
                  <w:marBottom w:val="0"/>
                  <w:divBdr>
                    <w:top w:val="single" w:sz="2" w:space="1" w:color="FFFFFF"/>
                    <w:left w:val="single" w:sz="2" w:space="11" w:color="FFFFFF"/>
                    <w:bottom w:val="single" w:sz="2" w:space="1" w:color="FFFFFF"/>
                    <w:right w:val="single" w:sz="2" w:space="4" w:color="FFFFFF"/>
                  </w:divBdr>
                  <w:divsChild>
                    <w:div w:id="1286738748">
                      <w:marLeft w:val="0"/>
                      <w:marRight w:val="0"/>
                      <w:marTop w:val="0"/>
                      <w:marBottom w:val="0"/>
                      <w:divBdr>
                        <w:top w:val="none" w:sz="0" w:space="0" w:color="auto"/>
                        <w:left w:val="none" w:sz="0" w:space="0" w:color="auto"/>
                        <w:bottom w:val="none" w:sz="0" w:space="0" w:color="auto"/>
                        <w:right w:val="none" w:sz="0" w:space="0" w:color="auto"/>
                      </w:divBdr>
                    </w:div>
                  </w:divsChild>
                </w:div>
                <w:div w:id="468979166">
                  <w:marLeft w:val="0"/>
                  <w:marRight w:val="0"/>
                  <w:marTop w:val="0"/>
                  <w:marBottom w:val="0"/>
                  <w:divBdr>
                    <w:top w:val="single" w:sz="2" w:space="1" w:color="FFFFFF"/>
                    <w:left w:val="single" w:sz="2" w:space="11" w:color="FFFFFF"/>
                    <w:bottom w:val="single" w:sz="2" w:space="1" w:color="FFFFFF"/>
                    <w:right w:val="single" w:sz="2" w:space="4" w:color="FFFFFF"/>
                  </w:divBdr>
                  <w:divsChild>
                    <w:div w:id="1142308082">
                      <w:marLeft w:val="0"/>
                      <w:marRight w:val="0"/>
                      <w:marTop w:val="0"/>
                      <w:marBottom w:val="0"/>
                      <w:divBdr>
                        <w:top w:val="none" w:sz="0" w:space="0" w:color="auto"/>
                        <w:left w:val="none" w:sz="0" w:space="0" w:color="auto"/>
                        <w:bottom w:val="none" w:sz="0" w:space="0" w:color="auto"/>
                        <w:right w:val="none" w:sz="0" w:space="0" w:color="auto"/>
                      </w:divBdr>
                    </w:div>
                  </w:divsChild>
                </w:div>
                <w:div w:id="1161044392">
                  <w:marLeft w:val="0"/>
                  <w:marRight w:val="0"/>
                  <w:marTop w:val="0"/>
                  <w:marBottom w:val="0"/>
                  <w:divBdr>
                    <w:top w:val="single" w:sz="2" w:space="1" w:color="FFFFFF"/>
                    <w:left w:val="single" w:sz="2" w:space="11" w:color="FFFFFF"/>
                    <w:bottom w:val="single" w:sz="2" w:space="4" w:color="FFFFFF"/>
                    <w:right w:val="single" w:sz="2" w:space="4" w:color="FFFFFF"/>
                  </w:divBdr>
                  <w:divsChild>
                    <w:div w:id="41447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87775">
          <w:marLeft w:val="0"/>
          <w:marRight w:val="0"/>
          <w:marTop w:val="0"/>
          <w:marBottom w:val="300"/>
          <w:divBdr>
            <w:top w:val="none" w:sz="0" w:space="0" w:color="auto"/>
            <w:left w:val="none" w:sz="0" w:space="0" w:color="auto"/>
            <w:bottom w:val="none" w:sz="0" w:space="0" w:color="auto"/>
            <w:right w:val="none" w:sz="0" w:space="0" w:color="auto"/>
          </w:divBdr>
          <w:divsChild>
            <w:div w:id="1922593662">
              <w:marLeft w:val="0"/>
              <w:marRight w:val="0"/>
              <w:marTop w:val="0"/>
              <w:marBottom w:val="0"/>
              <w:divBdr>
                <w:top w:val="none" w:sz="0" w:space="0" w:color="auto"/>
                <w:left w:val="none" w:sz="0" w:space="0" w:color="auto"/>
                <w:bottom w:val="none" w:sz="0" w:space="0" w:color="auto"/>
                <w:right w:val="none" w:sz="0" w:space="0" w:color="auto"/>
              </w:divBdr>
              <w:divsChild>
                <w:div w:id="570890843">
                  <w:marLeft w:val="0"/>
                  <w:marRight w:val="0"/>
                  <w:marTop w:val="0"/>
                  <w:marBottom w:val="0"/>
                  <w:divBdr>
                    <w:top w:val="single" w:sz="2" w:space="4" w:color="FFFFFF"/>
                    <w:left w:val="single" w:sz="2" w:space="11" w:color="FFFFFF"/>
                    <w:bottom w:val="single" w:sz="2" w:space="1" w:color="FFFFFF"/>
                    <w:right w:val="single" w:sz="2" w:space="4" w:color="FFFFFF"/>
                  </w:divBdr>
                  <w:divsChild>
                    <w:div w:id="1050569092">
                      <w:marLeft w:val="0"/>
                      <w:marRight w:val="0"/>
                      <w:marTop w:val="0"/>
                      <w:marBottom w:val="0"/>
                      <w:divBdr>
                        <w:top w:val="none" w:sz="0" w:space="0" w:color="auto"/>
                        <w:left w:val="none" w:sz="0" w:space="0" w:color="auto"/>
                        <w:bottom w:val="none" w:sz="0" w:space="0" w:color="auto"/>
                        <w:right w:val="none" w:sz="0" w:space="0" w:color="auto"/>
                      </w:divBdr>
                    </w:div>
                  </w:divsChild>
                </w:div>
                <w:div w:id="843783904">
                  <w:marLeft w:val="0"/>
                  <w:marRight w:val="0"/>
                  <w:marTop w:val="0"/>
                  <w:marBottom w:val="0"/>
                  <w:divBdr>
                    <w:top w:val="single" w:sz="2" w:space="1" w:color="FFFFFF"/>
                    <w:left w:val="single" w:sz="2" w:space="11" w:color="FFFFFF"/>
                    <w:bottom w:val="single" w:sz="2" w:space="1" w:color="FFFFFF"/>
                    <w:right w:val="single" w:sz="2" w:space="4" w:color="FFFFFF"/>
                  </w:divBdr>
                  <w:divsChild>
                    <w:div w:id="593512244">
                      <w:marLeft w:val="0"/>
                      <w:marRight w:val="0"/>
                      <w:marTop w:val="0"/>
                      <w:marBottom w:val="0"/>
                      <w:divBdr>
                        <w:top w:val="none" w:sz="0" w:space="0" w:color="auto"/>
                        <w:left w:val="none" w:sz="0" w:space="0" w:color="auto"/>
                        <w:bottom w:val="none" w:sz="0" w:space="0" w:color="auto"/>
                        <w:right w:val="none" w:sz="0" w:space="0" w:color="auto"/>
                      </w:divBdr>
                    </w:div>
                  </w:divsChild>
                </w:div>
                <w:div w:id="580649159">
                  <w:marLeft w:val="0"/>
                  <w:marRight w:val="0"/>
                  <w:marTop w:val="0"/>
                  <w:marBottom w:val="0"/>
                  <w:divBdr>
                    <w:top w:val="single" w:sz="2" w:space="1" w:color="FFFFFF"/>
                    <w:left w:val="single" w:sz="2" w:space="11" w:color="FFFFFF"/>
                    <w:bottom w:val="single" w:sz="2" w:space="1" w:color="FFFFFF"/>
                    <w:right w:val="single" w:sz="2" w:space="4" w:color="FFFFFF"/>
                  </w:divBdr>
                  <w:divsChild>
                    <w:div w:id="2059352416">
                      <w:marLeft w:val="0"/>
                      <w:marRight w:val="0"/>
                      <w:marTop w:val="0"/>
                      <w:marBottom w:val="0"/>
                      <w:divBdr>
                        <w:top w:val="none" w:sz="0" w:space="0" w:color="auto"/>
                        <w:left w:val="none" w:sz="0" w:space="0" w:color="auto"/>
                        <w:bottom w:val="none" w:sz="0" w:space="0" w:color="auto"/>
                        <w:right w:val="none" w:sz="0" w:space="0" w:color="auto"/>
                      </w:divBdr>
                    </w:div>
                  </w:divsChild>
                </w:div>
                <w:div w:id="363596748">
                  <w:marLeft w:val="0"/>
                  <w:marRight w:val="0"/>
                  <w:marTop w:val="0"/>
                  <w:marBottom w:val="0"/>
                  <w:divBdr>
                    <w:top w:val="single" w:sz="2" w:space="1" w:color="FFFFFF"/>
                    <w:left w:val="single" w:sz="2" w:space="11" w:color="FFFFFF"/>
                    <w:bottom w:val="single" w:sz="2" w:space="1" w:color="FFFFFF"/>
                    <w:right w:val="single" w:sz="2" w:space="4" w:color="FFFFFF"/>
                  </w:divBdr>
                  <w:divsChild>
                    <w:div w:id="1614481529">
                      <w:marLeft w:val="0"/>
                      <w:marRight w:val="0"/>
                      <w:marTop w:val="0"/>
                      <w:marBottom w:val="0"/>
                      <w:divBdr>
                        <w:top w:val="none" w:sz="0" w:space="0" w:color="auto"/>
                        <w:left w:val="none" w:sz="0" w:space="0" w:color="auto"/>
                        <w:bottom w:val="none" w:sz="0" w:space="0" w:color="auto"/>
                        <w:right w:val="none" w:sz="0" w:space="0" w:color="auto"/>
                      </w:divBdr>
                    </w:div>
                  </w:divsChild>
                </w:div>
                <w:div w:id="608119680">
                  <w:marLeft w:val="0"/>
                  <w:marRight w:val="0"/>
                  <w:marTop w:val="0"/>
                  <w:marBottom w:val="0"/>
                  <w:divBdr>
                    <w:top w:val="single" w:sz="2" w:space="1" w:color="FFFFFF"/>
                    <w:left w:val="single" w:sz="2" w:space="11" w:color="FFFFFF"/>
                    <w:bottom w:val="single" w:sz="2" w:space="1" w:color="FFFFFF"/>
                    <w:right w:val="single" w:sz="2" w:space="4" w:color="FFFFFF"/>
                  </w:divBdr>
                  <w:divsChild>
                    <w:div w:id="308942924">
                      <w:marLeft w:val="0"/>
                      <w:marRight w:val="0"/>
                      <w:marTop w:val="0"/>
                      <w:marBottom w:val="0"/>
                      <w:divBdr>
                        <w:top w:val="none" w:sz="0" w:space="0" w:color="auto"/>
                        <w:left w:val="none" w:sz="0" w:space="0" w:color="auto"/>
                        <w:bottom w:val="none" w:sz="0" w:space="0" w:color="auto"/>
                        <w:right w:val="none" w:sz="0" w:space="0" w:color="auto"/>
                      </w:divBdr>
                    </w:div>
                  </w:divsChild>
                </w:div>
                <w:div w:id="875698868">
                  <w:marLeft w:val="0"/>
                  <w:marRight w:val="0"/>
                  <w:marTop w:val="0"/>
                  <w:marBottom w:val="0"/>
                  <w:divBdr>
                    <w:top w:val="single" w:sz="2" w:space="1" w:color="FFFFFF"/>
                    <w:left w:val="single" w:sz="2" w:space="11" w:color="FFFFFF"/>
                    <w:bottom w:val="single" w:sz="2" w:space="1" w:color="FFFFFF"/>
                    <w:right w:val="single" w:sz="2" w:space="4" w:color="FFFFFF"/>
                  </w:divBdr>
                  <w:divsChild>
                    <w:div w:id="1631476720">
                      <w:marLeft w:val="0"/>
                      <w:marRight w:val="0"/>
                      <w:marTop w:val="0"/>
                      <w:marBottom w:val="0"/>
                      <w:divBdr>
                        <w:top w:val="none" w:sz="0" w:space="0" w:color="auto"/>
                        <w:left w:val="none" w:sz="0" w:space="0" w:color="auto"/>
                        <w:bottom w:val="none" w:sz="0" w:space="0" w:color="auto"/>
                        <w:right w:val="none" w:sz="0" w:space="0" w:color="auto"/>
                      </w:divBdr>
                    </w:div>
                  </w:divsChild>
                </w:div>
                <w:div w:id="231817972">
                  <w:marLeft w:val="0"/>
                  <w:marRight w:val="0"/>
                  <w:marTop w:val="0"/>
                  <w:marBottom w:val="0"/>
                  <w:divBdr>
                    <w:top w:val="single" w:sz="2" w:space="1" w:color="FFFFFF"/>
                    <w:left w:val="single" w:sz="2" w:space="11" w:color="FFFFFF"/>
                    <w:bottom w:val="single" w:sz="2" w:space="1" w:color="FFFFFF"/>
                    <w:right w:val="single" w:sz="2" w:space="4" w:color="FFFFFF"/>
                  </w:divBdr>
                  <w:divsChild>
                    <w:div w:id="47532418">
                      <w:marLeft w:val="0"/>
                      <w:marRight w:val="0"/>
                      <w:marTop w:val="0"/>
                      <w:marBottom w:val="0"/>
                      <w:divBdr>
                        <w:top w:val="none" w:sz="0" w:space="0" w:color="auto"/>
                        <w:left w:val="none" w:sz="0" w:space="0" w:color="auto"/>
                        <w:bottom w:val="none" w:sz="0" w:space="0" w:color="auto"/>
                        <w:right w:val="none" w:sz="0" w:space="0" w:color="auto"/>
                      </w:divBdr>
                    </w:div>
                  </w:divsChild>
                </w:div>
                <w:div w:id="46031033">
                  <w:marLeft w:val="0"/>
                  <w:marRight w:val="0"/>
                  <w:marTop w:val="0"/>
                  <w:marBottom w:val="0"/>
                  <w:divBdr>
                    <w:top w:val="single" w:sz="2" w:space="1" w:color="FFFFFF"/>
                    <w:left w:val="single" w:sz="2" w:space="11" w:color="FFFFFF"/>
                    <w:bottom w:val="single" w:sz="2" w:space="1" w:color="FFFFFF"/>
                    <w:right w:val="single" w:sz="2" w:space="4" w:color="FFFFFF"/>
                  </w:divBdr>
                  <w:divsChild>
                    <w:div w:id="345257481">
                      <w:marLeft w:val="0"/>
                      <w:marRight w:val="0"/>
                      <w:marTop w:val="0"/>
                      <w:marBottom w:val="0"/>
                      <w:divBdr>
                        <w:top w:val="none" w:sz="0" w:space="0" w:color="auto"/>
                        <w:left w:val="none" w:sz="0" w:space="0" w:color="auto"/>
                        <w:bottom w:val="none" w:sz="0" w:space="0" w:color="auto"/>
                        <w:right w:val="none" w:sz="0" w:space="0" w:color="auto"/>
                      </w:divBdr>
                    </w:div>
                  </w:divsChild>
                </w:div>
                <w:div w:id="469785107">
                  <w:marLeft w:val="0"/>
                  <w:marRight w:val="0"/>
                  <w:marTop w:val="0"/>
                  <w:marBottom w:val="0"/>
                  <w:divBdr>
                    <w:top w:val="single" w:sz="2" w:space="1" w:color="FFFFFF"/>
                    <w:left w:val="single" w:sz="2" w:space="11" w:color="FFFFFF"/>
                    <w:bottom w:val="single" w:sz="2" w:space="1" w:color="FFFFFF"/>
                    <w:right w:val="single" w:sz="2" w:space="4" w:color="FFFFFF"/>
                  </w:divBdr>
                  <w:divsChild>
                    <w:div w:id="904492825">
                      <w:marLeft w:val="0"/>
                      <w:marRight w:val="0"/>
                      <w:marTop w:val="0"/>
                      <w:marBottom w:val="0"/>
                      <w:divBdr>
                        <w:top w:val="none" w:sz="0" w:space="0" w:color="auto"/>
                        <w:left w:val="none" w:sz="0" w:space="0" w:color="auto"/>
                        <w:bottom w:val="none" w:sz="0" w:space="0" w:color="auto"/>
                        <w:right w:val="none" w:sz="0" w:space="0" w:color="auto"/>
                      </w:divBdr>
                    </w:div>
                  </w:divsChild>
                </w:div>
                <w:div w:id="525028014">
                  <w:marLeft w:val="0"/>
                  <w:marRight w:val="0"/>
                  <w:marTop w:val="0"/>
                  <w:marBottom w:val="0"/>
                  <w:divBdr>
                    <w:top w:val="single" w:sz="2" w:space="1" w:color="FFFFFF"/>
                    <w:left w:val="single" w:sz="2" w:space="11" w:color="FFFFFF"/>
                    <w:bottom w:val="single" w:sz="2" w:space="1" w:color="FFFFFF"/>
                    <w:right w:val="single" w:sz="2" w:space="4" w:color="FFFFFF"/>
                  </w:divBdr>
                  <w:divsChild>
                    <w:div w:id="690028631">
                      <w:marLeft w:val="0"/>
                      <w:marRight w:val="0"/>
                      <w:marTop w:val="0"/>
                      <w:marBottom w:val="0"/>
                      <w:divBdr>
                        <w:top w:val="none" w:sz="0" w:space="0" w:color="auto"/>
                        <w:left w:val="none" w:sz="0" w:space="0" w:color="auto"/>
                        <w:bottom w:val="none" w:sz="0" w:space="0" w:color="auto"/>
                        <w:right w:val="none" w:sz="0" w:space="0" w:color="auto"/>
                      </w:divBdr>
                    </w:div>
                  </w:divsChild>
                </w:div>
                <w:div w:id="343824876">
                  <w:marLeft w:val="0"/>
                  <w:marRight w:val="0"/>
                  <w:marTop w:val="0"/>
                  <w:marBottom w:val="0"/>
                  <w:divBdr>
                    <w:top w:val="single" w:sz="2" w:space="1" w:color="FFFFFF"/>
                    <w:left w:val="single" w:sz="2" w:space="11" w:color="FFFFFF"/>
                    <w:bottom w:val="single" w:sz="2" w:space="1" w:color="FFFFFF"/>
                    <w:right w:val="single" w:sz="2" w:space="4" w:color="FFFFFF"/>
                  </w:divBdr>
                  <w:divsChild>
                    <w:div w:id="367805348">
                      <w:marLeft w:val="0"/>
                      <w:marRight w:val="0"/>
                      <w:marTop w:val="0"/>
                      <w:marBottom w:val="0"/>
                      <w:divBdr>
                        <w:top w:val="none" w:sz="0" w:space="0" w:color="auto"/>
                        <w:left w:val="none" w:sz="0" w:space="0" w:color="auto"/>
                        <w:bottom w:val="none" w:sz="0" w:space="0" w:color="auto"/>
                        <w:right w:val="none" w:sz="0" w:space="0" w:color="auto"/>
                      </w:divBdr>
                    </w:div>
                  </w:divsChild>
                </w:div>
                <w:div w:id="970787777">
                  <w:marLeft w:val="0"/>
                  <w:marRight w:val="0"/>
                  <w:marTop w:val="0"/>
                  <w:marBottom w:val="0"/>
                  <w:divBdr>
                    <w:top w:val="single" w:sz="2" w:space="1" w:color="FFFFFF"/>
                    <w:left w:val="single" w:sz="2" w:space="11" w:color="FFFFFF"/>
                    <w:bottom w:val="single" w:sz="2" w:space="4" w:color="FFFFFF"/>
                    <w:right w:val="single" w:sz="2" w:space="4" w:color="FFFFFF"/>
                  </w:divBdr>
                  <w:divsChild>
                    <w:div w:id="159234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657116">
          <w:marLeft w:val="0"/>
          <w:marRight w:val="0"/>
          <w:marTop w:val="0"/>
          <w:marBottom w:val="300"/>
          <w:divBdr>
            <w:top w:val="none" w:sz="0" w:space="0" w:color="auto"/>
            <w:left w:val="none" w:sz="0" w:space="0" w:color="auto"/>
            <w:bottom w:val="none" w:sz="0" w:space="0" w:color="auto"/>
            <w:right w:val="none" w:sz="0" w:space="0" w:color="auto"/>
          </w:divBdr>
          <w:divsChild>
            <w:div w:id="65077269">
              <w:marLeft w:val="0"/>
              <w:marRight w:val="0"/>
              <w:marTop w:val="0"/>
              <w:marBottom w:val="0"/>
              <w:divBdr>
                <w:top w:val="none" w:sz="0" w:space="0" w:color="auto"/>
                <w:left w:val="none" w:sz="0" w:space="0" w:color="auto"/>
                <w:bottom w:val="none" w:sz="0" w:space="0" w:color="auto"/>
                <w:right w:val="none" w:sz="0" w:space="0" w:color="auto"/>
              </w:divBdr>
              <w:divsChild>
                <w:div w:id="1274288349">
                  <w:marLeft w:val="0"/>
                  <w:marRight w:val="0"/>
                  <w:marTop w:val="0"/>
                  <w:marBottom w:val="0"/>
                  <w:divBdr>
                    <w:top w:val="single" w:sz="2" w:space="4" w:color="FFFFFF"/>
                    <w:left w:val="single" w:sz="2" w:space="11" w:color="FFFFFF"/>
                    <w:bottom w:val="single" w:sz="2" w:space="1" w:color="FFFFFF"/>
                    <w:right w:val="single" w:sz="2" w:space="4" w:color="FFFFFF"/>
                  </w:divBdr>
                  <w:divsChild>
                    <w:div w:id="254943510">
                      <w:marLeft w:val="0"/>
                      <w:marRight w:val="0"/>
                      <w:marTop w:val="0"/>
                      <w:marBottom w:val="0"/>
                      <w:divBdr>
                        <w:top w:val="none" w:sz="0" w:space="0" w:color="auto"/>
                        <w:left w:val="none" w:sz="0" w:space="0" w:color="auto"/>
                        <w:bottom w:val="none" w:sz="0" w:space="0" w:color="auto"/>
                        <w:right w:val="none" w:sz="0" w:space="0" w:color="auto"/>
                      </w:divBdr>
                    </w:div>
                  </w:divsChild>
                </w:div>
                <w:div w:id="360478257">
                  <w:marLeft w:val="0"/>
                  <w:marRight w:val="0"/>
                  <w:marTop w:val="0"/>
                  <w:marBottom w:val="0"/>
                  <w:divBdr>
                    <w:top w:val="single" w:sz="2" w:space="1" w:color="FFFFFF"/>
                    <w:left w:val="single" w:sz="2" w:space="11" w:color="FFFFFF"/>
                    <w:bottom w:val="single" w:sz="2" w:space="1" w:color="FFFFFF"/>
                    <w:right w:val="single" w:sz="2" w:space="4" w:color="FFFFFF"/>
                  </w:divBdr>
                  <w:divsChild>
                    <w:div w:id="1820078534">
                      <w:marLeft w:val="0"/>
                      <w:marRight w:val="0"/>
                      <w:marTop w:val="0"/>
                      <w:marBottom w:val="0"/>
                      <w:divBdr>
                        <w:top w:val="none" w:sz="0" w:space="0" w:color="auto"/>
                        <w:left w:val="none" w:sz="0" w:space="0" w:color="auto"/>
                        <w:bottom w:val="none" w:sz="0" w:space="0" w:color="auto"/>
                        <w:right w:val="none" w:sz="0" w:space="0" w:color="auto"/>
                      </w:divBdr>
                    </w:div>
                  </w:divsChild>
                </w:div>
                <w:div w:id="703217948">
                  <w:marLeft w:val="0"/>
                  <w:marRight w:val="0"/>
                  <w:marTop w:val="0"/>
                  <w:marBottom w:val="0"/>
                  <w:divBdr>
                    <w:top w:val="single" w:sz="2" w:space="1" w:color="FFFFFF"/>
                    <w:left w:val="single" w:sz="2" w:space="11" w:color="FFFFFF"/>
                    <w:bottom w:val="single" w:sz="2" w:space="1" w:color="FFFFFF"/>
                    <w:right w:val="single" w:sz="2" w:space="4" w:color="FFFFFF"/>
                  </w:divBdr>
                  <w:divsChild>
                    <w:div w:id="1315136920">
                      <w:marLeft w:val="0"/>
                      <w:marRight w:val="0"/>
                      <w:marTop w:val="0"/>
                      <w:marBottom w:val="0"/>
                      <w:divBdr>
                        <w:top w:val="none" w:sz="0" w:space="0" w:color="auto"/>
                        <w:left w:val="none" w:sz="0" w:space="0" w:color="auto"/>
                        <w:bottom w:val="none" w:sz="0" w:space="0" w:color="auto"/>
                        <w:right w:val="none" w:sz="0" w:space="0" w:color="auto"/>
                      </w:divBdr>
                    </w:div>
                  </w:divsChild>
                </w:div>
                <w:div w:id="241455693">
                  <w:marLeft w:val="0"/>
                  <w:marRight w:val="0"/>
                  <w:marTop w:val="0"/>
                  <w:marBottom w:val="0"/>
                  <w:divBdr>
                    <w:top w:val="single" w:sz="2" w:space="1" w:color="FFFFFF"/>
                    <w:left w:val="single" w:sz="2" w:space="11" w:color="FFFFFF"/>
                    <w:bottom w:val="single" w:sz="2" w:space="1" w:color="FFFFFF"/>
                    <w:right w:val="single" w:sz="2" w:space="4" w:color="FFFFFF"/>
                  </w:divBdr>
                  <w:divsChild>
                    <w:div w:id="1930845651">
                      <w:marLeft w:val="0"/>
                      <w:marRight w:val="0"/>
                      <w:marTop w:val="0"/>
                      <w:marBottom w:val="0"/>
                      <w:divBdr>
                        <w:top w:val="none" w:sz="0" w:space="0" w:color="auto"/>
                        <w:left w:val="none" w:sz="0" w:space="0" w:color="auto"/>
                        <w:bottom w:val="none" w:sz="0" w:space="0" w:color="auto"/>
                        <w:right w:val="none" w:sz="0" w:space="0" w:color="auto"/>
                      </w:divBdr>
                    </w:div>
                  </w:divsChild>
                </w:div>
                <w:div w:id="1521701105">
                  <w:marLeft w:val="0"/>
                  <w:marRight w:val="0"/>
                  <w:marTop w:val="0"/>
                  <w:marBottom w:val="0"/>
                  <w:divBdr>
                    <w:top w:val="single" w:sz="2" w:space="1" w:color="FFFFFF"/>
                    <w:left w:val="single" w:sz="2" w:space="11" w:color="FFFFFF"/>
                    <w:bottom w:val="single" w:sz="2" w:space="1" w:color="FFFFFF"/>
                    <w:right w:val="single" w:sz="2" w:space="4" w:color="FFFFFF"/>
                  </w:divBdr>
                  <w:divsChild>
                    <w:div w:id="52169134">
                      <w:marLeft w:val="0"/>
                      <w:marRight w:val="0"/>
                      <w:marTop w:val="0"/>
                      <w:marBottom w:val="0"/>
                      <w:divBdr>
                        <w:top w:val="none" w:sz="0" w:space="0" w:color="auto"/>
                        <w:left w:val="none" w:sz="0" w:space="0" w:color="auto"/>
                        <w:bottom w:val="none" w:sz="0" w:space="0" w:color="auto"/>
                        <w:right w:val="none" w:sz="0" w:space="0" w:color="auto"/>
                      </w:divBdr>
                    </w:div>
                  </w:divsChild>
                </w:div>
                <w:div w:id="1519079938">
                  <w:marLeft w:val="0"/>
                  <w:marRight w:val="0"/>
                  <w:marTop w:val="0"/>
                  <w:marBottom w:val="0"/>
                  <w:divBdr>
                    <w:top w:val="single" w:sz="2" w:space="1" w:color="FFFFFF"/>
                    <w:left w:val="single" w:sz="2" w:space="11" w:color="FFFFFF"/>
                    <w:bottom w:val="single" w:sz="2" w:space="1" w:color="FFFFFF"/>
                    <w:right w:val="single" w:sz="2" w:space="4" w:color="FFFFFF"/>
                  </w:divBdr>
                  <w:divsChild>
                    <w:div w:id="1097629270">
                      <w:marLeft w:val="0"/>
                      <w:marRight w:val="0"/>
                      <w:marTop w:val="0"/>
                      <w:marBottom w:val="0"/>
                      <w:divBdr>
                        <w:top w:val="none" w:sz="0" w:space="0" w:color="auto"/>
                        <w:left w:val="none" w:sz="0" w:space="0" w:color="auto"/>
                        <w:bottom w:val="none" w:sz="0" w:space="0" w:color="auto"/>
                        <w:right w:val="none" w:sz="0" w:space="0" w:color="auto"/>
                      </w:divBdr>
                    </w:div>
                  </w:divsChild>
                </w:div>
                <w:div w:id="1315256247">
                  <w:marLeft w:val="0"/>
                  <w:marRight w:val="0"/>
                  <w:marTop w:val="0"/>
                  <w:marBottom w:val="0"/>
                  <w:divBdr>
                    <w:top w:val="single" w:sz="2" w:space="1" w:color="FFFFFF"/>
                    <w:left w:val="single" w:sz="2" w:space="11" w:color="FFFFFF"/>
                    <w:bottom w:val="single" w:sz="2" w:space="1" w:color="FFFFFF"/>
                    <w:right w:val="single" w:sz="2" w:space="4" w:color="FFFFFF"/>
                  </w:divBdr>
                  <w:divsChild>
                    <w:div w:id="1181436655">
                      <w:marLeft w:val="0"/>
                      <w:marRight w:val="0"/>
                      <w:marTop w:val="0"/>
                      <w:marBottom w:val="0"/>
                      <w:divBdr>
                        <w:top w:val="none" w:sz="0" w:space="0" w:color="auto"/>
                        <w:left w:val="none" w:sz="0" w:space="0" w:color="auto"/>
                        <w:bottom w:val="none" w:sz="0" w:space="0" w:color="auto"/>
                        <w:right w:val="none" w:sz="0" w:space="0" w:color="auto"/>
                      </w:divBdr>
                    </w:div>
                  </w:divsChild>
                </w:div>
                <w:div w:id="540827902">
                  <w:marLeft w:val="0"/>
                  <w:marRight w:val="0"/>
                  <w:marTop w:val="0"/>
                  <w:marBottom w:val="0"/>
                  <w:divBdr>
                    <w:top w:val="single" w:sz="2" w:space="1" w:color="FFFFFF"/>
                    <w:left w:val="single" w:sz="2" w:space="11" w:color="FFFFFF"/>
                    <w:bottom w:val="single" w:sz="2" w:space="1" w:color="FFFFFF"/>
                    <w:right w:val="single" w:sz="2" w:space="4" w:color="FFFFFF"/>
                  </w:divBdr>
                  <w:divsChild>
                    <w:div w:id="243297859">
                      <w:marLeft w:val="0"/>
                      <w:marRight w:val="0"/>
                      <w:marTop w:val="0"/>
                      <w:marBottom w:val="0"/>
                      <w:divBdr>
                        <w:top w:val="none" w:sz="0" w:space="0" w:color="auto"/>
                        <w:left w:val="none" w:sz="0" w:space="0" w:color="auto"/>
                        <w:bottom w:val="none" w:sz="0" w:space="0" w:color="auto"/>
                        <w:right w:val="none" w:sz="0" w:space="0" w:color="auto"/>
                      </w:divBdr>
                    </w:div>
                  </w:divsChild>
                </w:div>
                <w:div w:id="1207529167">
                  <w:marLeft w:val="0"/>
                  <w:marRight w:val="0"/>
                  <w:marTop w:val="0"/>
                  <w:marBottom w:val="0"/>
                  <w:divBdr>
                    <w:top w:val="single" w:sz="2" w:space="1" w:color="FFFFFF"/>
                    <w:left w:val="single" w:sz="2" w:space="11" w:color="FFFFFF"/>
                    <w:bottom w:val="single" w:sz="2" w:space="1" w:color="FFFFFF"/>
                    <w:right w:val="single" w:sz="2" w:space="4" w:color="FFFFFF"/>
                  </w:divBdr>
                  <w:divsChild>
                    <w:div w:id="156263129">
                      <w:marLeft w:val="0"/>
                      <w:marRight w:val="0"/>
                      <w:marTop w:val="0"/>
                      <w:marBottom w:val="0"/>
                      <w:divBdr>
                        <w:top w:val="none" w:sz="0" w:space="0" w:color="auto"/>
                        <w:left w:val="none" w:sz="0" w:space="0" w:color="auto"/>
                        <w:bottom w:val="none" w:sz="0" w:space="0" w:color="auto"/>
                        <w:right w:val="none" w:sz="0" w:space="0" w:color="auto"/>
                      </w:divBdr>
                    </w:div>
                  </w:divsChild>
                </w:div>
                <w:div w:id="276260390">
                  <w:marLeft w:val="0"/>
                  <w:marRight w:val="0"/>
                  <w:marTop w:val="0"/>
                  <w:marBottom w:val="0"/>
                  <w:divBdr>
                    <w:top w:val="single" w:sz="2" w:space="1" w:color="FFFFFF"/>
                    <w:left w:val="single" w:sz="2" w:space="11" w:color="FFFFFF"/>
                    <w:bottom w:val="single" w:sz="2" w:space="1" w:color="FFFFFF"/>
                    <w:right w:val="single" w:sz="2" w:space="4" w:color="FFFFFF"/>
                  </w:divBdr>
                  <w:divsChild>
                    <w:div w:id="559748345">
                      <w:marLeft w:val="0"/>
                      <w:marRight w:val="0"/>
                      <w:marTop w:val="0"/>
                      <w:marBottom w:val="0"/>
                      <w:divBdr>
                        <w:top w:val="none" w:sz="0" w:space="0" w:color="auto"/>
                        <w:left w:val="none" w:sz="0" w:space="0" w:color="auto"/>
                        <w:bottom w:val="none" w:sz="0" w:space="0" w:color="auto"/>
                        <w:right w:val="none" w:sz="0" w:space="0" w:color="auto"/>
                      </w:divBdr>
                    </w:div>
                  </w:divsChild>
                </w:div>
                <w:div w:id="144245314">
                  <w:marLeft w:val="0"/>
                  <w:marRight w:val="0"/>
                  <w:marTop w:val="0"/>
                  <w:marBottom w:val="0"/>
                  <w:divBdr>
                    <w:top w:val="single" w:sz="2" w:space="1" w:color="FFFFFF"/>
                    <w:left w:val="single" w:sz="2" w:space="11" w:color="FFFFFF"/>
                    <w:bottom w:val="single" w:sz="2" w:space="1" w:color="FFFFFF"/>
                    <w:right w:val="single" w:sz="2" w:space="4" w:color="FFFFFF"/>
                  </w:divBdr>
                  <w:divsChild>
                    <w:div w:id="1858228316">
                      <w:marLeft w:val="0"/>
                      <w:marRight w:val="0"/>
                      <w:marTop w:val="0"/>
                      <w:marBottom w:val="0"/>
                      <w:divBdr>
                        <w:top w:val="none" w:sz="0" w:space="0" w:color="auto"/>
                        <w:left w:val="none" w:sz="0" w:space="0" w:color="auto"/>
                        <w:bottom w:val="none" w:sz="0" w:space="0" w:color="auto"/>
                        <w:right w:val="none" w:sz="0" w:space="0" w:color="auto"/>
                      </w:divBdr>
                    </w:div>
                  </w:divsChild>
                </w:div>
                <w:div w:id="1515609869">
                  <w:marLeft w:val="0"/>
                  <w:marRight w:val="0"/>
                  <w:marTop w:val="0"/>
                  <w:marBottom w:val="0"/>
                  <w:divBdr>
                    <w:top w:val="single" w:sz="2" w:space="1" w:color="FFFFFF"/>
                    <w:left w:val="single" w:sz="2" w:space="11" w:color="FFFFFF"/>
                    <w:bottom w:val="single" w:sz="2" w:space="1" w:color="FFFFFF"/>
                    <w:right w:val="single" w:sz="2" w:space="4" w:color="FFFFFF"/>
                  </w:divBdr>
                  <w:divsChild>
                    <w:div w:id="951594647">
                      <w:marLeft w:val="0"/>
                      <w:marRight w:val="0"/>
                      <w:marTop w:val="0"/>
                      <w:marBottom w:val="0"/>
                      <w:divBdr>
                        <w:top w:val="none" w:sz="0" w:space="0" w:color="auto"/>
                        <w:left w:val="none" w:sz="0" w:space="0" w:color="auto"/>
                        <w:bottom w:val="none" w:sz="0" w:space="0" w:color="auto"/>
                        <w:right w:val="none" w:sz="0" w:space="0" w:color="auto"/>
                      </w:divBdr>
                    </w:div>
                  </w:divsChild>
                </w:div>
                <w:div w:id="350493094">
                  <w:marLeft w:val="0"/>
                  <w:marRight w:val="0"/>
                  <w:marTop w:val="0"/>
                  <w:marBottom w:val="0"/>
                  <w:divBdr>
                    <w:top w:val="single" w:sz="2" w:space="1" w:color="FFFFFF"/>
                    <w:left w:val="single" w:sz="2" w:space="11" w:color="FFFFFF"/>
                    <w:bottom w:val="single" w:sz="2" w:space="4" w:color="FFFFFF"/>
                    <w:right w:val="single" w:sz="2" w:space="4" w:color="FFFFFF"/>
                  </w:divBdr>
                  <w:divsChild>
                    <w:div w:id="1462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002131">
      <w:bodyDiv w:val="1"/>
      <w:marLeft w:val="0"/>
      <w:marRight w:val="0"/>
      <w:marTop w:val="0"/>
      <w:marBottom w:val="0"/>
      <w:divBdr>
        <w:top w:val="none" w:sz="0" w:space="0" w:color="auto"/>
        <w:left w:val="none" w:sz="0" w:space="0" w:color="auto"/>
        <w:bottom w:val="none" w:sz="0" w:space="0" w:color="auto"/>
        <w:right w:val="none" w:sz="0" w:space="0" w:color="auto"/>
      </w:divBdr>
    </w:div>
    <w:div w:id="778640589">
      <w:bodyDiv w:val="1"/>
      <w:marLeft w:val="0"/>
      <w:marRight w:val="0"/>
      <w:marTop w:val="0"/>
      <w:marBottom w:val="0"/>
      <w:divBdr>
        <w:top w:val="none" w:sz="0" w:space="0" w:color="auto"/>
        <w:left w:val="none" w:sz="0" w:space="0" w:color="auto"/>
        <w:bottom w:val="none" w:sz="0" w:space="0" w:color="auto"/>
        <w:right w:val="none" w:sz="0" w:space="0" w:color="auto"/>
      </w:divBdr>
      <w:divsChild>
        <w:div w:id="1528788407">
          <w:marLeft w:val="0"/>
          <w:marRight w:val="0"/>
          <w:marTop w:val="120"/>
          <w:marBottom w:val="120"/>
          <w:divBdr>
            <w:top w:val="none" w:sz="0" w:space="0" w:color="auto"/>
            <w:left w:val="none" w:sz="0" w:space="0" w:color="auto"/>
            <w:bottom w:val="none" w:sz="0" w:space="0" w:color="auto"/>
            <w:right w:val="none" w:sz="0" w:space="0" w:color="auto"/>
          </w:divBdr>
          <w:divsChild>
            <w:div w:id="771587967">
              <w:marLeft w:val="0"/>
              <w:marRight w:val="0"/>
              <w:marTop w:val="0"/>
              <w:marBottom w:val="225"/>
              <w:divBdr>
                <w:top w:val="none" w:sz="0" w:space="0" w:color="auto"/>
                <w:left w:val="none" w:sz="0" w:space="0" w:color="auto"/>
                <w:bottom w:val="none" w:sz="0" w:space="0" w:color="auto"/>
                <w:right w:val="none" w:sz="0" w:space="0" w:color="auto"/>
              </w:divBdr>
              <w:divsChild>
                <w:div w:id="16971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2044">
          <w:marLeft w:val="0"/>
          <w:marRight w:val="0"/>
          <w:marTop w:val="0"/>
          <w:marBottom w:val="240"/>
          <w:divBdr>
            <w:top w:val="single" w:sz="6" w:space="8" w:color="AAAAAA"/>
            <w:left w:val="single" w:sz="6" w:space="8" w:color="AAAAAA"/>
            <w:bottom w:val="single" w:sz="6" w:space="8" w:color="AAAAAA"/>
            <w:right w:val="single" w:sz="6" w:space="8" w:color="AAAAAA"/>
          </w:divBdr>
        </w:div>
        <w:div w:id="1117140263">
          <w:marLeft w:val="0"/>
          <w:marRight w:val="0"/>
          <w:marTop w:val="0"/>
          <w:marBottom w:val="0"/>
          <w:divBdr>
            <w:top w:val="none" w:sz="0" w:space="0" w:color="auto"/>
            <w:left w:val="none" w:sz="0" w:space="0" w:color="auto"/>
            <w:bottom w:val="none" w:sz="0" w:space="0" w:color="auto"/>
            <w:right w:val="none" w:sz="0" w:space="0" w:color="auto"/>
          </w:divBdr>
        </w:div>
        <w:div w:id="931161210">
          <w:marLeft w:val="0"/>
          <w:marRight w:val="0"/>
          <w:marTop w:val="0"/>
          <w:marBottom w:val="0"/>
          <w:divBdr>
            <w:top w:val="none" w:sz="0" w:space="0" w:color="auto"/>
            <w:left w:val="none" w:sz="0" w:space="0" w:color="auto"/>
            <w:bottom w:val="none" w:sz="0" w:space="0" w:color="auto"/>
            <w:right w:val="none" w:sz="0" w:space="0" w:color="auto"/>
          </w:divBdr>
        </w:div>
        <w:div w:id="1067605770">
          <w:marLeft w:val="0"/>
          <w:marRight w:val="0"/>
          <w:marTop w:val="0"/>
          <w:marBottom w:val="0"/>
          <w:divBdr>
            <w:top w:val="none" w:sz="0" w:space="0" w:color="auto"/>
            <w:left w:val="none" w:sz="0" w:space="0" w:color="auto"/>
            <w:bottom w:val="none" w:sz="0" w:space="0" w:color="auto"/>
            <w:right w:val="none" w:sz="0" w:space="0" w:color="auto"/>
          </w:divBdr>
        </w:div>
        <w:div w:id="450057967">
          <w:marLeft w:val="0"/>
          <w:marRight w:val="0"/>
          <w:marTop w:val="0"/>
          <w:marBottom w:val="0"/>
          <w:divBdr>
            <w:top w:val="none" w:sz="0" w:space="0" w:color="auto"/>
            <w:left w:val="none" w:sz="0" w:space="0" w:color="auto"/>
            <w:bottom w:val="none" w:sz="0" w:space="0" w:color="auto"/>
            <w:right w:val="none" w:sz="0" w:space="0" w:color="auto"/>
          </w:divBdr>
        </w:div>
        <w:div w:id="922102748">
          <w:marLeft w:val="0"/>
          <w:marRight w:val="0"/>
          <w:marTop w:val="0"/>
          <w:marBottom w:val="0"/>
          <w:divBdr>
            <w:top w:val="none" w:sz="0" w:space="0" w:color="auto"/>
            <w:left w:val="none" w:sz="0" w:space="0" w:color="auto"/>
            <w:bottom w:val="none" w:sz="0" w:space="0" w:color="auto"/>
            <w:right w:val="none" w:sz="0" w:space="0" w:color="auto"/>
          </w:divBdr>
        </w:div>
        <w:div w:id="718628842">
          <w:marLeft w:val="0"/>
          <w:marRight w:val="0"/>
          <w:marTop w:val="0"/>
          <w:marBottom w:val="0"/>
          <w:divBdr>
            <w:top w:val="none" w:sz="0" w:space="0" w:color="auto"/>
            <w:left w:val="none" w:sz="0" w:space="0" w:color="auto"/>
            <w:bottom w:val="none" w:sz="0" w:space="0" w:color="auto"/>
            <w:right w:val="none" w:sz="0" w:space="0" w:color="auto"/>
          </w:divBdr>
        </w:div>
        <w:div w:id="590049428">
          <w:marLeft w:val="0"/>
          <w:marRight w:val="0"/>
          <w:marTop w:val="0"/>
          <w:marBottom w:val="0"/>
          <w:divBdr>
            <w:top w:val="none" w:sz="0" w:space="0" w:color="auto"/>
            <w:left w:val="none" w:sz="0" w:space="0" w:color="auto"/>
            <w:bottom w:val="none" w:sz="0" w:space="0" w:color="auto"/>
            <w:right w:val="none" w:sz="0" w:space="0" w:color="auto"/>
          </w:divBdr>
        </w:div>
        <w:div w:id="366641093">
          <w:marLeft w:val="0"/>
          <w:marRight w:val="0"/>
          <w:marTop w:val="0"/>
          <w:marBottom w:val="0"/>
          <w:divBdr>
            <w:top w:val="none" w:sz="0" w:space="0" w:color="auto"/>
            <w:left w:val="none" w:sz="0" w:space="0" w:color="auto"/>
            <w:bottom w:val="none" w:sz="0" w:space="0" w:color="auto"/>
            <w:right w:val="none" w:sz="0" w:space="0" w:color="auto"/>
          </w:divBdr>
        </w:div>
        <w:div w:id="1576209622">
          <w:marLeft w:val="0"/>
          <w:marRight w:val="0"/>
          <w:marTop w:val="0"/>
          <w:marBottom w:val="0"/>
          <w:divBdr>
            <w:top w:val="none" w:sz="0" w:space="0" w:color="auto"/>
            <w:left w:val="none" w:sz="0" w:space="0" w:color="auto"/>
            <w:bottom w:val="none" w:sz="0" w:space="0" w:color="auto"/>
            <w:right w:val="none" w:sz="0" w:space="0" w:color="auto"/>
          </w:divBdr>
        </w:div>
        <w:div w:id="1967855404">
          <w:marLeft w:val="0"/>
          <w:marRight w:val="0"/>
          <w:marTop w:val="0"/>
          <w:marBottom w:val="0"/>
          <w:divBdr>
            <w:top w:val="none" w:sz="0" w:space="0" w:color="auto"/>
            <w:left w:val="none" w:sz="0" w:space="0" w:color="auto"/>
            <w:bottom w:val="none" w:sz="0" w:space="0" w:color="auto"/>
            <w:right w:val="none" w:sz="0" w:space="0" w:color="auto"/>
          </w:divBdr>
        </w:div>
        <w:div w:id="314382768">
          <w:marLeft w:val="0"/>
          <w:marRight w:val="0"/>
          <w:marTop w:val="0"/>
          <w:marBottom w:val="0"/>
          <w:divBdr>
            <w:top w:val="none" w:sz="0" w:space="0" w:color="auto"/>
            <w:left w:val="none" w:sz="0" w:space="0" w:color="auto"/>
            <w:bottom w:val="none" w:sz="0" w:space="0" w:color="auto"/>
            <w:right w:val="none" w:sz="0" w:space="0" w:color="auto"/>
          </w:divBdr>
        </w:div>
        <w:div w:id="98261468">
          <w:marLeft w:val="0"/>
          <w:marRight w:val="0"/>
          <w:marTop w:val="0"/>
          <w:marBottom w:val="0"/>
          <w:divBdr>
            <w:top w:val="none" w:sz="0" w:space="0" w:color="auto"/>
            <w:left w:val="none" w:sz="0" w:space="0" w:color="auto"/>
            <w:bottom w:val="none" w:sz="0" w:space="0" w:color="auto"/>
            <w:right w:val="none" w:sz="0" w:space="0" w:color="auto"/>
          </w:divBdr>
        </w:div>
        <w:div w:id="1791778221">
          <w:marLeft w:val="0"/>
          <w:marRight w:val="0"/>
          <w:marTop w:val="0"/>
          <w:marBottom w:val="0"/>
          <w:divBdr>
            <w:top w:val="none" w:sz="0" w:space="0" w:color="auto"/>
            <w:left w:val="none" w:sz="0" w:space="0" w:color="auto"/>
            <w:bottom w:val="none" w:sz="0" w:space="0" w:color="auto"/>
            <w:right w:val="none" w:sz="0" w:space="0" w:color="auto"/>
          </w:divBdr>
        </w:div>
        <w:div w:id="1277063534">
          <w:marLeft w:val="0"/>
          <w:marRight w:val="0"/>
          <w:marTop w:val="0"/>
          <w:marBottom w:val="0"/>
          <w:divBdr>
            <w:top w:val="none" w:sz="0" w:space="0" w:color="auto"/>
            <w:left w:val="none" w:sz="0" w:space="0" w:color="auto"/>
            <w:bottom w:val="none" w:sz="0" w:space="0" w:color="auto"/>
            <w:right w:val="none" w:sz="0" w:space="0" w:color="auto"/>
          </w:divBdr>
        </w:div>
        <w:div w:id="961376024">
          <w:marLeft w:val="0"/>
          <w:marRight w:val="0"/>
          <w:marTop w:val="0"/>
          <w:marBottom w:val="0"/>
          <w:divBdr>
            <w:top w:val="none" w:sz="0" w:space="0" w:color="auto"/>
            <w:left w:val="none" w:sz="0" w:space="0" w:color="auto"/>
            <w:bottom w:val="none" w:sz="0" w:space="0" w:color="auto"/>
            <w:right w:val="none" w:sz="0" w:space="0" w:color="auto"/>
          </w:divBdr>
        </w:div>
        <w:div w:id="590236792">
          <w:marLeft w:val="0"/>
          <w:marRight w:val="0"/>
          <w:marTop w:val="0"/>
          <w:marBottom w:val="0"/>
          <w:divBdr>
            <w:top w:val="none" w:sz="0" w:space="0" w:color="auto"/>
            <w:left w:val="none" w:sz="0" w:space="0" w:color="auto"/>
            <w:bottom w:val="none" w:sz="0" w:space="0" w:color="auto"/>
            <w:right w:val="none" w:sz="0" w:space="0" w:color="auto"/>
          </w:divBdr>
        </w:div>
        <w:div w:id="1073158914">
          <w:marLeft w:val="0"/>
          <w:marRight w:val="0"/>
          <w:marTop w:val="0"/>
          <w:marBottom w:val="0"/>
          <w:divBdr>
            <w:top w:val="none" w:sz="0" w:space="0" w:color="auto"/>
            <w:left w:val="none" w:sz="0" w:space="0" w:color="auto"/>
            <w:bottom w:val="none" w:sz="0" w:space="0" w:color="auto"/>
            <w:right w:val="none" w:sz="0" w:space="0" w:color="auto"/>
          </w:divBdr>
        </w:div>
        <w:div w:id="570774600">
          <w:marLeft w:val="0"/>
          <w:marRight w:val="0"/>
          <w:marTop w:val="0"/>
          <w:marBottom w:val="0"/>
          <w:divBdr>
            <w:top w:val="none" w:sz="0" w:space="0" w:color="auto"/>
            <w:left w:val="none" w:sz="0" w:space="0" w:color="auto"/>
            <w:bottom w:val="none" w:sz="0" w:space="0" w:color="auto"/>
            <w:right w:val="none" w:sz="0" w:space="0" w:color="auto"/>
          </w:divBdr>
        </w:div>
        <w:div w:id="2095515893">
          <w:marLeft w:val="0"/>
          <w:marRight w:val="0"/>
          <w:marTop w:val="0"/>
          <w:marBottom w:val="0"/>
          <w:divBdr>
            <w:top w:val="none" w:sz="0" w:space="0" w:color="auto"/>
            <w:left w:val="none" w:sz="0" w:space="0" w:color="auto"/>
            <w:bottom w:val="none" w:sz="0" w:space="0" w:color="auto"/>
            <w:right w:val="none" w:sz="0" w:space="0" w:color="auto"/>
          </w:divBdr>
        </w:div>
        <w:div w:id="466044663">
          <w:marLeft w:val="0"/>
          <w:marRight w:val="0"/>
          <w:marTop w:val="0"/>
          <w:marBottom w:val="0"/>
          <w:divBdr>
            <w:top w:val="none" w:sz="0" w:space="0" w:color="auto"/>
            <w:left w:val="none" w:sz="0" w:space="0" w:color="auto"/>
            <w:bottom w:val="none" w:sz="0" w:space="0" w:color="auto"/>
            <w:right w:val="none" w:sz="0" w:space="0" w:color="auto"/>
          </w:divBdr>
        </w:div>
        <w:div w:id="262498729">
          <w:marLeft w:val="0"/>
          <w:marRight w:val="0"/>
          <w:marTop w:val="0"/>
          <w:marBottom w:val="0"/>
          <w:divBdr>
            <w:top w:val="none" w:sz="0" w:space="0" w:color="auto"/>
            <w:left w:val="none" w:sz="0" w:space="0" w:color="auto"/>
            <w:bottom w:val="none" w:sz="0" w:space="0" w:color="auto"/>
            <w:right w:val="none" w:sz="0" w:space="0" w:color="auto"/>
          </w:divBdr>
        </w:div>
        <w:div w:id="611667787">
          <w:marLeft w:val="0"/>
          <w:marRight w:val="0"/>
          <w:marTop w:val="0"/>
          <w:marBottom w:val="0"/>
          <w:divBdr>
            <w:top w:val="none" w:sz="0" w:space="0" w:color="auto"/>
            <w:left w:val="none" w:sz="0" w:space="0" w:color="auto"/>
            <w:bottom w:val="none" w:sz="0" w:space="0" w:color="auto"/>
            <w:right w:val="none" w:sz="0" w:space="0" w:color="auto"/>
          </w:divBdr>
        </w:div>
        <w:div w:id="244415910">
          <w:marLeft w:val="0"/>
          <w:marRight w:val="0"/>
          <w:marTop w:val="0"/>
          <w:marBottom w:val="0"/>
          <w:divBdr>
            <w:top w:val="none" w:sz="0" w:space="0" w:color="auto"/>
            <w:left w:val="none" w:sz="0" w:space="0" w:color="auto"/>
            <w:bottom w:val="none" w:sz="0" w:space="0" w:color="auto"/>
            <w:right w:val="none" w:sz="0" w:space="0" w:color="auto"/>
          </w:divBdr>
        </w:div>
        <w:div w:id="1779176497">
          <w:marLeft w:val="0"/>
          <w:marRight w:val="0"/>
          <w:marTop w:val="0"/>
          <w:marBottom w:val="0"/>
          <w:divBdr>
            <w:top w:val="none" w:sz="0" w:space="0" w:color="auto"/>
            <w:left w:val="none" w:sz="0" w:space="0" w:color="auto"/>
            <w:bottom w:val="none" w:sz="0" w:space="0" w:color="auto"/>
            <w:right w:val="none" w:sz="0" w:space="0" w:color="auto"/>
          </w:divBdr>
        </w:div>
        <w:div w:id="703553036">
          <w:marLeft w:val="0"/>
          <w:marRight w:val="0"/>
          <w:marTop w:val="0"/>
          <w:marBottom w:val="0"/>
          <w:divBdr>
            <w:top w:val="none" w:sz="0" w:space="0" w:color="auto"/>
            <w:left w:val="none" w:sz="0" w:space="0" w:color="auto"/>
            <w:bottom w:val="none" w:sz="0" w:space="0" w:color="auto"/>
            <w:right w:val="none" w:sz="0" w:space="0" w:color="auto"/>
          </w:divBdr>
        </w:div>
        <w:div w:id="188642249">
          <w:marLeft w:val="0"/>
          <w:marRight w:val="0"/>
          <w:marTop w:val="0"/>
          <w:marBottom w:val="0"/>
          <w:divBdr>
            <w:top w:val="none" w:sz="0" w:space="0" w:color="auto"/>
            <w:left w:val="none" w:sz="0" w:space="0" w:color="auto"/>
            <w:bottom w:val="none" w:sz="0" w:space="0" w:color="auto"/>
            <w:right w:val="none" w:sz="0" w:space="0" w:color="auto"/>
          </w:divBdr>
        </w:div>
        <w:div w:id="545023269">
          <w:marLeft w:val="0"/>
          <w:marRight w:val="0"/>
          <w:marTop w:val="0"/>
          <w:marBottom w:val="0"/>
          <w:divBdr>
            <w:top w:val="none" w:sz="0" w:space="0" w:color="auto"/>
            <w:left w:val="none" w:sz="0" w:space="0" w:color="auto"/>
            <w:bottom w:val="none" w:sz="0" w:space="0" w:color="auto"/>
            <w:right w:val="none" w:sz="0" w:space="0" w:color="auto"/>
          </w:divBdr>
        </w:div>
        <w:div w:id="1925919447">
          <w:marLeft w:val="0"/>
          <w:marRight w:val="0"/>
          <w:marTop w:val="0"/>
          <w:marBottom w:val="0"/>
          <w:divBdr>
            <w:top w:val="none" w:sz="0" w:space="0" w:color="auto"/>
            <w:left w:val="none" w:sz="0" w:space="0" w:color="auto"/>
            <w:bottom w:val="none" w:sz="0" w:space="0" w:color="auto"/>
            <w:right w:val="none" w:sz="0" w:space="0" w:color="auto"/>
          </w:divBdr>
        </w:div>
        <w:div w:id="135877654">
          <w:marLeft w:val="0"/>
          <w:marRight w:val="0"/>
          <w:marTop w:val="0"/>
          <w:marBottom w:val="0"/>
          <w:divBdr>
            <w:top w:val="none" w:sz="0" w:space="0" w:color="auto"/>
            <w:left w:val="none" w:sz="0" w:space="0" w:color="auto"/>
            <w:bottom w:val="none" w:sz="0" w:space="0" w:color="auto"/>
            <w:right w:val="none" w:sz="0" w:space="0" w:color="auto"/>
          </w:divBdr>
        </w:div>
        <w:div w:id="2144737235">
          <w:marLeft w:val="0"/>
          <w:marRight w:val="0"/>
          <w:marTop w:val="0"/>
          <w:marBottom w:val="0"/>
          <w:divBdr>
            <w:top w:val="none" w:sz="0" w:space="0" w:color="auto"/>
            <w:left w:val="none" w:sz="0" w:space="0" w:color="auto"/>
            <w:bottom w:val="none" w:sz="0" w:space="0" w:color="auto"/>
            <w:right w:val="none" w:sz="0" w:space="0" w:color="auto"/>
          </w:divBdr>
        </w:div>
        <w:div w:id="282351793">
          <w:marLeft w:val="0"/>
          <w:marRight w:val="0"/>
          <w:marTop w:val="0"/>
          <w:marBottom w:val="0"/>
          <w:divBdr>
            <w:top w:val="none" w:sz="0" w:space="0" w:color="auto"/>
            <w:left w:val="none" w:sz="0" w:space="0" w:color="auto"/>
            <w:bottom w:val="none" w:sz="0" w:space="0" w:color="auto"/>
            <w:right w:val="none" w:sz="0" w:space="0" w:color="auto"/>
          </w:divBdr>
        </w:div>
        <w:div w:id="729379308">
          <w:marLeft w:val="0"/>
          <w:marRight w:val="0"/>
          <w:marTop w:val="0"/>
          <w:marBottom w:val="0"/>
          <w:divBdr>
            <w:top w:val="none" w:sz="0" w:space="0" w:color="auto"/>
            <w:left w:val="none" w:sz="0" w:space="0" w:color="auto"/>
            <w:bottom w:val="none" w:sz="0" w:space="0" w:color="auto"/>
            <w:right w:val="none" w:sz="0" w:space="0" w:color="auto"/>
          </w:divBdr>
        </w:div>
        <w:div w:id="87163988">
          <w:marLeft w:val="0"/>
          <w:marRight w:val="0"/>
          <w:marTop w:val="0"/>
          <w:marBottom w:val="0"/>
          <w:divBdr>
            <w:top w:val="none" w:sz="0" w:space="0" w:color="auto"/>
            <w:left w:val="none" w:sz="0" w:space="0" w:color="auto"/>
            <w:bottom w:val="none" w:sz="0" w:space="0" w:color="auto"/>
            <w:right w:val="none" w:sz="0" w:space="0" w:color="auto"/>
          </w:divBdr>
        </w:div>
        <w:div w:id="27683231">
          <w:marLeft w:val="0"/>
          <w:marRight w:val="0"/>
          <w:marTop w:val="0"/>
          <w:marBottom w:val="0"/>
          <w:divBdr>
            <w:top w:val="none" w:sz="0" w:space="0" w:color="auto"/>
            <w:left w:val="none" w:sz="0" w:space="0" w:color="auto"/>
            <w:bottom w:val="none" w:sz="0" w:space="0" w:color="auto"/>
            <w:right w:val="none" w:sz="0" w:space="0" w:color="auto"/>
          </w:divBdr>
        </w:div>
        <w:div w:id="646401821">
          <w:marLeft w:val="0"/>
          <w:marRight w:val="0"/>
          <w:marTop w:val="0"/>
          <w:marBottom w:val="0"/>
          <w:divBdr>
            <w:top w:val="none" w:sz="0" w:space="0" w:color="auto"/>
            <w:left w:val="none" w:sz="0" w:space="0" w:color="auto"/>
            <w:bottom w:val="none" w:sz="0" w:space="0" w:color="auto"/>
            <w:right w:val="none" w:sz="0" w:space="0" w:color="auto"/>
          </w:divBdr>
        </w:div>
        <w:div w:id="874922931">
          <w:marLeft w:val="0"/>
          <w:marRight w:val="0"/>
          <w:marTop w:val="0"/>
          <w:marBottom w:val="0"/>
          <w:divBdr>
            <w:top w:val="none" w:sz="0" w:space="0" w:color="auto"/>
            <w:left w:val="none" w:sz="0" w:space="0" w:color="auto"/>
            <w:bottom w:val="none" w:sz="0" w:space="0" w:color="auto"/>
            <w:right w:val="none" w:sz="0" w:space="0" w:color="auto"/>
          </w:divBdr>
        </w:div>
        <w:div w:id="1229264804">
          <w:marLeft w:val="0"/>
          <w:marRight w:val="0"/>
          <w:marTop w:val="0"/>
          <w:marBottom w:val="0"/>
          <w:divBdr>
            <w:top w:val="none" w:sz="0" w:space="0" w:color="auto"/>
            <w:left w:val="none" w:sz="0" w:space="0" w:color="auto"/>
            <w:bottom w:val="none" w:sz="0" w:space="0" w:color="auto"/>
            <w:right w:val="none" w:sz="0" w:space="0" w:color="auto"/>
          </w:divBdr>
        </w:div>
        <w:div w:id="101460237">
          <w:marLeft w:val="0"/>
          <w:marRight w:val="0"/>
          <w:marTop w:val="0"/>
          <w:marBottom w:val="0"/>
          <w:divBdr>
            <w:top w:val="none" w:sz="0" w:space="0" w:color="auto"/>
            <w:left w:val="none" w:sz="0" w:space="0" w:color="auto"/>
            <w:bottom w:val="none" w:sz="0" w:space="0" w:color="auto"/>
            <w:right w:val="none" w:sz="0" w:space="0" w:color="auto"/>
          </w:divBdr>
        </w:div>
        <w:div w:id="1904218043">
          <w:marLeft w:val="0"/>
          <w:marRight w:val="0"/>
          <w:marTop w:val="0"/>
          <w:marBottom w:val="0"/>
          <w:divBdr>
            <w:top w:val="none" w:sz="0" w:space="0" w:color="auto"/>
            <w:left w:val="none" w:sz="0" w:space="0" w:color="auto"/>
            <w:bottom w:val="none" w:sz="0" w:space="0" w:color="auto"/>
            <w:right w:val="none" w:sz="0" w:space="0" w:color="auto"/>
          </w:divBdr>
        </w:div>
        <w:div w:id="312638558">
          <w:marLeft w:val="0"/>
          <w:marRight w:val="0"/>
          <w:marTop w:val="0"/>
          <w:marBottom w:val="0"/>
          <w:divBdr>
            <w:top w:val="none" w:sz="0" w:space="0" w:color="auto"/>
            <w:left w:val="none" w:sz="0" w:space="0" w:color="auto"/>
            <w:bottom w:val="none" w:sz="0" w:space="0" w:color="auto"/>
            <w:right w:val="none" w:sz="0" w:space="0" w:color="auto"/>
          </w:divBdr>
        </w:div>
        <w:div w:id="1069499860">
          <w:marLeft w:val="0"/>
          <w:marRight w:val="0"/>
          <w:marTop w:val="0"/>
          <w:marBottom w:val="0"/>
          <w:divBdr>
            <w:top w:val="none" w:sz="0" w:space="0" w:color="auto"/>
            <w:left w:val="none" w:sz="0" w:space="0" w:color="auto"/>
            <w:bottom w:val="none" w:sz="0" w:space="0" w:color="auto"/>
            <w:right w:val="none" w:sz="0" w:space="0" w:color="auto"/>
          </w:divBdr>
        </w:div>
        <w:div w:id="2023629534">
          <w:marLeft w:val="0"/>
          <w:marRight w:val="0"/>
          <w:marTop w:val="0"/>
          <w:marBottom w:val="0"/>
          <w:divBdr>
            <w:top w:val="none" w:sz="0" w:space="0" w:color="auto"/>
            <w:left w:val="none" w:sz="0" w:space="0" w:color="auto"/>
            <w:bottom w:val="none" w:sz="0" w:space="0" w:color="auto"/>
            <w:right w:val="none" w:sz="0" w:space="0" w:color="auto"/>
          </w:divBdr>
        </w:div>
        <w:div w:id="1064990337">
          <w:marLeft w:val="0"/>
          <w:marRight w:val="0"/>
          <w:marTop w:val="0"/>
          <w:marBottom w:val="0"/>
          <w:divBdr>
            <w:top w:val="none" w:sz="0" w:space="0" w:color="auto"/>
            <w:left w:val="none" w:sz="0" w:space="0" w:color="auto"/>
            <w:bottom w:val="none" w:sz="0" w:space="0" w:color="auto"/>
            <w:right w:val="none" w:sz="0" w:space="0" w:color="auto"/>
          </w:divBdr>
        </w:div>
        <w:div w:id="1436048711">
          <w:marLeft w:val="0"/>
          <w:marRight w:val="0"/>
          <w:marTop w:val="0"/>
          <w:marBottom w:val="0"/>
          <w:divBdr>
            <w:top w:val="none" w:sz="0" w:space="0" w:color="auto"/>
            <w:left w:val="none" w:sz="0" w:space="0" w:color="auto"/>
            <w:bottom w:val="none" w:sz="0" w:space="0" w:color="auto"/>
            <w:right w:val="none" w:sz="0" w:space="0" w:color="auto"/>
          </w:divBdr>
        </w:div>
        <w:div w:id="380136753">
          <w:marLeft w:val="0"/>
          <w:marRight w:val="0"/>
          <w:marTop w:val="0"/>
          <w:marBottom w:val="0"/>
          <w:divBdr>
            <w:top w:val="none" w:sz="0" w:space="0" w:color="auto"/>
            <w:left w:val="none" w:sz="0" w:space="0" w:color="auto"/>
            <w:bottom w:val="none" w:sz="0" w:space="0" w:color="auto"/>
            <w:right w:val="none" w:sz="0" w:space="0" w:color="auto"/>
          </w:divBdr>
        </w:div>
        <w:div w:id="362293758">
          <w:marLeft w:val="0"/>
          <w:marRight w:val="0"/>
          <w:marTop w:val="0"/>
          <w:marBottom w:val="0"/>
          <w:divBdr>
            <w:top w:val="none" w:sz="0" w:space="0" w:color="auto"/>
            <w:left w:val="none" w:sz="0" w:space="0" w:color="auto"/>
            <w:bottom w:val="none" w:sz="0" w:space="0" w:color="auto"/>
            <w:right w:val="none" w:sz="0" w:space="0" w:color="auto"/>
          </w:divBdr>
        </w:div>
        <w:div w:id="2011987302">
          <w:marLeft w:val="0"/>
          <w:marRight w:val="0"/>
          <w:marTop w:val="0"/>
          <w:marBottom w:val="0"/>
          <w:divBdr>
            <w:top w:val="none" w:sz="0" w:space="0" w:color="auto"/>
            <w:left w:val="none" w:sz="0" w:space="0" w:color="auto"/>
            <w:bottom w:val="none" w:sz="0" w:space="0" w:color="auto"/>
            <w:right w:val="none" w:sz="0" w:space="0" w:color="auto"/>
          </w:divBdr>
        </w:div>
        <w:div w:id="1434285311">
          <w:marLeft w:val="0"/>
          <w:marRight w:val="0"/>
          <w:marTop w:val="0"/>
          <w:marBottom w:val="0"/>
          <w:divBdr>
            <w:top w:val="none" w:sz="0" w:space="0" w:color="auto"/>
            <w:left w:val="none" w:sz="0" w:space="0" w:color="auto"/>
            <w:bottom w:val="none" w:sz="0" w:space="0" w:color="auto"/>
            <w:right w:val="none" w:sz="0" w:space="0" w:color="auto"/>
          </w:divBdr>
        </w:div>
        <w:div w:id="2044360580">
          <w:marLeft w:val="0"/>
          <w:marRight w:val="0"/>
          <w:marTop w:val="0"/>
          <w:marBottom w:val="0"/>
          <w:divBdr>
            <w:top w:val="none" w:sz="0" w:space="0" w:color="auto"/>
            <w:left w:val="none" w:sz="0" w:space="0" w:color="auto"/>
            <w:bottom w:val="none" w:sz="0" w:space="0" w:color="auto"/>
            <w:right w:val="none" w:sz="0" w:space="0" w:color="auto"/>
          </w:divBdr>
        </w:div>
        <w:div w:id="738407521">
          <w:marLeft w:val="0"/>
          <w:marRight w:val="0"/>
          <w:marTop w:val="0"/>
          <w:marBottom w:val="0"/>
          <w:divBdr>
            <w:top w:val="none" w:sz="0" w:space="0" w:color="auto"/>
            <w:left w:val="none" w:sz="0" w:space="0" w:color="auto"/>
            <w:bottom w:val="none" w:sz="0" w:space="0" w:color="auto"/>
            <w:right w:val="none" w:sz="0" w:space="0" w:color="auto"/>
          </w:divBdr>
        </w:div>
        <w:div w:id="328020823">
          <w:marLeft w:val="0"/>
          <w:marRight w:val="0"/>
          <w:marTop w:val="0"/>
          <w:marBottom w:val="0"/>
          <w:divBdr>
            <w:top w:val="none" w:sz="0" w:space="0" w:color="auto"/>
            <w:left w:val="none" w:sz="0" w:space="0" w:color="auto"/>
            <w:bottom w:val="none" w:sz="0" w:space="0" w:color="auto"/>
            <w:right w:val="none" w:sz="0" w:space="0" w:color="auto"/>
          </w:divBdr>
        </w:div>
        <w:div w:id="713430033">
          <w:marLeft w:val="0"/>
          <w:marRight w:val="0"/>
          <w:marTop w:val="0"/>
          <w:marBottom w:val="0"/>
          <w:divBdr>
            <w:top w:val="none" w:sz="0" w:space="0" w:color="auto"/>
            <w:left w:val="none" w:sz="0" w:space="0" w:color="auto"/>
            <w:bottom w:val="none" w:sz="0" w:space="0" w:color="auto"/>
            <w:right w:val="none" w:sz="0" w:space="0" w:color="auto"/>
          </w:divBdr>
        </w:div>
        <w:div w:id="1465388213">
          <w:marLeft w:val="0"/>
          <w:marRight w:val="0"/>
          <w:marTop w:val="0"/>
          <w:marBottom w:val="0"/>
          <w:divBdr>
            <w:top w:val="none" w:sz="0" w:space="0" w:color="auto"/>
            <w:left w:val="none" w:sz="0" w:space="0" w:color="auto"/>
            <w:bottom w:val="none" w:sz="0" w:space="0" w:color="auto"/>
            <w:right w:val="none" w:sz="0" w:space="0" w:color="auto"/>
          </w:divBdr>
        </w:div>
        <w:div w:id="262569662">
          <w:marLeft w:val="0"/>
          <w:marRight w:val="0"/>
          <w:marTop w:val="0"/>
          <w:marBottom w:val="0"/>
          <w:divBdr>
            <w:top w:val="none" w:sz="0" w:space="0" w:color="auto"/>
            <w:left w:val="none" w:sz="0" w:space="0" w:color="auto"/>
            <w:bottom w:val="none" w:sz="0" w:space="0" w:color="auto"/>
            <w:right w:val="none" w:sz="0" w:space="0" w:color="auto"/>
          </w:divBdr>
        </w:div>
        <w:div w:id="1687514363">
          <w:marLeft w:val="0"/>
          <w:marRight w:val="0"/>
          <w:marTop w:val="0"/>
          <w:marBottom w:val="0"/>
          <w:divBdr>
            <w:top w:val="none" w:sz="0" w:space="0" w:color="auto"/>
            <w:left w:val="none" w:sz="0" w:space="0" w:color="auto"/>
            <w:bottom w:val="none" w:sz="0" w:space="0" w:color="auto"/>
            <w:right w:val="none" w:sz="0" w:space="0" w:color="auto"/>
          </w:divBdr>
        </w:div>
        <w:div w:id="1905220926">
          <w:marLeft w:val="0"/>
          <w:marRight w:val="0"/>
          <w:marTop w:val="0"/>
          <w:marBottom w:val="0"/>
          <w:divBdr>
            <w:top w:val="none" w:sz="0" w:space="0" w:color="auto"/>
            <w:left w:val="none" w:sz="0" w:space="0" w:color="auto"/>
            <w:bottom w:val="none" w:sz="0" w:space="0" w:color="auto"/>
            <w:right w:val="none" w:sz="0" w:space="0" w:color="auto"/>
          </w:divBdr>
        </w:div>
        <w:div w:id="1000157361">
          <w:marLeft w:val="0"/>
          <w:marRight w:val="0"/>
          <w:marTop w:val="0"/>
          <w:marBottom w:val="0"/>
          <w:divBdr>
            <w:top w:val="none" w:sz="0" w:space="0" w:color="auto"/>
            <w:left w:val="none" w:sz="0" w:space="0" w:color="auto"/>
            <w:bottom w:val="none" w:sz="0" w:space="0" w:color="auto"/>
            <w:right w:val="none" w:sz="0" w:space="0" w:color="auto"/>
          </w:divBdr>
        </w:div>
        <w:div w:id="174345584">
          <w:marLeft w:val="0"/>
          <w:marRight w:val="0"/>
          <w:marTop w:val="0"/>
          <w:marBottom w:val="0"/>
          <w:divBdr>
            <w:top w:val="none" w:sz="0" w:space="0" w:color="auto"/>
            <w:left w:val="none" w:sz="0" w:space="0" w:color="auto"/>
            <w:bottom w:val="none" w:sz="0" w:space="0" w:color="auto"/>
            <w:right w:val="none" w:sz="0" w:space="0" w:color="auto"/>
          </w:divBdr>
        </w:div>
        <w:div w:id="1674264169">
          <w:marLeft w:val="0"/>
          <w:marRight w:val="0"/>
          <w:marTop w:val="0"/>
          <w:marBottom w:val="0"/>
          <w:divBdr>
            <w:top w:val="none" w:sz="0" w:space="0" w:color="auto"/>
            <w:left w:val="none" w:sz="0" w:space="0" w:color="auto"/>
            <w:bottom w:val="none" w:sz="0" w:space="0" w:color="auto"/>
            <w:right w:val="none" w:sz="0" w:space="0" w:color="auto"/>
          </w:divBdr>
        </w:div>
        <w:div w:id="1601060456">
          <w:marLeft w:val="0"/>
          <w:marRight w:val="0"/>
          <w:marTop w:val="0"/>
          <w:marBottom w:val="0"/>
          <w:divBdr>
            <w:top w:val="none" w:sz="0" w:space="0" w:color="auto"/>
            <w:left w:val="none" w:sz="0" w:space="0" w:color="auto"/>
            <w:bottom w:val="none" w:sz="0" w:space="0" w:color="auto"/>
            <w:right w:val="none" w:sz="0" w:space="0" w:color="auto"/>
          </w:divBdr>
        </w:div>
        <w:div w:id="891690932">
          <w:marLeft w:val="0"/>
          <w:marRight w:val="0"/>
          <w:marTop w:val="0"/>
          <w:marBottom w:val="0"/>
          <w:divBdr>
            <w:top w:val="none" w:sz="0" w:space="0" w:color="auto"/>
            <w:left w:val="none" w:sz="0" w:space="0" w:color="auto"/>
            <w:bottom w:val="none" w:sz="0" w:space="0" w:color="auto"/>
            <w:right w:val="none" w:sz="0" w:space="0" w:color="auto"/>
          </w:divBdr>
        </w:div>
        <w:div w:id="1282876816">
          <w:marLeft w:val="0"/>
          <w:marRight w:val="0"/>
          <w:marTop w:val="0"/>
          <w:marBottom w:val="0"/>
          <w:divBdr>
            <w:top w:val="none" w:sz="0" w:space="0" w:color="auto"/>
            <w:left w:val="none" w:sz="0" w:space="0" w:color="auto"/>
            <w:bottom w:val="none" w:sz="0" w:space="0" w:color="auto"/>
            <w:right w:val="none" w:sz="0" w:space="0" w:color="auto"/>
          </w:divBdr>
        </w:div>
        <w:div w:id="718167425">
          <w:marLeft w:val="0"/>
          <w:marRight w:val="0"/>
          <w:marTop w:val="0"/>
          <w:marBottom w:val="0"/>
          <w:divBdr>
            <w:top w:val="none" w:sz="0" w:space="0" w:color="auto"/>
            <w:left w:val="none" w:sz="0" w:space="0" w:color="auto"/>
            <w:bottom w:val="none" w:sz="0" w:space="0" w:color="auto"/>
            <w:right w:val="none" w:sz="0" w:space="0" w:color="auto"/>
          </w:divBdr>
        </w:div>
        <w:div w:id="964428711">
          <w:marLeft w:val="0"/>
          <w:marRight w:val="0"/>
          <w:marTop w:val="0"/>
          <w:marBottom w:val="0"/>
          <w:divBdr>
            <w:top w:val="none" w:sz="0" w:space="0" w:color="auto"/>
            <w:left w:val="none" w:sz="0" w:space="0" w:color="auto"/>
            <w:bottom w:val="none" w:sz="0" w:space="0" w:color="auto"/>
            <w:right w:val="none" w:sz="0" w:space="0" w:color="auto"/>
          </w:divBdr>
        </w:div>
        <w:div w:id="625235157">
          <w:marLeft w:val="0"/>
          <w:marRight w:val="0"/>
          <w:marTop w:val="0"/>
          <w:marBottom w:val="0"/>
          <w:divBdr>
            <w:top w:val="none" w:sz="0" w:space="0" w:color="auto"/>
            <w:left w:val="none" w:sz="0" w:space="0" w:color="auto"/>
            <w:bottom w:val="none" w:sz="0" w:space="0" w:color="auto"/>
            <w:right w:val="none" w:sz="0" w:space="0" w:color="auto"/>
          </w:divBdr>
        </w:div>
        <w:div w:id="166135464">
          <w:marLeft w:val="0"/>
          <w:marRight w:val="0"/>
          <w:marTop w:val="0"/>
          <w:marBottom w:val="0"/>
          <w:divBdr>
            <w:top w:val="none" w:sz="0" w:space="0" w:color="auto"/>
            <w:left w:val="none" w:sz="0" w:space="0" w:color="auto"/>
            <w:bottom w:val="none" w:sz="0" w:space="0" w:color="auto"/>
            <w:right w:val="none" w:sz="0" w:space="0" w:color="auto"/>
          </w:divBdr>
        </w:div>
        <w:div w:id="1969045962">
          <w:marLeft w:val="0"/>
          <w:marRight w:val="0"/>
          <w:marTop w:val="0"/>
          <w:marBottom w:val="0"/>
          <w:divBdr>
            <w:top w:val="none" w:sz="0" w:space="0" w:color="auto"/>
            <w:left w:val="none" w:sz="0" w:space="0" w:color="auto"/>
            <w:bottom w:val="none" w:sz="0" w:space="0" w:color="auto"/>
            <w:right w:val="none" w:sz="0" w:space="0" w:color="auto"/>
          </w:divBdr>
        </w:div>
        <w:div w:id="129790488">
          <w:marLeft w:val="0"/>
          <w:marRight w:val="0"/>
          <w:marTop w:val="0"/>
          <w:marBottom w:val="0"/>
          <w:divBdr>
            <w:top w:val="none" w:sz="0" w:space="0" w:color="auto"/>
            <w:left w:val="none" w:sz="0" w:space="0" w:color="auto"/>
            <w:bottom w:val="none" w:sz="0" w:space="0" w:color="auto"/>
            <w:right w:val="none" w:sz="0" w:space="0" w:color="auto"/>
          </w:divBdr>
        </w:div>
        <w:div w:id="972367350">
          <w:marLeft w:val="0"/>
          <w:marRight w:val="0"/>
          <w:marTop w:val="0"/>
          <w:marBottom w:val="0"/>
          <w:divBdr>
            <w:top w:val="none" w:sz="0" w:space="0" w:color="auto"/>
            <w:left w:val="none" w:sz="0" w:space="0" w:color="auto"/>
            <w:bottom w:val="none" w:sz="0" w:space="0" w:color="auto"/>
            <w:right w:val="none" w:sz="0" w:space="0" w:color="auto"/>
          </w:divBdr>
        </w:div>
        <w:div w:id="1891112416">
          <w:marLeft w:val="0"/>
          <w:marRight w:val="0"/>
          <w:marTop w:val="0"/>
          <w:marBottom w:val="0"/>
          <w:divBdr>
            <w:top w:val="none" w:sz="0" w:space="0" w:color="auto"/>
            <w:left w:val="none" w:sz="0" w:space="0" w:color="auto"/>
            <w:bottom w:val="none" w:sz="0" w:space="0" w:color="auto"/>
            <w:right w:val="none" w:sz="0" w:space="0" w:color="auto"/>
          </w:divBdr>
        </w:div>
        <w:div w:id="2058967029">
          <w:marLeft w:val="0"/>
          <w:marRight w:val="0"/>
          <w:marTop w:val="0"/>
          <w:marBottom w:val="0"/>
          <w:divBdr>
            <w:top w:val="none" w:sz="0" w:space="0" w:color="auto"/>
            <w:left w:val="none" w:sz="0" w:space="0" w:color="auto"/>
            <w:bottom w:val="none" w:sz="0" w:space="0" w:color="auto"/>
            <w:right w:val="none" w:sz="0" w:space="0" w:color="auto"/>
          </w:divBdr>
          <w:divsChild>
            <w:div w:id="338046575">
              <w:marLeft w:val="0"/>
              <w:marRight w:val="0"/>
              <w:marTop w:val="0"/>
              <w:marBottom w:val="0"/>
              <w:divBdr>
                <w:top w:val="none" w:sz="0" w:space="0" w:color="auto"/>
                <w:left w:val="none" w:sz="0" w:space="0" w:color="auto"/>
                <w:bottom w:val="none" w:sz="0" w:space="0" w:color="auto"/>
                <w:right w:val="none" w:sz="0" w:space="0" w:color="auto"/>
              </w:divBdr>
            </w:div>
          </w:divsChild>
        </w:div>
        <w:div w:id="103427341">
          <w:marLeft w:val="0"/>
          <w:marRight w:val="0"/>
          <w:marTop w:val="0"/>
          <w:marBottom w:val="0"/>
          <w:divBdr>
            <w:top w:val="none" w:sz="0" w:space="0" w:color="auto"/>
            <w:left w:val="none" w:sz="0" w:space="0" w:color="auto"/>
            <w:bottom w:val="none" w:sz="0" w:space="0" w:color="auto"/>
            <w:right w:val="none" w:sz="0" w:space="0" w:color="auto"/>
          </w:divBdr>
        </w:div>
        <w:div w:id="1918400676">
          <w:marLeft w:val="0"/>
          <w:marRight w:val="0"/>
          <w:marTop w:val="0"/>
          <w:marBottom w:val="0"/>
          <w:divBdr>
            <w:top w:val="none" w:sz="0" w:space="0" w:color="auto"/>
            <w:left w:val="none" w:sz="0" w:space="0" w:color="auto"/>
            <w:bottom w:val="none" w:sz="0" w:space="0" w:color="auto"/>
            <w:right w:val="none" w:sz="0" w:space="0" w:color="auto"/>
          </w:divBdr>
        </w:div>
        <w:div w:id="1456752256">
          <w:marLeft w:val="0"/>
          <w:marRight w:val="0"/>
          <w:marTop w:val="0"/>
          <w:marBottom w:val="0"/>
          <w:divBdr>
            <w:top w:val="none" w:sz="0" w:space="0" w:color="auto"/>
            <w:left w:val="none" w:sz="0" w:space="0" w:color="auto"/>
            <w:bottom w:val="none" w:sz="0" w:space="0" w:color="auto"/>
            <w:right w:val="none" w:sz="0" w:space="0" w:color="auto"/>
          </w:divBdr>
        </w:div>
        <w:div w:id="990793807">
          <w:marLeft w:val="0"/>
          <w:marRight w:val="0"/>
          <w:marTop w:val="0"/>
          <w:marBottom w:val="0"/>
          <w:divBdr>
            <w:top w:val="none" w:sz="0" w:space="0" w:color="auto"/>
            <w:left w:val="none" w:sz="0" w:space="0" w:color="auto"/>
            <w:bottom w:val="none" w:sz="0" w:space="0" w:color="auto"/>
            <w:right w:val="none" w:sz="0" w:space="0" w:color="auto"/>
          </w:divBdr>
        </w:div>
        <w:div w:id="343244545">
          <w:marLeft w:val="0"/>
          <w:marRight w:val="0"/>
          <w:marTop w:val="0"/>
          <w:marBottom w:val="0"/>
          <w:divBdr>
            <w:top w:val="none" w:sz="0" w:space="0" w:color="auto"/>
            <w:left w:val="none" w:sz="0" w:space="0" w:color="auto"/>
            <w:bottom w:val="none" w:sz="0" w:space="0" w:color="auto"/>
            <w:right w:val="none" w:sz="0" w:space="0" w:color="auto"/>
          </w:divBdr>
        </w:div>
        <w:div w:id="2097284303">
          <w:marLeft w:val="0"/>
          <w:marRight w:val="0"/>
          <w:marTop w:val="0"/>
          <w:marBottom w:val="0"/>
          <w:divBdr>
            <w:top w:val="none" w:sz="0" w:space="0" w:color="auto"/>
            <w:left w:val="none" w:sz="0" w:space="0" w:color="auto"/>
            <w:bottom w:val="none" w:sz="0" w:space="0" w:color="auto"/>
            <w:right w:val="none" w:sz="0" w:space="0" w:color="auto"/>
          </w:divBdr>
        </w:div>
        <w:div w:id="359670658">
          <w:marLeft w:val="0"/>
          <w:marRight w:val="0"/>
          <w:marTop w:val="0"/>
          <w:marBottom w:val="0"/>
          <w:divBdr>
            <w:top w:val="none" w:sz="0" w:space="0" w:color="auto"/>
            <w:left w:val="none" w:sz="0" w:space="0" w:color="auto"/>
            <w:bottom w:val="none" w:sz="0" w:space="0" w:color="auto"/>
            <w:right w:val="none" w:sz="0" w:space="0" w:color="auto"/>
          </w:divBdr>
        </w:div>
        <w:div w:id="991375811">
          <w:marLeft w:val="0"/>
          <w:marRight w:val="0"/>
          <w:marTop w:val="0"/>
          <w:marBottom w:val="0"/>
          <w:divBdr>
            <w:top w:val="none" w:sz="0" w:space="0" w:color="auto"/>
            <w:left w:val="none" w:sz="0" w:space="0" w:color="auto"/>
            <w:bottom w:val="none" w:sz="0" w:space="0" w:color="auto"/>
            <w:right w:val="none" w:sz="0" w:space="0" w:color="auto"/>
          </w:divBdr>
        </w:div>
        <w:div w:id="678242740">
          <w:marLeft w:val="0"/>
          <w:marRight w:val="0"/>
          <w:marTop w:val="0"/>
          <w:marBottom w:val="0"/>
          <w:divBdr>
            <w:top w:val="none" w:sz="0" w:space="0" w:color="auto"/>
            <w:left w:val="none" w:sz="0" w:space="0" w:color="auto"/>
            <w:bottom w:val="none" w:sz="0" w:space="0" w:color="auto"/>
            <w:right w:val="none" w:sz="0" w:space="0" w:color="auto"/>
          </w:divBdr>
        </w:div>
        <w:div w:id="1690451875">
          <w:marLeft w:val="0"/>
          <w:marRight w:val="0"/>
          <w:marTop w:val="0"/>
          <w:marBottom w:val="0"/>
          <w:divBdr>
            <w:top w:val="none" w:sz="0" w:space="0" w:color="auto"/>
            <w:left w:val="none" w:sz="0" w:space="0" w:color="auto"/>
            <w:bottom w:val="none" w:sz="0" w:space="0" w:color="auto"/>
            <w:right w:val="none" w:sz="0" w:space="0" w:color="auto"/>
          </w:divBdr>
        </w:div>
        <w:div w:id="1937059676">
          <w:marLeft w:val="0"/>
          <w:marRight w:val="0"/>
          <w:marTop w:val="0"/>
          <w:marBottom w:val="0"/>
          <w:divBdr>
            <w:top w:val="none" w:sz="0" w:space="0" w:color="auto"/>
            <w:left w:val="none" w:sz="0" w:space="0" w:color="auto"/>
            <w:bottom w:val="none" w:sz="0" w:space="0" w:color="auto"/>
            <w:right w:val="none" w:sz="0" w:space="0" w:color="auto"/>
          </w:divBdr>
        </w:div>
        <w:div w:id="2071997778">
          <w:marLeft w:val="0"/>
          <w:marRight w:val="0"/>
          <w:marTop w:val="0"/>
          <w:marBottom w:val="0"/>
          <w:divBdr>
            <w:top w:val="none" w:sz="0" w:space="0" w:color="auto"/>
            <w:left w:val="none" w:sz="0" w:space="0" w:color="auto"/>
            <w:bottom w:val="none" w:sz="0" w:space="0" w:color="auto"/>
            <w:right w:val="none" w:sz="0" w:space="0" w:color="auto"/>
          </w:divBdr>
        </w:div>
        <w:div w:id="1190335548">
          <w:marLeft w:val="0"/>
          <w:marRight w:val="0"/>
          <w:marTop w:val="0"/>
          <w:marBottom w:val="0"/>
          <w:divBdr>
            <w:top w:val="none" w:sz="0" w:space="0" w:color="auto"/>
            <w:left w:val="none" w:sz="0" w:space="0" w:color="auto"/>
            <w:bottom w:val="none" w:sz="0" w:space="0" w:color="auto"/>
            <w:right w:val="none" w:sz="0" w:space="0" w:color="auto"/>
          </w:divBdr>
        </w:div>
        <w:div w:id="1629315320">
          <w:marLeft w:val="0"/>
          <w:marRight w:val="0"/>
          <w:marTop w:val="0"/>
          <w:marBottom w:val="0"/>
          <w:divBdr>
            <w:top w:val="none" w:sz="0" w:space="0" w:color="auto"/>
            <w:left w:val="none" w:sz="0" w:space="0" w:color="auto"/>
            <w:bottom w:val="none" w:sz="0" w:space="0" w:color="auto"/>
            <w:right w:val="none" w:sz="0" w:space="0" w:color="auto"/>
          </w:divBdr>
        </w:div>
        <w:div w:id="880020530">
          <w:marLeft w:val="0"/>
          <w:marRight w:val="0"/>
          <w:marTop w:val="0"/>
          <w:marBottom w:val="0"/>
          <w:divBdr>
            <w:top w:val="none" w:sz="0" w:space="0" w:color="auto"/>
            <w:left w:val="none" w:sz="0" w:space="0" w:color="auto"/>
            <w:bottom w:val="none" w:sz="0" w:space="0" w:color="auto"/>
            <w:right w:val="none" w:sz="0" w:space="0" w:color="auto"/>
          </w:divBdr>
        </w:div>
        <w:div w:id="1968077923">
          <w:marLeft w:val="0"/>
          <w:marRight w:val="0"/>
          <w:marTop w:val="0"/>
          <w:marBottom w:val="0"/>
          <w:divBdr>
            <w:top w:val="none" w:sz="0" w:space="0" w:color="auto"/>
            <w:left w:val="none" w:sz="0" w:space="0" w:color="auto"/>
            <w:bottom w:val="none" w:sz="0" w:space="0" w:color="auto"/>
            <w:right w:val="none" w:sz="0" w:space="0" w:color="auto"/>
          </w:divBdr>
        </w:div>
        <w:div w:id="2100830195">
          <w:marLeft w:val="0"/>
          <w:marRight w:val="0"/>
          <w:marTop w:val="0"/>
          <w:marBottom w:val="0"/>
          <w:divBdr>
            <w:top w:val="none" w:sz="0" w:space="0" w:color="auto"/>
            <w:left w:val="none" w:sz="0" w:space="0" w:color="auto"/>
            <w:bottom w:val="none" w:sz="0" w:space="0" w:color="auto"/>
            <w:right w:val="none" w:sz="0" w:space="0" w:color="auto"/>
          </w:divBdr>
        </w:div>
        <w:div w:id="802816969">
          <w:marLeft w:val="0"/>
          <w:marRight w:val="0"/>
          <w:marTop w:val="0"/>
          <w:marBottom w:val="0"/>
          <w:divBdr>
            <w:top w:val="none" w:sz="0" w:space="0" w:color="auto"/>
            <w:left w:val="none" w:sz="0" w:space="0" w:color="auto"/>
            <w:bottom w:val="none" w:sz="0" w:space="0" w:color="auto"/>
            <w:right w:val="none" w:sz="0" w:space="0" w:color="auto"/>
          </w:divBdr>
        </w:div>
        <w:div w:id="1222138824">
          <w:marLeft w:val="0"/>
          <w:marRight w:val="0"/>
          <w:marTop w:val="0"/>
          <w:marBottom w:val="0"/>
          <w:divBdr>
            <w:top w:val="none" w:sz="0" w:space="0" w:color="auto"/>
            <w:left w:val="none" w:sz="0" w:space="0" w:color="auto"/>
            <w:bottom w:val="none" w:sz="0" w:space="0" w:color="auto"/>
            <w:right w:val="none" w:sz="0" w:space="0" w:color="auto"/>
          </w:divBdr>
        </w:div>
        <w:div w:id="1024861780">
          <w:marLeft w:val="0"/>
          <w:marRight w:val="0"/>
          <w:marTop w:val="0"/>
          <w:marBottom w:val="0"/>
          <w:divBdr>
            <w:top w:val="none" w:sz="0" w:space="0" w:color="auto"/>
            <w:left w:val="none" w:sz="0" w:space="0" w:color="auto"/>
            <w:bottom w:val="none" w:sz="0" w:space="0" w:color="auto"/>
            <w:right w:val="none" w:sz="0" w:space="0" w:color="auto"/>
          </w:divBdr>
        </w:div>
        <w:div w:id="1795169033">
          <w:marLeft w:val="0"/>
          <w:marRight w:val="0"/>
          <w:marTop w:val="0"/>
          <w:marBottom w:val="0"/>
          <w:divBdr>
            <w:top w:val="none" w:sz="0" w:space="0" w:color="auto"/>
            <w:left w:val="none" w:sz="0" w:space="0" w:color="auto"/>
            <w:bottom w:val="none" w:sz="0" w:space="0" w:color="auto"/>
            <w:right w:val="none" w:sz="0" w:space="0" w:color="auto"/>
          </w:divBdr>
        </w:div>
        <w:div w:id="964846399">
          <w:marLeft w:val="0"/>
          <w:marRight w:val="0"/>
          <w:marTop w:val="0"/>
          <w:marBottom w:val="0"/>
          <w:divBdr>
            <w:top w:val="none" w:sz="0" w:space="0" w:color="auto"/>
            <w:left w:val="none" w:sz="0" w:space="0" w:color="auto"/>
            <w:bottom w:val="none" w:sz="0" w:space="0" w:color="auto"/>
            <w:right w:val="none" w:sz="0" w:space="0" w:color="auto"/>
          </w:divBdr>
        </w:div>
        <w:div w:id="200359019">
          <w:marLeft w:val="0"/>
          <w:marRight w:val="0"/>
          <w:marTop w:val="0"/>
          <w:marBottom w:val="0"/>
          <w:divBdr>
            <w:top w:val="none" w:sz="0" w:space="0" w:color="auto"/>
            <w:left w:val="none" w:sz="0" w:space="0" w:color="auto"/>
            <w:bottom w:val="none" w:sz="0" w:space="0" w:color="auto"/>
            <w:right w:val="none" w:sz="0" w:space="0" w:color="auto"/>
          </w:divBdr>
        </w:div>
        <w:div w:id="1701974937">
          <w:marLeft w:val="0"/>
          <w:marRight w:val="0"/>
          <w:marTop w:val="0"/>
          <w:marBottom w:val="0"/>
          <w:divBdr>
            <w:top w:val="none" w:sz="0" w:space="0" w:color="auto"/>
            <w:left w:val="none" w:sz="0" w:space="0" w:color="auto"/>
            <w:bottom w:val="none" w:sz="0" w:space="0" w:color="auto"/>
            <w:right w:val="none" w:sz="0" w:space="0" w:color="auto"/>
          </w:divBdr>
        </w:div>
        <w:div w:id="1857886120">
          <w:marLeft w:val="0"/>
          <w:marRight w:val="0"/>
          <w:marTop w:val="0"/>
          <w:marBottom w:val="0"/>
          <w:divBdr>
            <w:top w:val="none" w:sz="0" w:space="0" w:color="auto"/>
            <w:left w:val="none" w:sz="0" w:space="0" w:color="auto"/>
            <w:bottom w:val="none" w:sz="0" w:space="0" w:color="auto"/>
            <w:right w:val="none" w:sz="0" w:space="0" w:color="auto"/>
          </w:divBdr>
        </w:div>
        <w:div w:id="446196396">
          <w:marLeft w:val="0"/>
          <w:marRight w:val="0"/>
          <w:marTop w:val="0"/>
          <w:marBottom w:val="0"/>
          <w:divBdr>
            <w:top w:val="none" w:sz="0" w:space="0" w:color="auto"/>
            <w:left w:val="none" w:sz="0" w:space="0" w:color="auto"/>
            <w:bottom w:val="none" w:sz="0" w:space="0" w:color="auto"/>
            <w:right w:val="none" w:sz="0" w:space="0" w:color="auto"/>
          </w:divBdr>
        </w:div>
        <w:div w:id="1793938397">
          <w:marLeft w:val="0"/>
          <w:marRight w:val="0"/>
          <w:marTop w:val="0"/>
          <w:marBottom w:val="0"/>
          <w:divBdr>
            <w:top w:val="none" w:sz="0" w:space="0" w:color="auto"/>
            <w:left w:val="none" w:sz="0" w:space="0" w:color="auto"/>
            <w:bottom w:val="none" w:sz="0" w:space="0" w:color="auto"/>
            <w:right w:val="none" w:sz="0" w:space="0" w:color="auto"/>
          </w:divBdr>
        </w:div>
        <w:div w:id="1936670494">
          <w:marLeft w:val="0"/>
          <w:marRight w:val="0"/>
          <w:marTop w:val="0"/>
          <w:marBottom w:val="0"/>
          <w:divBdr>
            <w:top w:val="none" w:sz="0" w:space="0" w:color="auto"/>
            <w:left w:val="none" w:sz="0" w:space="0" w:color="auto"/>
            <w:bottom w:val="none" w:sz="0" w:space="0" w:color="auto"/>
            <w:right w:val="none" w:sz="0" w:space="0" w:color="auto"/>
          </w:divBdr>
        </w:div>
        <w:div w:id="1056975710">
          <w:marLeft w:val="0"/>
          <w:marRight w:val="0"/>
          <w:marTop w:val="0"/>
          <w:marBottom w:val="0"/>
          <w:divBdr>
            <w:top w:val="none" w:sz="0" w:space="0" w:color="auto"/>
            <w:left w:val="none" w:sz="0" w:space="0" w:color="auto"/>
            <w:bottom w:val="none" w:sz="0" w:space="0" w:color="auto"/>
            <w:right w:val="none" w:sz="0" w:space="0" w:color="auto"/>
          </w:divBdr>
        </w:div>
        <w:div w:id="1179346043">
          <w:marLeft w:val="0"/>
          <w:marRight w:val="0"/>
          <w:marTop w:val="0"/>
          <w:marBottom w:val="0"/>
          <w:divBdr>
            <w:top w:val="none" w:sz="0" w:space="0" w:color="auto"/>
            <w:left w:val="none" w:sz="0" w:space="0" w:color="auto"/>
            <w:bottom w:val="none" w:sz="0" w:space="0" w:color="auto"/>
            <w:right w:val="none" w:sz="0" w:space="0" w:color="auto"/>
          </w:divBdr>
        </w:div>
        <w:div w:id="1575124775">
          <w:marLeft w:val="0"/>
          <w:marRight w:val="0"/>
          <w:marTop w:val="0"/>
          <w:marBottom w:val="0"/>
          <w:divBdr>
            <w:top w:val="none" w:sz="0" w:space="0" w:color="auto"/>
            <w:left w:val="none" w:sz="0" w:space="0" w:color="auto"/>
            <w:bottom w:val="none" w:sz="0" w:space="0" w:color="auto"/>
            <w:right w:val="none" w:sz="0" w:space="0" w:color="auto"/>
          </w:divBdr>
        </w:div>
        <w:div w:id="1040281612">
          <w:marLeft w:val="0"/>
          <w:marRight w:val="0"/>
          <w:marTop w:val="0"/>
          <w:marBottom w:val="0"/>
          <w:divBdr>
            <w:top w:val="none" w:sz="0" w:space="0" w:color="auto"/>
            <w:left w:val="none" w:sz="0" w:space="0" w:color="auto"/>
            <w:bottom w:val="none" w:sz="0" w:space="0" w:color="auto"/>
            <w:right w:val="none" w:sz="0" w:space="0" w:color="auto"/>
          </w:divBdr>
        </w:div>
        <w:div w:id="529999825">
          <w:marLeft w:val="0"/>
          <w:marRight w:val="0"/>
          <w:marTop w:val="0"/>
          <w:marBottom w:val="0"/>
          <w:divBdr>
            <w:top w:val="none" w:sz="0" w:space="0" w:color="auto"/>
            <w:left w:val="none" w:sz="0" w:space="0" w:color="auto"/>
            <w:bottom w:val="none" w:sz="0" w:space="0" w:color="auto"/>
            <w:right w:val="none" w:sz="0" w:space="0" w:color="auto"/>
          </w:divBdr>
        </w:div>
        <w:div w:id="587813454">
          <w:marLeft w:val="0"/>
          <w:marRight w:val="0"/>
          <w:marTop w:val="0"/>
          <w:marBottom w:val="0"/>
          <w:divBdr>
            <w:top w:val="none" w:sz="0" w:space="0" w:color="auto"/>
            <w:left w:val="none" w:sz="0" w:space="0" w:color="auto"/>
            <w:bottom w:val="none" w:sz="0" w:space="0" w:color="auto"/>
            <w:right w:val="none" w:sz="0" w:space="0" w:color="auto"/>
          </w:divBdr>
        </w:div>
        <w:div w:id="1338658085">
          <w:marLeft w:val="0"/>
          <w:marRight w:val="0"/>
          <w:marTop w:val="0"/>
          <w:marBottom w:val="0"/>
          <w:divBdr>
            <w:top w:val="none" w:sz="0" w:space="0" w:color="auto"/>
            <w:left w:val="none" w:sz="0" w:space="0" w:color="auto"/>
            <w:bottom w:val="none" w:sz="0" w:space="0" w:color="auto"/>
            <w:right w:val="none" w:sz="0" w:space="0" w:color="auto"/>
          </w:divBdr>
        </w:div>
        <w:div w:id="418716272">
          <w:marLeft w:val="0"/>
          <w:marRight w:val="0"/>
          <w:marTop w:val="0"/>
          <w:marBottom w:val="0"/>
          <w:divBdr>
            <w:top w:val="none" w:sz="0" w:space="0" w:color="auto"/>
            <w:left w:val="none" w:sz="0" w:space="0" w:color="auto"/>
            <w:bottom w:val="none" w:sz="0" w:space="0" w:color="auto"/>
            <w:right w:val="none" w:sz="0" w:space="0" w:color="auto"/>
          </w:divBdr>
        </w:div>
        <w:div w:id="1416511567">
          <w:marLeft w:val="0"/>
          <w:marRight w:val="0"/>
          <w:marTop w:val="0"/>
          <w:marBottom w:val="0"/>
          <w:divBdr>
            <w:top w:val="none" w:sz="0" w:space="0" w:color="auto"/>
            <w:left w:val="none" w:sz="0" w:space="0" w:color="auto"/>
            <w:bottom w:val="none" w:sz="0" w:space="0" w:color="auto"/>
            <w:right w:val="none" w:sz="0" w:space="0" w:color="auto"/>
          </w:divBdr>
        </w:div>
        <w:div w:id="1828940936">
          <w:marLeft w:val="0"/>
          <w:marRight w:val="0"/>
          <w:marTop w:val="0"/>
          <w:marBottom w:val="0"/>
          <w:divBdr>
            <w:top w:val="none" w:sz="0" w:space="0" w:color="auto"/>
            <w:left w:val="none" w:sz="0" w:space="0" w:color="auto"/>
            <w:bottom w:val="none" w:sz="0" w:space="0" w:color="auto"/>
            <w:right w:val="none" w:sz="0" w:space="0" w:color="auto"/>
          </w:divBdr>
        </w:div>
        <w:div w:id="1243295429">
          <w:marLeft w:val="0"/>
          <w:marRight w:val="0"/>
          <w:marTop w:val="0"/>
          <w:marBottom w:val="0"/>
          <w:divBdr>
            <w:top w:val="none" w:sz="0" w:space="0" w:color="auto"/>
            <w:left w:val="none" w:sz="0" w:space="0" w:color="auto"/>
            <w:bottom w:val="none" w:sz="0" w:space="0" w:color="auto"/>
            <w:right w:val="none" w:sz="0" w:space="0" w:color="auto"/>
          </w:divBdr>
        </w:div>
        <w:div w:id="1524398641">
          <w:marLeft w:val="0"/>
          <w:marRight w:val="0"/>
          <w:marTop w:val="0"/>
          <w:marBottom w:val="0"/>
          <w:divBdr>
            <w:top w:val="none" w:sz="0" w:space="0" w:color="auto"/>
            <w:left w:val="none" w:sz="0" w:space="0" w:color="auto"/>
            <w:bottom w:val="none" w:sz="0" w:space="0" w:color="auto"/>
            <w:right w:val="none" w:sz="0" w:space="0" w:color="auto"/>
          </w:divBdr>
        </w:div>
        <w:div w:id="1259751295">
          <w:marLeft w:val="0"/>
          <w:marRight w:val="0"/>
          <w:marTop w:val="0"/>
          <w:marBottom w:val="0"/>
          <w:divBdr>
            <w:top w:val="none" w:sz="0" w:space="0" w:color="auto"/>
            <w:left w:val="none" w:sz="0" w:space="0" w:color="auto"/>
            <w:bottom w:val="none" w:sz="0" w:space="0" w:color="auto"/>
            <w:right w:val="none" w:sz="0" w:space="0" w:color="auto"/>
          </w:divBdr>
        </w:div>
        <w:div w:id="51775382">
          <w:marLeft w:val="0"/>
          <w:marRight w:val="0"/>
          <w:marTop w:val="0"/>
          <w:marBottom w:val="0"/>
          <w:divBdr>
            <w:top w:val="none" w:sz="0" w:space="0" w:color="auto"/>
            <w:left w:val="none" w:sz="0" w:space="0" w:color="auto"/>
            <w:bottom w:val="none" w:sz="0" w:space="0" w:color="auto"/>
            <w:right w:val="none" w:sz="0" w:space="0" w:color="auto"/>
          </w:divBdr>
        </w:div>
        <w:div w:id="374542718">
          <w:marLeft w:val="0"/>
          <w:marRight w:val="0"/>
          <w:marTop w:val="0"/>
          <w:marBottom w:val="0"/>
          <w:divBdr>
            <w:top w:val="none" w:sz="0" w:space="0" w:color="auto"/>
            <w:left w:val="none" w:sz="0" w:space="0" w:color="auto"/>
            <w:bottom w:val="none" w:sz="0" w:space="0" w:color="auto"/>
            <w:right w:val="none" w:sz="0" w:space="0" w:color="auto"/>
          </w:divBdr>
        </w:div>
        <w:div w:id="642780030">
          <w:marLeft w:val="0"/>
          <w:marRight w:val="0"/>
          <w:marTop w:val="0"/>
          <w:marBottom w:val="0"/>
          <w:divBdr>
            <w:top w:val="none" w:sz="0" w:space="0" w:color="auto"/>
            <w:left w:val="none" w:sz="0" w:space="0" w:color="auto"/>
            <w:bottom w:val="none" w:sz="0" w:space="0" w:color="auto"/>
            <w:right w:val="none" w:sz="0" w:space="0" w:color="auto"/>
          </w:divBdr>
        </w:div>
        <w:div w:id="1941252053">
          <w:marLeft w:val="0"/>
          <w:marRight w:val="0"/>
          <w:marTop w:val="0"/>
          <w:marBottom w:val="0"/>
          <w:divBdr>
            <w:top w:val="none" w:sz="0" w:space="0" w:color="auto"/>
            <w:left w:val="none" w:sz="0" w:space="0" w:color="auto"/>
            <w:bottom w:val="none" w:sz="0" w:space="0" w:color="auto"/>
            <w:right w:val="none" w:sz="0" w:space="0" w:color="auto"/>
          </w:divBdr>
        </w:div>
        <w:div w:id="802112489">
          <w:marLeft w:val="0"/>
          <w:marRight w:val="0"/>
          <w:marTop w:val="0"/>
          <w:marBottom w:val="0"/>
          <w:divBdr>
            <w:top w:val="none" w:sz="0" w:space="0" w:color="auto"/>
            <w:left w:val="none" w:sz="0" w:space="0" w:color="auto"/>
            <w:bottom w:val="none" w:sz="0" w:space="0" w:color="auto"/>
            <w:right w:val="none" w:sz="0" w:space="0" w:color="auto"/>
          </w:divBdr>
        </w:div>
        <w:div w:id="1652521682">
          <w:marLeft w:val="0"/>
          <w:marRight w:val="0"/>
          <w:marTop w:val="0"/>
          <w:marBottom w:val="0"/>
          <w:divBdr>
            <w:top w:val="none" w:sz="0" w:space="0" w:color="auto"/>
            <w:left w:val="none" w:sz="0" w:space="0" w:color="auto"/>
            <w:bottom w:val="none" w:sz="0" w:space="0" w:color="auto"/>
            <w:right w:val="none" w:sz="0" w:space="0" w:color="auto"/>
          </w:divBdr>
        </w:div>
        <w:div w:id="2013485977">
          <w:marLeft w:val="0"/>
          <w:marRight w:val="0"/>
          <w:marTop w:val="0"/>
          <w:marBottom w:val="0"/>
          <w:divBdr>
            <w:top w:val="none" w:sz="0" w:space="0" w:color="auto"/>
            <w:left w:val="none" w:sz="0" w:space="0" w:color="auto"/>
            <w:bottom w:val="none" w:sz="0" w:space="0" w:color="auto"/>
            <w:right w:val="none" w:sz="0" w:space="0" w:color="auto"/>
          </w:divBdr>
        </w:div>
        <w:div w:id="686367827">
          <w:marLeft w:val="0"/>
          <w:marRight w:val="0"/>
          <w:marTop w:val="0"/>
          <w:marBottom w:val="0"/>
          <w:divBdr>
            <w:top w:val="none" w:sz="0" w:space="0" w:color="auto"/>
            <w:left w:val="none" w:sz="0" w:space="0" w:color="auto"/>
            <w:bottom w:val="none" w:sz="0" w:space="0" w:color="auto"/>
            <w:right w:val="none" w:sz="0" w:space="0" w:color="auto"/>
          </w:divBdr>
        </w:div>
        <w:div w:id="534736914">
          <w:marLeft w:val="0"/>
          <w:marRight w:val="0"/>
          <w:marTop w:val="0"/>
          <w:marBottom w:val="0"/>
          <w:divBdr>
            <w:top w:val="none" w:sz="0" w:space="0" w:color="auto"/>
            <w:left w:val="none" w:sz="0" w:space="0" w:color="auto"/>
            <w:bottom w:val="none" w:sz="0" w:space="0" w:color="auto"/>
            <w:right w:val="none" w:sz="0" w:space="0" w:color="auto"/>
          </w:divBdr>
        </w:div>
        <w:div w:id="2082947803">
          <w:marLeft w:val="0"/>
          <w:marRight w:val="0"/>
          <w:marTop w:val="0"/>
          <w:marBottom w:val="0"/>
          <w:divBdr>
            <w:top w:val="none" w:sz="0" w:space="0" w:color="auto"/>
            <w:left w:val="none" w:sz="0" w:space="0" w:color="auto"/>
            <w:bottom w:val="none" w:sz="0" w:space="0" w:color="auto"/>
            <w:right w:val="none" w:sz="0" w:space="0" w:color="auto"/>
          </w:divBdr>
        </w:div>
        <w:div w:id="1551840252">
          <w:marLeft w:val="0"/>
          <w:marRight w:val="0"/>
          <w:marTop w:val="0"/>
          <w:marBottom w:val="0"/>
          <w:divBdr>
            <w:top w:val="none" w:sz="0" w:space="0" w:color="auto"/>
            <w:left w:val="none" w:sz="0" w:space="0" w:color="auto"/>
            <w:bottom w:val="none" w:sz="0" w:space="0" w:color="auto"/>
            <w:right w:val="none" w:sz="0" w:space="0" w:color="auto"/>
          </w:divBdr>
        </w:div>
        <w:div w:id="1420831246">
          <w:marLeft w:val="0"/>
          <w:marRight w:val="0"/>
          <w:marTop w:val="0"/>
          <w:marBottom w:val="0"/>
          <w:divBdr>
            <w:top w:val="none" w:sz="0" w:space="0" w:color="auto"/>
            <w:left w:val="none" w:sz="0" w:space="0" w:color="auto"/>
            <w:bottom w:val="none" w:sz="0" w:space="0" w:color="auto"/>
            <w:right w:val="none" w:sz="0" w:space="0" w:color="auto"/>
          </w:divBdr>
        </w:div>
        <w:div w:id="1203857">
          <w:marLeft w:val="0"/>
          <w:marRight w:val="0"/>
          <w:marTop w:val="0"/>
          <w:marBottom w:val="0"/>
          <w:divBdr>
            <w:top w:val="none" w:sz="0" w:space="0" w:color="auto"/>
            <w:left w:val="none" w:sz="0" w:space="0" w:color="auto"/>
            <w:bottom w:val="none" w:sz="0" w:space="0" w:color="auto"/>
            <w:right w:val="none" w:sz="0" w:space="0" w:color="auto"/>
          </w:divBdr>
        </w:div>
        <w:div w:id="20323269">
          <w:marLeft w:val="0"/>
          <w:marRight w:val="0"/>
          <w:marTop w:val="0"/>
          <w:marBottom w:val="0"/>
          <w:divBdr>
            <w:top w:val="none" w:sz="0" w:space="0" w:color="auto"/>
            <w:left w:val="none" w:sz="0" w:space="0" w:color="auto"/>
            <w:bottom w:val="none" w:sz="0" w:space="0" w:color="auto"/>
            <w:right w:val="none" w:sz="0" w:space="0" w:color="auto"/>
          </w:divBdr>
        </w:div>
        <w:div w:id="1920363660">
          <w:marLeft w:val="0"/>
          <w:marRight w:val="0"/>
          <w:marTop w:val="0"/>
          <w:marBottom w:val="0"/>
          <w:divBdr>
            <w:top w:val="none" w:sz="0" w:space="0" w:color="auto"/>
            <w:left w:val="none" w:sz="0" w:space="0" w:color="auto"/>
            <w:bottom w:val="none" w:sz="0" w:space="0" w:color="auto"/>
            <w:right w:val="none" w:sz="0" w:space="0" w:color="auto"/>
          </w:divBdr>
        </w:div>
        <w:div w:id="1911771108">
          <w:marLeft w:val="0"/>
          <w:marRight w:val="0"/>
          <w:marTop w:val="0"/>
          <w:marBottom w:val="0"/>
          <w:divBdr>
            <w:top w:val="none" w:sz="0" w:space="0" w:color="auto"/>
            <w:left w:val="none" w:sz="0" w:space="0" w:color="auto"/>
            <w:bottom w:val="none" w:sz="0" w:space="0" w:color="auto"/>
            <w:right w:val="none" w:sz="0" w:space="0" w:color="auto"/>
          </w:divBdr>
        </w:div>
        <w:div w:id="1854105622">
          <w:marLeft w:val="0"/>
          <w:marRight w:val="0"/>
          <w:marTop w:val="0"/>
          <w:marBottom w:val="0"/>
          <w:divBdr>
            <w:top w:val="none" w:sz="0" w:space="0" w:color="auto"/>
            <w:left w:val="none" w:sz="0" w:space="0" w:color="auto"/>
            <w:bottom w:val="none" w:sz="0" w:space="0" w:color="auto"/>
            <w:right w:val="none" w:sz="0" w:space="0" w:color="auto"/>
          </w:divBdr>
        </w:div>
        <w:div w:id="1110929926">
          <w:marLeft w:val="0"/>
          <w:marRight w:val="0"/>
          <w:marTop w:val="0"/>
          <w:marBottom w:val="0"/>
          <w:divBdr>
            <w:top w:val="none" w:sz="0" w:space="0" w:color="auto"/>
            <w:left w:val="none" w:sz="0" w:space="0" w:color="auto"/>
            <w:bottom w:val="none" w:sz="0" w:space="0" w:color="auto"/>
            <w:right w:val="none" w:sz="0" w:space="0" w:color="auto"/>
          </w:divBdr>
        </w:div>
        <w:div w:id="1820533789">
          <w:marLeft w:val="0"/>
          <w:marRight w:val="0"/>
          <w:marTop w:val="0"/>
          <w:marBottom w:val="0"/>
          <w:divBdr>
            <w:top w:val="none" w:sz="0" w:space="0" w:color="auto"/>
            <w:left w:val="none" w:sz="0" w:space="0" w:color="auto"/>
            <w:bottom w:val="none" w:sz="0" w:space="0" w:color="auto"/>
            <w:right w:val="none" w:sz="0" w:space="0" w:color="auto"/>
          </w:divBdr>
        </w:div>
        <w:div w:id="307979751">
          <w:marLeft w:val="0"/>
          <w:marRight w:val="0"/>
          <w:marTop w:val="0"/>
          <w:marBottom w:val="0"/>
          <w:divBdr>
            <w:top w:val="none" w:sz="0" w:space="0" w:color="auto"/>
            <w:left w:val="none" w:sz="0" w:space="0" w:color="auto"/>
            <w:bottom w:val="none" w:sz="0" w:space="0" w:color="auto"/>
            <w:right w:val="none" w:sz="0" w:space="0" w:color="auto"/>
          </w:divBdr>
        </w:div>
        <w:div w:id="2069566714">
          <w:marLeft w:val="0"/>
          <w:marRight w:val="0"/>
          <w:marTop w:val="0"/>
          <w:marBottom w:val="0"/>
          <w:divBdr>
            <w:top w:val="none" w:sz="0" w:space="0" w:color="auto"/>
            <w:left w:val="none" w:sz="0" w:space="0" w:color="auto"/>
            <w:bottom w:val="none" w:sz="0" w:space="0" w:color="auto"/>
            <w:right w:val="none" w:sz="0" w:space="0" w:color="auto"/>
          </w:divBdr>
        </w:div>
        <w:div w:id="1385331449">
          <w:marLeft w:val="0"/>
          <w:marRight w:val="0"/>
          <w:marTop w:val="0"/>
          <w:marBottom w:val="0"/>
          <w:divBdr>
            <w:top w:val="none" w:sz="0" w:space="0" w:color="auto"/>
            <w:left w:val="none" w:sz="0" w:space="0" w:color="auto"/>
            <w:bottom w:val="none" w:sz="0" w:space="0" w:color="auto"/>
            <w:right w:val="none" w:sz="0" w:space="0" w:color="auto"/>
          </w:divBdr>
        </w:div>
        <w:div w:id="1482118765">
          <w:marLeft w:val="0"/>
          <w:marRight w:val="0"/>
          <w:marTop w:val="0"/>
          <w:marBottom w:val="0"/>
          <w:divBdr>
            <w:top w:val="none" w:sz="0" w:space="0" w:color="auto"/>
            <w:left w:val="none" w:sz="0" w:space="0" w:color="auto"/>
            <w:bottom w:val="none" w:sz="0" w:space="0" w:color="auto"/>
            <w:right w:val="none" w:sz="0" w:space="0" w:color="auto"/>
          </w:divBdr>
        </w:div>
        <w:div w:id="719675292">
          <w:marLeft w:val="0"/>
          <w:marRight w:val="0"/>
          <w:marTop w:val="0"/>
          <w:marBottom w:val="0"/>
          <w:divBdr>
            <w:top w:val="none" w:sz="0" w:space="0" w:color="auto"/>
            <w:left w:val="none" w:sz="0" w:space="0" w:color="auto"/>
            <w:bottom w:val="none" w:sz="0" w:space="0" w:color="auto"/>
            <w:right w:val="none" w:sz="0" w:space="0" w:color="auto"/>
          </w:divBdr>
        </w:div>
        <w:div w:id="2092699572">
          <w:marLeft w:val="0"/>
          <w:marRight w:val="0"/>
          <w:marTop w:val="0"/>
          <w:marBottom w:val="0"/>
          <w:divBdr>
            <w:top w:val="none" w:sz="0" w:space="0" w:color="auto"/>
            <w:left w:val="none" w:sz="0" w:space="0" w:color="auto"/>
            <w:bottom w:val="none" w:sz="0" w:space="0" w:color="auto"/>
            <w:right w:val="none" w:sz="0" w:space="0" w:color="auto"/>
          </w:divBdr>
        </w:div>
        <w:div w:id="159589579">
          <w:marLeft w:val="0"/>
          <w:marRight w:val="0"/>
          <w:marTop w:val="0"/>
          <w:marBottom w:val="0"/>
          <w:divBdr>
            <w:top w:val="none" w:sz="0" w:space="0" w:color="auto"/>
            <w:left w:val="none" w:sz="0" w:space="0" w:color="auto"/>
            <w:bottom w:val="none" w:sz="0" w:space="0" w:color="auto"/>
            <w:right w:val="none" w:sz="0" w:space="0" w:color="auto"/>
          </w:divBdr>
        </w:div>
        <w:div w:id="130288016">
          <w:marLeft w:val="0"/>
          <w:marRight w:val="0"/>
          <w:marTop w:val="0"/>
          <w:marBottom w:val="0"/>
          <w:divBdr>
            <w:top w:val="none" w:sz="0" w:space="0" w:color="auto"/>
            <w:left w:val="none" w:sz="0" w:space="0" w:color="auto"/>
            <w:bottom w:val="none" w:sz="0" w:space="0" w:color="auto"/>
            <w:right w:val="none" w:sz="0" w:space="0" w:color="auto"/>
          </w:divBdr>
        </w:div>
        <w:div w:id="1609969783">
          <w:marLeft w:val="0"/>
          <w:marRight w:val="0"/>
          <w:marTop w:val="0"/>
          <w:marBottom w:val="0"/>
          <w:divBdr>
            <w:top w:val="none" w:sz="0" w:space="0" w:color="auto"/>
            <w:left w:val="none" w:sz="0" w:space="0" w:color="auto"/>
            <w:bottom w:val="none" w:sz="0" w:space="0" w:color="auto"/>
            <w:right w:val="none" w:sz="0" w:space="0" w:color="auto"/>
          </w:divBdr>
        </w:div>
        <w:div w:id="1518617656">
          <w:marLeft w:val="0"/>
          <w:marRight w:val="0"/>
          <w:marTop w:val="0"/>
          <w:marBottom w:val="0"/>
          <w:divBdr>
            <w:top w:val="none" w:sz="0" w:space="0" w:color="auto"/>
            <w:left w:val="none" w:sz="0" w:space="0" w:color="auto"/>
            <w:bottom w:val="none" w:sz="0" w:space="0" w:color="auto"/>
            <w:right w:val="none" w:sz="0" w:space="0" w:color="auto"/>
          </w:divBdr>
        </w:div>
        <w:div w:id="577634354">
          <w:marLeft w:val="0"/>
          <w:marRight w:val="0"/>
          <w:marTop w:val="0"/>
          <w:marBottom w:val="0"/>
          <w:divBdr>
            <w:top w:val="none" w:sz="0" w:space="0" w:color="auto"/>
            <w:left w:val="none" w:sz="0" w:space="0" w:color="auto"/>
            <w:bottom w:val="none" w:sz="0" w:space="0" w:color="auto"/>
            <w:right w:val="none" w:sz="0" w:space="0" w:color="auto"/>
          </w:divBdr>
        </w:div>
        <w:div w:id="2041120874">
          <w:marLeft w:val="0"/>
          <w:marRight w:val="0"/>
          <w:marTop w:val="0"/>
          <w:marBottom w:val="0"/>
          <w:divBdr>
            <w:top w:val="none" w:sz="0" w:space="0" w:color="auto"/>
            <w:left w:val="none" w:sz="0" w:space="0" w:color="auto"/>
            <w:bottom w:val="none" w:sz="0" w:space="0" w:color="auto"/>
            <w:right w:val="none" w:sz="0" w:space="0" w:color="auto"/>
          </w:divBdr>
        </w:div>
        <w:div w:id="1407652003">
          <w:marLeft w:val="0"/>
          <w:marRight w:val="0"/>
          <w:marTop w:val="0"/>
          <w:marBottom w:val="0"/>
          <w:divBdr>
            <w:top w:val="none" w:sz="0" w:space="0" w:color="auto"/>
            <w:left w:val="none" w:sz="0" w:space="0" w:color="auto"/>
            <w:bottom w:val="none" w:sz="0" w:space="0" w:color="auto"/>
            <w:right w:val="none" w:sz="0" w:space="0" w:color="auto"/>
          </w:divBdr>
        </w:div>
        <w:div w:id="1269778558">
          <w:marLeft w:val="0"/>
          <w:marRight w:val="0"/>
          <w:marTop w:val="0"/>
          <w:marBottom w:val="0"/>
          <w:divBdr>
            <w:top w:val="none" w:sz="0" w:space="0" w:color="auto"/>
            <w:left w:val="none" w:sz="0" w:space="0" w:color="auto"/>
            <w:bottom w:val="none" w:sz="0" w:space="0" w:color="auto"/>
            <w:right w:val="none" w:sz="0" w:space="0" w:color="auto"/>
          </w:divBdr>
        </w:div>
        <w:div w:id="724139741">
          <w:marLeft w:val="0"/>
          <w:marRight w:val="0"/>
          <w:marTop w:val="0"/>
          <w:marBottom w:val="0"/>
          <w:divBdr>
            <w:top w:val="none" w:sz="0" w:space="0" w:color="auto"/>
            <w:left w:val="none" w:sz="0" w:space="0" w:color="auto"/>
            <w:bottom w:val="none" w:sz="0" w:space="0" w:color="auto"/>
            <w:right w:val="none" w:sz="0" w:space="0" w:color="auto"/>
          </w:divBdr>
        </w:div>
        <w:div w:id="543834053">
          <w:marLeft w:val="0"/>
          <w:marRight w:val="0"/>
          <w:marTop w:val="0"/>
          <w:marBottom w:val="0"/>
          <w:divBdr>
            <w:top w:val="none" w:sz="0" w:space="0" w:color="auto"/>
            <w:left w:val="none" w:sz="0" w:space="0" w:color="auto"/>
            <w:bottom w:val="none" w:sz="0" w:space="0" w:color="auto"/>
            <w:right w:val="none" w:sz="0" w:space="0" w:color="auto"/>
          </w:divBdr>
        </w:div>
        <w:div w:id="283117055">
          <w:marLeft w:val="0"/>
          <w:marRight w:val="0"/>
          <w:marTop w:val="0"/>
          <w:marBottom w:val="0"/>
          <w:divBdr>
            <w:top w:val="none" w:sz="0" w:space="0" w:color="auto"/>
            <w:left w:val="none" w:sz="0" w:space="0" w:color="auto"/>
            <w:bottom w:val="none" w:sz="0" w:space="0" w:color="auto"/>
            <w:right w:val="none" w:sz="0" w:space="0" w:color="auto"/>
          </w:divBdr>
        </w:div>
        <w:div w:id="118109626">
          <w:marLeft w:val="0"/>
          <w:marRight w:val="0"/>
          <w:marTop w:val="0"/>
          <w:marBottom w:val="0"/>
          <w:divBdr>
            <w:top w:val="none" w:sz="0" w:space="0" w:color="auto"/>
            <w:left w:val="none" w:sz="0" w:space="0" w:color="auto"/>
            <w:bottom w:val="none" w:sz="0" w:space="0" w:color="auto"/>
            <w:right w:val="none" w:sz="0" w:space="0" w:color="auto"/>
          </w:divBdr>
        </w:div>
        <w:div w:id="30736394">
          <w:marLeft w:val="0"/>
          <w:marRight w:val="0"/>
          <w:marTop w:val="0"/>
          <w:marBottom w:val="0"/>
          <w:divBdr>
            <w:top w:val="none" w:sz="0" w:space="0" w:color="auto"/>
            <w:left w:val="none" w:sz="0" w:space="0" w:color="auto"/>
            <w:bottom w:val="none" w:sz="0" w:space="0" w:color="auto"/>
            <w:right w:val="none" w:sz="0" w:space="0" w:color="auto"/>
          </w:divBdr>
        </w:div>
        <w:div w:id="95489751">
          <w:marLeft w:val="0"/>
          <w:marRight w:val="0"/>
          <w:marTop w:val="0"/>
          <w:marBottom w:val="0"/>
          <w:divBdr>
            <w:top w:val="none" w:sz="0" w:space="0" w:color="auto"/>
            <w:left w:val="none" w:sz="0" w:space="0" w:color="auto"/>
            <w:bottom w:val="none" w:sz="0" w:space="0" w:color="auto"/>
            <w:right w:val="none" w:sz="0" w:space="0" w:color="auto"/>
          </w:divBdr>
        </w:div>
        <w:div w:id="1390810309">
          <w:marLeft w:val="0"/>
          <w:marRight w:val="0"/>
          <w:marTop w:val="0"/>
          <w:marBottom w:val="0"/>
          <w:divBdr>
            <w:top w:val="none" w:sz="0" w:space="0" w:color="auto"/>
            <w:left w:val="none" w:sz="0" w:space="0" w:color="auto"/>
            <w:bottom w:val="none" w:sz="0" w:space="0" w:color="auto"/>
            <w:right w:val="none" w:sz="0" w:space="0" w:color="auto"/>
          </w:divBdr>
        </w:div>
        <w:div w:id="1684669528">
          <w:marLeft w:val="0"/>
          <w:marRight w:val="0"/>
          <w:marTop w:val="0"/>
          <w:marBottom w:val="0"/>
          <w:divBdr>
            <w:top w:val="none" w:sz="0" w:space="0" w:color="auto"/>
            <w:left w:val="none" w:sz="0" w:space="0" w:color="auto"/>
            <w:bottom w:val="none" w:sz="0" w:space="0" w:color="auto"/>
            <w:right w:val="none" w:sz="0" w:space="0" w:color="auto"/>
          </w:divBdr>
        </w:div>
        <w:div w:id="1028142480">
          <w:marLeft w:val="0"/>
          <w:marRight w:val="0"/>
          <w:marTop w:val="0"/>
          <w:marBottom w:val="0"/>
          <w:divBdr>
            <w:top w:val="none" w:sz="0" w:space="0" w:color="auto"/>
            <w:left w:val="none" w:sz="0" w:space="0" w:color="auto"/>
            <w:bottom w:val="none" w:sz="0" w:space="0" w:color="auto"/>
            <w:right w:val="none" w:sz="0" w:space="0" w:color="auto"/>
          </w:divBdr>
        </w:div>
        <w:div w:id="1068649210">
          <w:marLeft w:val="0"/>
          <w:marRight w:val="0"/>
          <w:marTop w:val="0"/>
          <w:marBottom w:val="0"/>
          <w:divBdr>
            <w:top w:val="none" w:sz="0" w:space="0" w:color="auto"/>
            <w:left w:val="none" w:sz="0" w:space="0" w:color="auto"/>
            <w:bottom w:val="none" w:sz="0" w:space="0" w:color="auto"/>
            <w:right w:val="none" w:sz="0" w:space="0" w:color="auto"/>
          </w:divBdr>
        </w:div>
        <w:div w:id="1677806919">
          <w:marLeft w:val="0"/>
          <w:marRight w:val="0"/>
          <w:marTop w:val="0"/>
          <w:marBottom w:val="0"/>
          <w:divBdr>
            <w:top w:val="none" w:sz="0" w:space="0" w:color="auto"/>
            <w:left w:val="none" w:sz="0" w:space="0" w:color="auto"/>
            <w:bottom w:val="none" w:sz="0" w:space="0" w:color="auto"/>
            <w:right w:val="none" w:sz="0" w:space="0" w:color="auto"/>
          </w:divBdr>
        </w:div>
        <w:div w:id="1157266695">
          <w:marLeft w:val="0"/>
          <w:marRight w:val="0"/>
          <w:marTop w:val="0"/>
          <w:marBottom w:val="0"/>
          <w:divBdr>
            <w:top w:val="none" w:sz="0" w:space="0" w:color="auto"/>
            <w:left w:val="none" w:sz="0" w:space="0" w:color="auto"/>
            <w:bottom w:val="none" w:sz="0" w:space="0" w:color="auto"/>
            <w:right w:val="none" w:sz="0" w:space="0" w:color="auto"/>
          </w:divBdr>
        </w:div>
        <w:div w:id="494031028">
          <w:marLeft w:val="0"/>
          <w:marRight w:val="0"/>
          <w:marTop w:val="0"/>
          <w:marBottom w:val="0"/>
          <w:divBdr>
            <w:top w:val="none" w:sz="0" w:space="0" w:color="auto"/>
            <w:left w:val="none" w:sz="0" w:space="0" w:color="auto"/>
            <w:bottom w:val="none" w:sz="0" w:space="0" w:color="auto"/>
            <w:right w:val="none" w:sz="0" w:space="0" w:color="auto"/>
          </w:divBdr>
        </w:div>
        <w:div w:id="478226027">
          <w:marLeft w:val="0"/>
          <w:marRight w:val="0"/>
          <w:marTop w:val="0"/>
          <w:marBottom w:val="0"/>
          <w:divBdr>
            <w:top w:val="none" w:sz="0" w:space="0" w:color="auto"/>
            <w:left w:val="none" w:sz="0" w:space="0" w:color="auto"/>
            <w:bottom w:val="none" w:sz="0" w:space="0" w:color="auto"/>
            <w:right w:val="none" w:sz="0" w:space="0" w:color="auto"/>
          </w:divBdr>
        </w:div>
        <w:div w:id="2064281623">
          <w:marLeft w:val="0"/>
          <w:marRight w:val="0"/>
          <w:marTop w:val="0"/>
          <w:marBottom w:val="0"/>
          <w:divBdr>
            <w:top w:val="none" w:sz="0" w:space="0" w:color="auto"/>
            <w:left w:val="none" w:sz="0" w:space="0" w:color="auto"/>
            <w:bottom w:val="none" w:sz="0" w:space="0" w:color="auto"/>
            <w:right w:val="none" w:sz="0" w:space="0" w:color="auto"/>
          </w:divBdr>
        </w:div>
        <w:div w:id="1053893983">
          <w:marLeft w:val="0"/>
          <w:marRight w:val="0"/>
          <w:marTop w:val="0"/>
          <w:marBottom w:val="0"/>
          <w:divBdr>
            <w:top w:val="none" w:sz="0" w:space="0" w:color="auto"/>
            <w:left w:val="none" w:sz="0" w:space="0" w:color="auto"/>
            <w:bottom w:val="none" w:sz="0" w:space="0" w:color="auto"/>
            <w:right w:val="none" w:sz="0" w:space="0" w:color="auto"/>
          </w:divBdr>
        </w:div>
        <w:div w:id="903030386">
          <w:marLeft w:val="0"/>
          <w:marRight w:val="0"/>
          <w:marTop w:val="0"/>
          <w:marBottom w:val="0"/>
          <w:divBdr>
            <w:top w:val="none" w:sz="0" w:space="0" w:color="auto"/>
            <w:left w:val="none" w:sz="0" w:space="0" w:color="auto"/>
            <w:bottom w:val="none" w:sz="0" w:space="0" w:color="auto"/>
            <w:right w:val="none" w:sz="0" w:space="0" w:color="auto"/>
          </w:divBdr>
        </w:div>
        <w:div w:id="898245451">
          <w:marLeft w:val="0"/>
          <w:marRight w:val="0"/>
          <w:marTop w:val="0"/>
          <w:marBottom w:val="240"/>
          <w:divBdr>
            <w:top w:val="none" w:sz="0" w:space="0" w:color="auto"/>
            <w:left w:val="none" w:sz="0" w:space="0" w:color="auto"/>
            <w:bottom w:val="none" w:sz="0" w:space="0" w:color="auto"/>
            <w:right w:val="none" w:sz="0" w:space="0" w:color="auto"/>
          </w:divBdr>
        </w:div>
        <w:div w:id="214705915">
          <w:marLeft w:val="0"/>
          <w:marRight w:val="0"/>
          <w:marTop w:val="0"/>
          <w:marBottom w:val="0"/>
          <w:divBdr>
            <w:top w:val="none" w:sz="0" w:space="0" w:color="auto"/>
            <w:left w:val="none" w:sz="0" w:space="0" w:color="auto"/>
            <w:bottom w:val="none" w:sz="0" w:space="0" w:color="auto"/>
            <w:right w:val="none" w:sz="0" w:space="0" w:color="auto"/>
          </w:divBdr>
        </w:div>
        <w:div w:id="286856589">
          <w:marLeft w:val="0"/>
          <w:marRight w:val="0"/>
          <w:marTop w:val="0"/>
          <w:marBottom w:val="0"/>
          <w:divBdr>
            <w:top w:val="none" w:sz="0" w:space="0" w:color="auto"/>
            <w:left w:val="none" w:sz="0" w:space="0" w:color="auto"/>
            <w:bottom w:val="none" w:sz="0" w:space="0" w:color="auto"/>
            <w:right w:val="none" w:sz="0" w:space="0" w:color="auto"/>
          </w:divBdr>
        </w:div>
        <w:div w:id="1626734753">
          <w:marLeft w:val="0"/>
          <w:marRight w:val="0"/>
          <w:marTop w:val="0"/>
          <w:marBottom w:val="0"/>
          <w:divBdr>
            <w:top w:val="none" w:sz="0" w:space="0" w:color="auto"/>
            <w:left w:val="none" w:sz="0" w:space="0" w:color="auto"/>
            <w:bottom w:val="none" w:sz="0" w:space="0" w:color="auto"/>
            <w:right w:val="none" w:sz="0" w:space="0" w:color="auto"/>
          </w:divBdr>
        </w:div>
        <w:div w:id="1519351950">
          <w:marLeft w:val="0"/>
          <w:marRight w:val="0"/>
          <w:marTop w:val="0"/>
          <w:marBottom w:val="0"/>
          <w:divBdr>
            <w:top w:val="none" w:sz="0" w:space="0" w:color="auto"/>
            <w:left w:val="none" w:sz="0" w:space="0" w:color="auto"/>
            <w:bottom w:val="none" w:sz="0" w:space="0" w:color="auto"/>
            <w:right w:val="none" w:sz="0" w:space="0" w:color="auto"/>
          </w:divBdr>
        </w:div>
        <w:div w:id="2135176707">
          <w:marLeft w:val="0"/>
          <w:marRight w:val="0"/>
          <w:marTop w:val="0"/>
          <w:marBottom w:val="0"/>
          <w:divBdr>
            <w:top w:val="none" w:sz="0" w:space="0" w:color="auto"/>
            <w:left w:val="none" w:sz="0" w:space="0" w:color="auto"/>
            <w:bottom w:val="none" w:sz="0" w:space="0" w:color="auto"/>
            <w:right w:val="none" w:sz="0" w:space="0" w:color="auto"/>
          </w:divBdr>
        </w:div>
        <w:div w:id="887298825">
          <w:marLeft w:val="0"/>
          <w:marRight w:val="0"/>
          <w:marTop w:val="0"/>
          <w:marBottom w:val="0"/>
          <w:divBdr>
            <w:top w:val="none" w:sz="0" w:space="0" w:color="auto"/>
            <w:left w:val="none" w:sz="0" w:space="0" w:color="auto"/>
            <w:bottom w:val="none" w:sz="0" w:space="0" w:color="auto"/>
            <w:right w:val="none" w:sz="0" w:space="0" w:color="auto"/>
          </w:divBdr>
        </w:div>
        <w:div w:id="840588329">
          <w:marLeft w:val="0"/>
          <w:marRight w:val="0"/>
          <w:marTop w:val="0"/>
          <w:marBottom w:val="0"/>
          <w:divBdr>
            <w:top w:val="none" w:sz="0" w:space="0" w:color="auto"/>
            <w:left w:val="none" w:sz="0" w:space="0" w:color="auto"/>
            <w:bottom w:val="none" w:sz="0" w:space="0" w:color="auto"/>
            <w:right w:val="none" w:sz="0" w:space="0" w:color="auto"/>
          </w:divBdr>
        </w:div>
        <w:div w:id="618756613">
          <w:marLeft w:val="0"/>
          <w:marRight w:val="0"/>
          <w:marTop w:val="0"/>
          <w:marBottom w:val="0"/>
          <w:divBdr>
            <w:top w:val="none" w:sz="0" w:space="0" w:color="auto"/>
            <w:left w:val="none" w:sz="0" w:space="0" w:color="auto"/>
            <w:bottom w:val="none" w:sz="0" w:space="0" w:color="auto"/>
            <w:right w:val="none" w:sz="0" w:space="0" w:color="auto"/>
          </w:divBdr>
        </w:div>
        <w:div w:id="799808590">
          <w:marLeft w:val="0"/>
          <w:marRight w:val="0"/>
          <w:marTop w:val="0"/>
          <w:marBottom w:val="0"/>
          <w:divBdr>
            <w:top w:val="none" w:sz="0" w:space="0" w:color="auto"/>
            <w:left w:val="none" w:sz="0" w:space="0" w:color="auto"/>
            <w:bottom w:val="none" w:sz="0" w:space="0" w:color="auto"/>
            <w:right w:val="none" w:sz="0" w:space="0" w:color="auto"/>
          </w:divBdr>
        </w:div>
        <w:div w:id="1558400154">
          <w:marLeft w:val="0"/>
          <w:marRight w:val="0"/>
          <w:marTop w:val="0"/>
          <w:marBottom w:val="0"/>
          <w:divBdr>
            <w:top w:val="none" w:sz="0" w:space="0" w:color="auto"/>
            <w:left w:val="none" w:sz="0" w:space="0" w:color="auto"/>
            <w:bottom w:val="none" w:sz="0" w:space="0" w:color="auto"/>
            <w:right w:val="none" w:sz="0" w:space="0" w:color="auto"/>
          </w:divBdr>
        </w:div>
        <w:div w:id="1072771509">
          <w:marLeft w:val="0"/>
          <w:marRight w:val="0"/>
          <w:marTop w:val="0"/>
          <w:marBottom w:val="0"/>
          <w:divBdr>
            <w:top w:val="none" w:sz="0" w:space="0" w:color="auto"/>
            <w:left w:val="none" w:sz="0" w:space="0" w:color="auto"/>
            <w:bottom w:val="none" w:sz="0" w:space="0" w:color="auto"/>
            <w:right w:val="none" w:sz="0" w:space="0" w:color="auto"/>
          </w:divBdr>
        </w:div>
        <w:div w:id="8721467">
          <w:marLeft w:val="0"/>
          <w:marRight w:val="0"/>
          <w:marTop w:val="0"/>
          <w:marBottom w:val="0"/>
          <w:divBdr>
            <w:top w:val="none" w:sz="0" w:space="0" w:color="auto"/>
            <w:left w:val="none" w:sz="0" w:space="0" w:color="auto"/>
            <w:bottom w:val="none" w:sz="0" w:space="0" w:color="auto"/>
            <w:right w:val="none" w:sz="0" w:space="0" w:color="auto"/>
          </w:divBdr>
        </w:div>
        <w:div w:id="579681606">
          <w:marLeft w:val="0"/>
          <w:marRight w:val="0"/>
          <w:marTop w:val="0"/>
          <w:marBottom w:val="0"/>
          <w:divBdr>
            <w:top w:val="none" w:sz="0" w:space="0" w:color="auto"/>
            <w:left w:val="none" w:sz="0" w:space="0" w:color="auto"/>
            <w:bottom w:val="none" w:sz="0" w:space="0" w:color="auto"/>
            <w:right w:val="none" w:sz="0" w:space="0" w:color="auto"/>
          </w:divBdr>
        </w:div>
        <w:div w:id="1245533530">
          <w:marLeft w:val="0"/>
          <w:marRight w:val="0"/>
          <w:marTop w:val="0"/>
          <w:marBottom w:val="0"/>
          <w:divBdr>
            <w:top w:val="none" w:sz="0" w:space="0" w:color="auto"/>
            <w:left w:val="none" w:sz="0" w:space="0" w:color="auto"/>
            <w:bottom w:val="none" w:sz="0" w:space="0" w:color="auto"/>
            <w:right w:val="none" w:sz="0" w:space="0" w:color="auto"/>
          </w:divBdr>
        </w:div>
        <w:div w:id="1882814642">
          <w:marLeft w:val="0"/>
          <w:marRight w:val="0"/>
          <w:marTop w:val="0"/>
          <w:marBottom w:val="0"/>
          <w:divBdr>
            <w:top w:val="none" w:sz="0" w:space="0" w:color="auto"/>
            <w:left w:val="none" w:sz="0" w:space="0" w:color="auto"/>
            <w:bottom w:val="none" w:sz="0" w:space="0" w:color="auto"/>
            <w:right w:val="none" w:sz="0" w:space="0" w:color="auto"/>
          </w:divBdr>
        </w:div>
        <w:div w:id="1790970787">
          <w:marLeft w:val="0"/>
          <w:marRight w:val="0"/>
          <w:marTop w:val="0"/>
          <w:marBottom w:val="0"/>
          <w:divBdr>
            <w:top w:val="none" w:sz="0" w:space="0" w:color="auto"/>
            <w:left w:val="none" w:sz="0" w:space="0" w:color="auto"/>
            <w:bottom w:val="none" w:sz="0" w:space="0" w:color="auto"/>
            <w:right w:val="none" w:sz="0" w:space="0" w:color="auto"/>
          </w:divBdr>
        </w:div>
        <w:div w:id="1374382730">
          <w:marLeft w:val="0"/>
          <w:marRight w:val="0"/>
          <w:marTop w:val="0"/>
          <w:marBottom w:val="0"/>
          <w:divBdr>
            <w:top w:val="none" w:sz="0" w:space="0" w:color="auto"/>
            <w:left w:val="none" w:sz="0" w:space="0" w:color="auto"/>
            <w:bottom w:val="none" w:sz="0" w:space="0" w:color="auto"/>
            <w:right w:val="none" w:sz="0" w:space="0" w:color="auto"/>
          </w:divBdr>
        </w:div>
        <w:div w:id="1653873990">
          <w:marLeft w:val="0"/>
          <w:marRight w:val="0"/>
          <w:marTop w:val="0"/>
          <w:marBottom w:val="0"/>
          <w:divBdr>
            <w:top w:val="none" w:sz="0" w:space="0" w:color="auto"/>
            <w:left w:val="none" w:sz="0" w:space="0" w:color="auto"/>
            <w:bottom w:val="none" w:sz="0" w:space="0" w:color="auto"/>
            <w:right w:val="none" w:sz="0" w:space="0" w:color="auto"/>
          </w:divBdr>
        </w:div>
        <w:div w:id="640117931">
          <w:marLeft w:val="0"/>
          <w:marRight w:val="0"/>
          <w:marTop w:val="0"/>
          <w:marBottom w:val="0"/>
          <w:divBdr>
            <w:top w:val="none" w:sz="0" w:space="0" w:color="auto"/>
            <w:left w:val="none" w:sz="0" w:space="0" w:color="auto"/>
            <w:bottom w:val="none" w:sz="0" w:space="0" w:color="auto"/>
            <w:right w:val="none" w:sz="0" w:space="0" w:color="auto"/>
          </w:divBdr>
        </w:div>
        <w:div w:id="7997376">
          <w:marLeft w:val="0"/>
          <w:marRight w:val="0"/>
          <w:marTop w:val="0"/>
          <w:marBottom w:val="0"/>
          <w:divBdr>
            <w:top w:val="none" w:sz="0" w:space="0" w:color="auto"/>
            <w:left w:val="none" w:sz="0" w:space="0" w:color="auto"/>
            <w:bottom w:val="none" w:sz="0" w:space="0" w:color="auto"/>
            <w:right w:val="none" w:sz="0" w:space="0" w:color="auto"/>
          </w:divBdr>
        </w:div>
        <w:div w:id="1345787267">
          <w:marLeft w:val="0"/>
          <w:marRight w:val="0"/>
          <w:marTop w:val="0"/>
          <w:marBottom w:val="0"/>
          <w:divBdr>
            <w:top w:val="none" w:sz="0" w:space="0" w:color="auto"/>
            <w:left w:val="none" w:sz="0" w:space="0" w:color="auto"/>
            <w:bottom w:val="none" w:sz="0" w:space="0" w:color="auto"/>
            <w:right w:val="none" w:sz="0" w:space="0" w:color="auto"/>
          </w:divBdr>
        </w:div>
        <w:div w:id="1416895305">
          <w:marLeft w:val="0"/>
          <w:marRight w:val="0"/>
          <w:marTop w:val="0"/>
          <w:marBottom w:val="0"/>
          <w:divBdr>
            <w:top w:val="none" w:sz="0" w:space="0" w:color="auto"/>
            <w:left w:val="none" w:sz="0" w:space="0" w:color="auto"/>
            <w:bottom w:val="none" w:sz="0" w:space="0" w:color="auto"/>
            <w:right w:val="none" w:sz="0" w:space="0" w:color="auto"/>
          </w:divBdr>
        </w:div>
        <w:div w:id="1104375003">
          <w:marLeft w:val="0"/>
          <w:marRight w:val="0"/>
          <w:marTop w:val="0"/>
          <w:marBottom w:val="0"/>
          <w:divBdr>
            <w:top w:val="none" w:sz="0" w:space="0" w:color="auto"/>
            <w:left w:val="none" w:sz="0" w:space="0" w:color="auto"/>
            <w:bottom w:val="none" w:sz="0" w:space="0" w:color="auto"/>
            <w:right w:val="none" w:sz="0" w:space="0" w:color="auto"/>
          </w:divBdr>
        </w:div>
        <w:div w:id="630791001">
          <w:marLeft w:val="0"/>
          <w:marRight w:val="0"/>
          <w:marTop w:val="0"/>
          <w:marBottom w:val="0"/>
          <w:divBdr>
            <w:top w:val="none" w:sz="0" w:space="0" w:color="auto"/>
            <w:left w:val="none" w:sz="0" w:space="0" w:color="auto"/>
            <w:bottom w:val="none" w:sz="0" w:space="0" w:color="auto"/>
            <w:right w:val="none" w:sz="0" w:space="0" w:color="auto"/>
          </w:divBdr>
        </w:div>
        <w:div w:id="895703548">
          <w:marLeft w:val="0"/>
          <w:marRight w:val="0"/>
          <w:marTop w:val="0"/>
          <w:marBottom w:val="0"/>
          <w:divBdr>
            <w:top w:val="none" w:sz="0" w:space="0" w:color="auto"/>
            <w:left w:val="none" w:sz="0" w:space="0" w:color="auto"/>
            <w:bottom w:val="none" w:sz="0" w:space="0" w:color="auto"/>
            <w:right w:val="none" w:sz="0" w:space="0" w:color="auto"/>
          </w:divBdr>
        </w:div>
        <w:div w:id="940603059">
          <w:marLeft w:val="0"/>
          <w:marRight w:val="0"/>
          <w:marTop w:val="0"/>
          <w:marBottom w:val="0"/>
          <w:divBdr>
            <w:top w:val="none" w:sz="0" w:space="0" w:color="auto"/>
            <w:left w:val="none" w:sz="0" w:space="0" w:color="auto"/>
            <w:bottom w:val="none" w:sz="0" w:space="0" w:color="auto"/>
            <w:right w:val="none" w:sz="0" w:space="0" w:color="auto"/>
          </w:divBdr>
        </w:div>
        <w:div w:id="1812287823">
          <w:marLeft w:val="0"/>
          <w:marRight w:val="0"/>
          <w:marTop w:val="0"/>
          <w:marBottom w:val="0"/>
          <w:divBdr>
            <w:top w:val="none" w:sz="0" w:space="0" w:color="auto"/>
            <w:left w:val="none" w:sz="0" w:space="0" w:color="auto"/>
            <w:bottom w:val="none" w:sz="0" w:space="0" w:color="auto"/>
            <w:right w:val="none" w:sz="0" w:space="0" w:color="auto"/>
          </w:divBdr>
        </w:div>
        <w:div w:id="1362629091">
          <w:marLeft w:val="0"/>
          <w:marRight w:val="0"/>
          <w:marTop w:val="0"/>
          <w:marBottom w:val="0"/>
          <w:divBdr>
            <w:top w:val="none" w:sz="0" w:space="0" w:color="auto"/>
            <w:left w:val="none" w:sz="0" w:space="0" w:color="auto"/>
            <w:bottom w:val="none" w:sz="0" w:space="0" w:color="auto"/>
            <w:right w:val="none" w:sz="0" w:space="0" w:color="auto"/>
          </w:divBdr>
        </w:div>
        <w:div w:id="1202013579">
          <w:marLeft w:val="0"/>
          <w:marRight w:val="0"/>
          <w:marTop w:val="0"/>
          <w:marBottom w:val="0"/>
          <w:divBdr>
            <w:top w:val="none" w:sz="0" w:space="0" w:color="auto"/>
            <w:left w:val="none" w:sz="0" w:space="0" w:color="auto"/>
            <w:bottom w:val="none" w:sz="0" w:space="0" w:color="auto"/>
            <w:right w:val="none" w:sz="0" w:space="0" w:color="auto"/>
          </w:divBdr>
        </w:div>
        <w:div w:id="82918604">
          <w:marLeft w:val="0"/>
          <w:marRight w:val="0"/>
          <w:marTop w:val="0"/>
          <w:marBottom w:val="0"/>
          <w:divBdr>
            <w:top w:val="none" w:sz="0" w:space="0" w:color="auto"/>
            <w:left w:val="none" w:sz="0" w:space="0" w:color="auto"/>
            <w:bottom w:val="none" w:sz="0" w:space="0" w:color="auto"/>
            <w:right w:val="none" w:sz="0" w:space="0" w:color="auto"/>
          </w:divBdr>
        </w:div>
        <w:div w:id="890577452">
          <w:marLeft w:val="0"/>
          <w:marRight w:val="0"/>
          <w:marTop w:val="0"/>
          <w:marBottom w:val="0"/>
          <w:divBdr>
            <w:top w:val="none" w:sz="0" w:space="0" w:color="auto"/>
            <w:left w:val="none" w:sz="0" w:space="0" w:color="auto"/>
            <w:bottom w:val="none" w:sz="0" w:space="0" w:color="auto"/>
            <w:right w:val="none" w:sz="0" w:space="0" w:color="auto"/>
          </w:divBdr>
        </w:div>
        <w:div w:id="2046756252">
          <w:marLeft w:val="0"/>
          <w:marRight w:val="0"/>
          <w:marTop w:val="0"/>
          <w:marBottom w:val="0"/>
          <w:divBdr>
            <w:top w:val="none" w:sz="0" w:space="0" w:color="auto"/>
            <w:left w:val="none" w:sz="0" w:space="0" w:color="auto"/>
            <w:bottom w:val="none" w:sz="0" w:space="0" w:color="auto"/>
            <w:right w:val="none" w:sz="0" w:space="0" w:color="auto"/>
          </w:divBdr>
        </w:div>
        <w:div w:id="1228032981">
          <w:marLeft w:val="0"/>
          <w:marRight w:val="0"/>
          <w:marTop w:val="0"/>
          <w:marBottom w:val="0"/>
          <w:divBdr>
            <w:top w:val="none" w:sz="0" w:space="0" w:color="auto"/>
            <w:left w:val="none" w:sz="0" w:space="0" w:color="auto"/>
            <w:bottom w:val="none" w:sz="0" w:space="0" w:color="auto"/>
            <w:right w:val="none" w:sz="0" w:space="0" w:color="auto"/>
          </w:divBdr>
        </w:div>
        <w:div w:id="1412049321">
          <w:marLeft w:val="0"/>
          <w:marRight w:val="0"/>
          <w:marTop w:val="0"/>
          <w:marBottom w:val="0"/>
          <w:divBdr>
            <w:top w:val="none" w:sz="0" w:space="0" w:color="auto"/>
            <w:left w:val="none" w:sz="0" w:space="0" w:color="auto"/>
            <w:bottom w:val="none" w:sz="0" w:space="0" w:color="auto"/>
            <w:right w:val="none" w:sz="0" w:space="0" w:color="auto"/>
          </w:divBdr>
        </w:div>
        <w:div w:id="1598294228">
          <w:marLeft w:val="0"/>
          <w:marRight w:val="0"/>
          <w:marTop w:val="0"/>
          <w:marBottom w:val="0"/>
          <w:divBdr>
            <w:top w:val="none" w:sz="0" w:space="0" w:color="auto"/>
            <w:left w:val="none" w:sz="0" w:space="0" w:color="auto"/>
            <w:bottom w:val="none" w:sz="0" w:space="0" w:color="auto"/>
            <w:right w:val="none" w:sz="0" w:space="0" w:color="auto"/>
          </w:divBdr>
        </w:div>
        <w:div w:id="1137140571">
          <w:marLeft w:val="0"/>
          <w:marRight w:val="0"/>
          <w:marTop w:val="0"/>
          <w:marBottom w:val="0"/>
          <w:divBdr>
            <w:top w:val="none" w:sz="0" w:space="0" w:color="auto"/>
            <w:left w:val="none" w:sz="0" w:space="0" w:color="auto"/>
            <w:bottom w:val="none" w:sz="0" w:space="0" w:color="auto"/>
            <w:right w:val="none" w:sz="0" w:space="0" w:color="auto"/>
          </w:divBdr>
        </w:div>
        <w:div w:id="801197083">
          <w:marLeft w:val="0"/>
          <w:marRight w:val="0"/>
          <w:marTop w:val="0"/>
          <w:marBottom w:val="0"/>
          <w:divBdr>
            <w:top w:val="none" w:sz="0" w:space="0" w:color="auto"/>
            <w:left w:val="none" w:sz="0" w:space="0" w:color="auto"/>
            <w:bottom w:val="none" w:sz="0" w:space="0" w:color="auto"/>
            <w:right w:val="none" w:sz="0" w:space="0" w:color="auto"/>
          </w:divBdr>
        </w:div>
        <w:div w:id="1093086113">
          <w:marLeft w:val="0"/>
          <w:marRight w:val="0"/>
          <w:marTop w:val="0"/>
          <w:marBottom w:val="0"/>
          <w:divBdr>
            <w:top w:val="none" w:sz="0" w:space="0" w:color="auto"/>
            <w:left w:val="none" w:sz="0" w:space="0" w:color="auto"/>
            <w:bottom w:val="none" w:sz="0" w:space="0" w:color="auto"/>
            <w:right w:val="none" w:sz="0" w:space="0" w:color="auto"/>
          </w:divBdr>
        </w:div>
        <w:div w:id="1287010472">
          <w:marLeft w:val="0"/>
          <w:marRight w:val="0"/>
          <w:marTop w:val="0"/>
          <w:marBottom w:val="0"/>
          <w:divBdr>
            <w:top w:val="none" w:sz="0" w:space="0" w:color="auto"/>
            <w:left w:val="none" w:sz="0" w:space="0" w:color="auto"/>
            <w:bottom w:val="none" w:sz="0" w:space="0" w:color="auto"/>
            <w:right w:val="none" w:sz="0" w:space="0" w:color="auto"/>
          </w:divBdr>
        </w:div>
        <w:div w:id="351566700">
          <w:marLeft w:val="0"/>
          <w:marRight w:val="0"/>
          <w:marTop w:val="0"/>
          <w:marBottom w:val="0"/>
          <w:divBdr>
            <w:top w:val="none" w:sz="0" w:space="0" w:color="auto"/>
            <w:left w:val="none" w:sz="0" w:space="0" w:color="auto"/>
            <w:bottom w:val="none" w:sz="0" w:space="0" w:color="auto"/>
            <w:right w:val="none" w:sz="0" w:space="0" w:color="auto"/>
          </w:divBdr>
        </w:div>
        <w:div w:id="495924770">
          <w:marLeft w:val="0"/>
          <w:marRight w:val="0"/>
          <w:marTop w:val="0"/>
          <w:marBottom w:val="0"/>
          <w:divBdr>
            <w:top w:val="none" w:sz="0" w:space="0" w:color="auto"/>
            <w:left w:val="none" w:sz="0" w:space="0" w:color="auto"/>
            <w:bottom w:val="none" w:sz="0" w:space="0" w:color="auto"/>
            <w:right w:val="none" w:sz="0" w:space="0" w:color="auto"/>
          </w:divBdr>
        </w:div>
        <w:div w:id="1137190137">
          <w:marLeft w:val="0"/>
          <w:marRight w:val="0"/>
          <w:marTop w:val="0"/>
          <w:marBottom w:val="0"/>
          <w:divBdr>
            <w:top w:val="none" w:sz="0" w:space="0" w:color="auto"/>
            <w:left w:val="none" w:sz="0" w:space="0" w:color="auto"/>
            <w:bottom w:val="none" w:sz="0" w:space="0" w:color="auto"/>
            <w:right w:val="none" w:sz="0" w:space="0" w:color="auto"/>
          </w:divBdr>
        </w:div>
        <w:div w:id="2082632186">
          <w:marLeft w:val="0"/>
          <w:marRight w:val="0"/>
          <w:marTop w:val="0"/>
          <w:marBottom w:val="0"/>
          <w:divBdr>
            <w:top w:val="none" w:sz="0" w:space="0" w:color="auto"/>
            <w:left w:val="none" w:sz="0" w:space="0" w:color="auto"/>
            <w:bottom w:val="none" w:sz="0" w:space="0" w:color="auto"/>
            <w:right w:val="none" w:sz="0" w:space="0" w:color="auto"/>
          </w:divBdr>
        </w:div>
        <w:div w:id="982779681">
          <w:marLeft w:val="0"/>
          <w:marRight w:val="0"/>
          <w:marTop w:val="0"/>
          <w:marBottom w:val="0"/>
          <w:divBdr>
            <w:top w:val="none" w:sz="0" w:space="0" w:color="auto"/>
            <w:left w:val="none" w:sz="0" w:space="0" w:color="auto"/>
            <w:bottom w:val="none" w:sz="0" w:space="0" w:color="auto"/>
            <w:right w:val="none" w:sz="0" w:space="0" w:color="auto"/>
          </w:divBdr>
        </w:div>
        <w:div w:id="329137582">
          <w:marLeft w:val="0"/>
          <w:marRight w:val="0"/>
          <w:marTop w:val="0"/>
          <w:marBottom w:val="0"/>
          <w:divBdr>
            <w:top w:val="none" w:sz="0" w:space="0" w:color="auto"/>
            <w:left w:val="none" w:sz="0" w:space="0" w:color="auto"/>
            <w:bottom w:val="none" w:sz="0" w:space="0" w:color="auto"/>
            <w:right w:val="none" w:sz="0" w:space="0" w:color="auto"/>
          </w:divBdr>
        </w:div>
        <w:div w:id="1254363383">
          <w:marLeft w:val="0"/>
          <w:marRight w:val="0"/>
          <w:marTop w:val="0"/>
          <w:marBottom w:val="0"/>
          <w:divBdr>
            <w:top w:val="none" w:sz="0" w:space="0" w:color="auto"/>
            <w:left w:val="none" w:sz="0" w:space="0" w:color="auto"/>
            <w:bottom w:val="none" w:sz="0" w:space="0" w:color="auto"/>
            <w:right w:val="none" w:sz="0" w:space="0" w:color="auto"/>
          </w:divBdr>
        </w:div>
        <w:div w:id="1424449861">
          <w:marLeft w:val="0"/>
          <w:marRight w:val="0"/>
          <w:marTop w:val="0"/>
          <w:marBottom w:val="0"/>
          <w:divBdr>
            <w:top w:val="none" w:sz="0" w:space="0" w:color="auto"/>
            <w:left w:val="none" w:sz="0" w:space="0" w:color="auto"/>
            <w:bottom w:val="none" w:sz="0" w:space="0" w:color="auto"/>
            <w:right w:val="none" w:sz="0" w:space="0" w:color="auto"/>
          </w:divBdr>
        </w:div>
        <w:div w:id="837816716">
          <w:marLeft w:val="0"/>
          <w:marRight w:val="0"/>
          <w:marTop w:val="0"/>
          <w:marBottom w:val="0"/>
          <w:divBdr>
            <w:top w:val="none" w:sz="0" w:space="0" w:color="auto"/>
            <w:left w:val="none" w:sz="0" w:space="0" w:color="auto"/>
            <w:bottom w:val="none" w:sz="0" w:space="0" w:color="auto"/>
            <w:right w:val="none" w:sz="0" w:space="0" w:color="auto"/>
          </w:divBdr>
        </w:div>
        <w:div w:id="675811919">
          <w:marLeft w:val="0"/>
          <w:marRight w:val="0"/>
          <w:marTop w:val="0"/>
          <w:marBottom w:val="0"/>
          <w:divBdr>
            <w:top w:val="none" w:sz="0" w:space="0" w:color="auto"/>
            <w:left w:val="none" w:sz="0" w:space="0" w:color="auto"/>
            <w:bottom w:val="none" w:sz="0" w:space="0" w:color="auto"/>
            <w:right w:val="none" w:sz="0" w:space="0" w:color="auto"/>
          </w:divBdr>
        </w:div>
        <w:div w:id="845827893">
          <w:marLeft w:val="0"/>
          <w:marRight w:val="0"/>
          <w:marTop w:val="0"/>
          <w:marBottom w:val="0"/>
          <w:divBdr>
            <w:top w:val="none" w:sz="0" w:space="0" w:color="auto"/>
            <w:left w:val="none" w:sz="0" w:space="0" w:color="auto"/>
            <w:bottom w:val="none" w:sz="0" w:space="0" w:color="auto"/>
            <w:right w:val="none" w:sz="0" w:space="0" w:color="auto"/>
          </w:divBdr>
        </w:div>
        <w:div w:id="1437866983">
          <w:marLeft w:val="0"/>
          <w:marRight w:val="0"/>
          <w:marTop w:val="0"/>
          <w:marBottom w:val="0"/>
          <w:divBdr>
            <w:top w:val="none" w:sz="0" w:space="0" w:color="auto"/>
            <w:left w:val="none" w:sz="0" w:space="0" w:color="auto"/>
            <w:bottom w:val="none" w:sz="0" w:space="0" w:color="auto"/>
            <w:right w:val="none" w:sz="0" w:space="0" w:color="auto"/>
          </w:divBdr>
        </w:div>
        <w:div w:id="69546714">
          <w:marLeft w:val="0"/>
          <w:marRight w:val="0"/>
          <w:marTop w:val="0"/>
          <w:marBottom w:val="0"/>
          <w:divBdr>
            <w:top w:val="none" w:sz="0" w:space="0" w:color="auto"/>
            <w:left w:val="none" w:sz="0" w:space="0" w:color="auto"/>
            <w:bottom w:val="none" w:sz="0" w:space="0" w:color="auto"/>
            <w:right w:val="none" w:sz="0" w:space="0" w:color="auto"/>
          </w:divBdr>
        </w:div>
        <w:div w:id="1813209001">
          <w:marLeft w:val="0"/>
          <w:marRight w:val="0"/>
          <w:marTop w:val="0"/>
          <w:marBottom w:val="0"/>
          <w:divBdr>
            <w:top w:val="none" w:sz="0" w:space="0" w:color="auto"/>
            <w:left w:val="none" w:sz="0" w:space="0" w:color="auto"/>
            <w:bottom w:val="none" w:sz="0" w:space="0" w:color="auto"/>
            <w:right w:val="none" w:sz="0" w:space="0" w:color="auto"/>
          </w:divBdr>
        </w:div>
        <w:div w:id="2034838994">
          <w:marLeft w:val="0"/>
          <w:marRight w:val="0"/>
          <w:marTop w:val="0"/>
          <w:marBottom w:val="0"/>
          <w:divBdr>
            <w:top w:val="none" w:sz="0" w:space="0" w:color="auto"/>
            <w:left w:val="none" w:sz="0" w:space="0" w:color="auto"/>
            <w:bottom w:val="none" w:sz="0" w:space="0" w:color="auto"/>
            <w:right w:val="none" w:sz="0" w:space="0" w:color="auto"/>
          </w:divBdr>
        </w:div>
        <w:div w:id="1498690360">
          <w:marLeft w:val="0"/>
          <w:marRight w:val="0"/>
          <w:marTop w:val="0"/>
          <w:marBottom w:val="0"/>
          <w:divBdr>
            <w:top w:val="none" w:sz="0" w:space="0" w:color="auto"/>
            <w:left w:val="none" w:sz="0" w:space="0" w:color="auto"/>
            <w:bottom w:val="none" w:sz="0" w:space="0" w:color="auto"/>
            <w:right w:val="none" w:sz="0" w:space="0" w:color="auto"/>
          </w:divBdr>
        </w:div>
        <w:div w:id="1947811755">
          <w:marLeft w:val="0"/>
          <w:marRight w:val="0"/>
          <w:marTop w:val="0"/>
          <w:marBottom w:val="0"/>
          <w:divBdr>
            <w:top w:val="none" w:sz="0" w:space="0" w:color="auto"/>
            <w:left w:val="none" w:sz="0" w:space="0" w:color="auto"/>
            <w:bottom w:val="none" w:sz="0" w:space="0" w:color="auto"/>
            <w:right w:val="none" w:sz="0" w:space="0" w:color="auto"/>
          </w:divBdr>
        </w:div>
        <w:div w:id="812792090">
          <w:marLeft w:val="0"/>
          <w:marRight w:val="0"/>
          <w:marTop w:val="0"/>
          <w:marBottom w:val="0"/>
          <w:divBdr>
            <w:top w:val="none" w:sz="0" w:space="0" w:color="auto"/>
            <w:left w:val="none" w:sz="0" w:space="0" w:color="auto"/>
            <w:bottom w:val="none" w:sz="0" w:space="0" w:color="auto"/>
            <w:right w:val="none" w:sz="0" w:space="0" w:color="auto"/>
          </w:divBdr>
        </w:div>
        <w:div w:id="1089500066">
          <w:marLeft w:val="0"/>
          <w:marRight w:val="0"/>
          <w:marTop w:val="0"/>
          <w:marBottom w:val="0"/>
          <w:divBdr>
            <w:top w:val="none" w:sz="0" w:space="0" w:color="auto"/>
            <w:left w:val="none" w:sz="0" w:space="0" w:color="auto"/>
            <w:bottom w:val="none" w:sz="0" w:space="0" w:color="auto"/>
            <w:right w:val="none" w:sz="0" w:space="0" w:color="auto"/>
          </w:divBdr>
        </w:div>
        <w:div w:id="956564856">
          <w:marLeft w:val="0"/>
          <w:marRight w:val="0"/>
          <w:marTop w:val="0"/>
          <w:marBottom w:val="0"/>
          <w:divBdr>
            <w:top w:val="none" w:sz="0" w:space="0" w:color="auto"/>
            <w:left w:val="none" w:sz="0" w:space="0" w:color="auto"/>
            <w:bottom w:val="none" w:sz="0" w:space="0" w:color="auto"/>
            <w:right w:val="none" w:sz="0" w:space="0" w:color="auto"/>
          </w:divBdr>
        </w:div>
        <w:div w:id="1175338469">
          <w:marLeft w:val="0"/>
          <w:marRight w:val="0"/>
          <w:marTop w:val="0"/>
          <w:marBottom w:val="0"/>
          <w:divBdr>
            <w:top w:val="none" w:sz="0" w:space="0" w:color="auto"/>
            <w:left w:val="none" w:sz="0" w:space="0" w:color="auto"/>
            <w:bottom w:val="none" w:sz="0" w:space="0" w:color="auto"/>
            <w:right w:val="none" w:sz="0" w:space="0" w:color="auto"/>
          </w:divBdr>
        </w:div>
        <w:div w:id="242302137">
          <w:marLeft w:val="0"/>
          <w:marRight w:val="0"/>
          <w:marTop w:val="0"/>
          <w:marBottom w:val="0"/>
          <w:divBdr>
            <w:top w:val="none" w:sz="0" w:space="0" w:color="auto"/>
            <w:left w:val="none" w:sz="0" w:space="0" w:color="auto"/>
            <w:bottom w:val="none" w:sz="0" w:space="0" w:color="auto"/>
            <w:right w:val="none" w:sz="0" w:space="0" w:color="auto"/>
          </w:divBdr>
        </w:div>
        <w:div w:id="321156094">
          <w:marLeft w:val="0"/>
          <w:marRight w:val="0"/>
          <w:marTop w:val="0"/>
          <w:marBottom w:val="0"/>
          <w:divBdr>
            <w:top w:val="none" w:sz="0" w:space="0" w:color="auto"/>
            <w:left w:val="none" w:sz="0" w:space="0" w:color="auto"/>
            <w:bottom w:val="none" w:sz="0" w:space="0" w:color="auto"/>
            <w:right w:val="none" w:sz="0" w:space="0" w:color="auto"/>
          </w:divBdr>
        </w:div>
        <w:div w:id="1951081832">
          <w:marLeft w:val="0"/>
          <w:marRight w:val="0"/>
          <w:marTop w:val="0"/>
          <w:marBottom w:val="0"/>
          <w:divBdr>
            <w:top w:val="none" w:sz="0" w:space="0" w:color="auto"/>
            <w:left w:val="none" w:sz="0" w:space="0" w:color="auto"/>
            <w:bottom w:val="none" w:sz="0" w:space="0" w:color="auto"/>
            <w:right w:val="none" w:sz="0" w:space="0" w:color="auto"/>
          </w:divBdr>
        </w:div>
        <w:div w:id="398136977">
          <w:marLeft w:val="0"/>
          <w:marRight w:val="0"/>
          <w:marTop w:val="0"/>
          <w:marBottom w:val="0"/>
          <w:divBdr>
            <w:top w:val="none" w:sz="0" w:space="0" w:color="auto"/>
            <w:left w:val="none" w:sz="0" w:space="0" w:color="auto"/>
            <w:bottom w:val="none" w:sz="0" w:space="0" w:color="auto"/>
            <w:right w:val="none" w:sz="0" w:space="0" w:color="auto"/>
          </w:divBdr>
        </w:div>
      </w:divsChild>
    </w:div>
    <w:div w:id="956259175">
      <w:bodyDiv w:val="1"/>
      <w:marLeft w:val="0"/>
      <w:marRight w:val="0"/>
      <w:marTop w:val="0"/>
      <w:marBottom w:val="0"/>
      <w:divBdr>
        <w:top w:val="none" w:sz="0" w:space="0" w:color="auto"/>
        <w:left w:val="none" w:sz="0" w:space="0" w:color="auto"/>
        <w:bottom w:val="none" w:sz="0" w:space="0" w:color="auto"/>
        <w:right w:val="none" w:sz="0" w:space="0" w:color="auto"/>
      </w:divBdr>
      <w:divsChild>
        <w:div w:id="1840803430">
          <w:marLeft w:val="0"/>
          <w:marRight w:val="0"/>
          <w:marTop w:val="0"/>
          <w:marBottom w:val="300"/>
          <w:divBdr>
            <w:top w:val="none" w:sz="0" w:space="0" w:color="auto"/>
            <w:left w:val="none" w:sz="0" w:space="0" w:color="auto"/>
            <w:bottom w:val="none" w:sz="0" w:space="0" w:color="auto"/>
            <w:right w:val="none" w:sz="0" w:space="0" w:color="auto"/>
          </w:divBdr>
          <w:divsChild>
            <w:div w:id="1471240254">
              <w:marLeft w:val="0"/>
              <w:marRight w:val="0"/>
              <w:marTop w:val="0"/>
              <w:marBottom w:val="0"/>
              <w:divBdr>
                <w:top w:val="none" w:sz="0" w:space="0" w:color="auto"/>
                <w:left w:val="none" w:sz="0" w:space="0" w:color="auto"/>
                <w:bottom w:val="none" w:sz="0" w:space="0" w:color="auto"/>
                <w:right w:val="none" w:sz="0" w:space="0" w:color="auto"/>
              </w:divBdr>
              <w:divsChild>
                <w:div w:id="1206064860">
                  <w:marLeft w:val="0"/>
                  <w:marRight w:val="0"/>
                  <w:marTop w:val="0"/>
                  <w:marBottom w:val="0"/>
                  <w:divBdr>
                    <w:top w:val="single" w:sz="2" w:space="4" w:color="FFFFFF"/>
                    <w:left w:val="single" w:sz="2" w:space="11" w:color="FFFFFF"/>
                    <w:bottom w:val="single" w:sz="2" w:space="1" w:color="FFFFFF"/>
                    <w:right w:val="single" w:sz="2" w:space="4" w:color="FFFFFF"/>
                  </w:divBdr>
                  <w:divsChild>
                    <w:div w:id="106438863">
                      <w:marLeft w:val="0"/>
                      <w:marRight w:val="0"/>
                      <w:marTop w:val="0"/>
                      <w:marBottom w:val="0"/>
                      <w:divBdr>
                        <w:top w:val="none" w:sz="0" w:space="0" w:color="auto"/>
                        <w:left w:val="none" w:sz="0" w:space="0" w:color="auto"/>
                        <w:bottom w:val="none" w:sz="0" w:space="0" w:color="auto"/>
                        <w:right w:val="none" w:sz="0" w:space="0" w:color="auto"/>
                      </w:divBdr>
                    </w:div>
                  </w:divsChild>
                </w:div>
                <w:div w:id="899554419">
                  <w:marLeft w:val="0"/>
                  <w:marRight w:val="0"/>
                  <w:marTop w:val="0"/>
                  <w:marBottom w:val="0"/>
                  <w:divBdr>
                    <w:top w:val="single" w:sz="2" w:space="1" w:color="FFFFFF"/>
                    <w:left w:val="single" w:sz="2" w:space="11" w:color="FFFFFF"/>
                    <w:bottom w:val="single" w:sz="2" w:space="1" w:color="FFFFFF"/>
                    <w:right w:val="single" w:sz="2" w:space="4" w:color="FFFFFF"/>
                  </w:divBdr>
                  <w:divsChild>
                    <w:div w:id="1979794418">
                      <w:marLeft w:val="0"/>
                      <w:marRight w:val="0"/>
                      <w:marTop w:val="0"/>
                      <w:marBottom w:val="0"/>
                      <w:divBdr>
                        <w:top w:val="none" w:sz="0" w:space="0" w:color="auto"/>
                        <w:left w:val="none" w:sz="0" w:space="0" w:color="auto"/>
                        <w:bottom w:val="none" w:sz="0" w:space="0" w:color="auto"/>
                        <w:right w:val="none" w:sz="0" w:space="0" w:color="auto"/>
                      </w:divBdr>
                    </w:div>
                  </w:divsChild>
                </w:div>
                <w:div w:id="911546136">
                  <w:marLeft w:val="0"/>
                  <w:marRight w:val="0"/>
                  <w:marTop w:val="0"/>
                  <w:marBottom w:val="0"/>
                  <w:divBdr>
                    <w:top w:val="single" w:sz="2" w:space="1" w:color="FFFFFF"/>
                    <w:left w:val="single" w:sz="2" w:space="11" w:color="FFFFFF"/>
                    <w:bottom w:val="single" w:sz="2" w:space="1" w:color="FFFFFF"/>
                    <w:right w:val="single" w:sz="2" w:space="4" w:color="FFFFFF"/>
                  </w:divBdr>
                  <w:divsChild>
                    <w:div w:id="2112241029">
                      <w:marLeft w:val="0"/>
                      <w:marRight w:val="0"/>
                      <w:marTop w:val="0"/>
                      <w:marBottom w:val="0"/>
                      <w:divBdr>
                        <w:top w:val="none" w:sz="0" w:space="0" w:color="auto"/>
                        <w:left w:val="none" w:sz="0" w:space="0" w:color="auto"/>
                        <w:bottom w:val="none" w:sz="0" w:space="0" w:color="auto"/>
                        <w:right w:val="none" w:sz="0" w:space="0" w:color="auto"/>
                      </w:divBdr>
                    </w:div>
                  </w:divsChild>
                </w:div>
                <w:div w:id="564340258">
                  <w:marLeft w:val="0"/>
                  <w:marRight w:val="0"/>
                  <w:marTop w:val="0"/>
                  <w:marBottom w:val="0"/>
                  <w:divBdr>
                    <w:top w:val="single" w:sz="2" w:space="1" w:color="FFFFFF"/>
                    <w:left w:val="single" w:sz="2" w:space="11" w:color="FFFFFF"/>
                    <w:bottom w:val="single" w:sz="2" w:space="1" w:color="FFFFFF"/>
                    <w:right w:val="single" w:sz="2" w:space="4" w:color="FFFFFF"/>
                  </w:divBdr>
                  <w:divsChild>
                    <w:div w:id="1903255126">
                      <w:marLeft w:val="0"/>
                      <w:marRight w:val="0"/>
                      <w:marTop w:val="0"/>
                      <w:marBottom w:val="0"/>
                      <w:divBdr>
                        <w:top w:val="none" w:sz="0" w:space="0" w:color="auto"/>
                        <w:left w:val="none" w:sz="0" w:space="0" w:color="auto"/>
                        <w:bottom w:val="none" w:sz="0" w:space="0" w:color="auto"/>
                        <w:right w:val="none" w:sz="0" w:space="0" w:color="auto"/>
                      </w:divBdr>
                    </w:div>
                  </w:divsChild>
                </w:div>
                <w:div w:id="709646686">
                  <w:marLeft w:val="0"/>
                  <w:marRight w:val="0"/>
                  <w:marTop w:val="0"/>
                  <w:marBottom w:val="0"/>
                  <w:divBdr>
                    <w:top w:val="single" w:sz="2" w:space="1" w:color="FFFFFF"/>
                    <w:left w:val="single" w:sz="2" w:space="11" w:color="FFFFFF"/>
                    <w:bottom w:val="single" w:sz="2" w:space="1" w:color="FFFFFF"/>
                    <w:right w:val="single" w:sz="2" w:space="4" w:color="FFFFFF"/>
                  </w:divBdr>
                  <w:divsChild>
                    <w:div w:id="1727531250">
                      <w:marLeft w:val="0"/>
                      <w:marRight w:val="0"/>
                      <w:marTop w:val="0"/>
                      <w:marBottom w:val="0"/>
                      <w:divBdr>
                        <w:top w:val="none" w:sz="0" w:space="0" w:color="auto"/>
                        <w:left w:val="none" w:sz="0" w:space="0" w:color="auto"/>
                        <w:bottom w:val="none" w:sz="0" w:space="0" w:color="auto"/>
                        <w:right w:val="none" w:sz="0" w:space="0" w:color="auto"/>
                      </w:divBdr>
                    </w:div>
                  </w:divsChild>
                </w:div>
                <w:div w:id="644823439">
                  <w:marLeft w:val="0"/>
                  <w:marRight w:val="0"/>
                  <w:marTop w:val="0"/>
                  <w:marBottom w:val="0"/>
                  <w:divBdr>
                    <w:top w:val="single" w:sz="2" w:space="1" w:color="FFFFFF"/>
                    <w:left w:val="single" w:sz="2" w:space="11" w:color="FFFFFF"/>
                    <w:bottom w:val="single" w:sz="2" w:space="1" w:color="FFFFFF"/>
                    <w:right w:val="single" w:sz="2" w:space="4" w:color="FFFFFF"/>
                  </w:divBdr>
                  <w:divsChild>
                    <w:div w:id="477839826">
                      <w:marLeft w:val="0"/>
                      <w:marRight w:val="0"/>
                      <w:marTop w:val="0"/>
                      <w:marBottom w:val="0"/>
                      <w:divBdr>
                        <w:top w:val="none" w:sz="0" w:space="0" w:color="auto"/>
                        <w:left w:val="none" w:sz="0" w:space="0" w:color="auto"/>
                        <w:bottom w:val="none" w:sz="0" w:space="0" w:color="auto"/>
                        <w:right w:val="none" w:sz="0" w:space="0" w:color="auto"/>
                      </w:divBdr>
                    </w:div>
                  </w:divsChild>
                </w:div>
                <w:div w:id="235942033">
                  <w:marLeft w:val="0"/>
                  <w:marRight w:val="0"/>
                  <w:marTop w:val="0"/>
                  <w:marBottom w:val="0"/>
                  <w:divBdr>
                    <w:top w:val="single" w:sz="2" w:space="1" w:color="FFFFFF"/>
                    <w:left w:val="single" w:sz="2" w:space="11" w:color="FFFFFF"/>
                    <w:bottom w:val="single" w:sz="2" w:space="1" w:color="FFFFFF"/>
                    <w:right w:val="single" w:sz="2" w:space="4" w:color="FFFFFF"/>
                  </w:divBdr>
                  <w:divsChild>
                    <w:div w:id="1142578086">
                      <w:marLeft w:val="0"/>
                      <w:marRight w:val="0"/>
                      <w:marTop w:val="0"/>
                      <w:marBottom w:val="0"/>
                      <w:divBdr>
                        <w:top w:val="none" w:sz="0" w:space="0" w:color="auto"/>
                        <w:left w:val="none" w:sz="0" w:space="0" w:color="auto"/>
                        <w:bottom w:val="none" w:sz="0" w:space="0" w:color="auto"/>
                        <w:right w:val="none" w:sz="0" w:space="0" w:color="auto"/>
                      </w:divBdr>
                    </w:div>
                  </w:divsChild>
                </w:div>
                <w:div w:id="351732183">
                  <w:marLeft w:val="0"/>
                  <w:marRight w:val="0"/>
                  <w:marTop w:val="0"/>
                  <w:marBottom w:val="0"/>
                  <w:divBdr>
                    <w:top w:val="single" w:sz="2" w:space="1" w:color="FFFFFF"/>
                    <w:left w:val="single" w:sz="2" w:space="11" w:color="FFFFFF"/>
                    <w:bottom w:val="single" w:sz="2" w:space="1" w:color="FFFFFF"/>
                    <w:right w:val="single" w:sz="2" w:space="4" w:color="FFFFFF"/>
                  </w:divBdr>
                  <w:divsChild>
                    <w:div w:id="839586881">
                      <w:marLeft w:val="0"/>
                      <w:marRight w:val="0"/>
                      <w:marTop w:val="0"/>
                      <w:marBottom w:val="0"/>
                      <w:divBdr>
                        <w:top w:val="none" w:sz="0" w:space="0" w:color="auto"/>
                        <w:left w:val="none" w:sz="0" w:space="0" w:color="auto"/>
                        <w:bottom w:val="none" w:sz="0" w:space="0" w:color="auto"/>
                        <w:right w:val="none" w:sz="0" w:space="0" w:color="auto"/>
                      </w:divBdr>
                    </w:div>
                  </w:divsChild>
                </w:div>
                <w:div w:id="1663318249">
                  <w:marLeft w:val="0"/>
                  <w:marRight w:val="0"/>
                  <w:marTop w:val="0"/>
                  <w:marBottom w:val="0"/>
                  <w:divBdr>
                    <w:top w:val="single" w:sz="2" w:space="1" w:color="FFFFFF"/>
                    <w:left w:val="single" w:sz="2" w:space="11" w:color="FFFFFF"/>
                    <w:bottom w:val="single" w:sz="2" w:space="1" w:color="FFFFFF"/>
                    <w:right w:val="single" w:sz="2" w:space="4" w:color="FFFFFF"/>
                  </w:divBdr>
                  <w:divsChild>
                    <w:div w:id="584149859">
                      <w:marLeft w:val="0"/>
                      <w:marRight w:val="0"/>
                      <w:marTop w:val="0"/>
                      <w:marBottom w:val="0"/>
                      <w:divBdr>
                        <w:top w:val="none" w:sz="0" w:space="0" w:color="auto"/>
                        <w:left w:val="none" w:sz="0" w:space="0" w:color="auto"/>
                        <w:bottom w:val="none" w:sz="0" w:space="0" w:color="auto"/>
                        <w:right w:val="none" w:sz="0" w:space="0" w:color="auto"/>
                      </w:divBdr>
                    </w:div>
                  </w:divsChild>
                </w:div>
                <w:div w:id="1619794822">
                  <w:marLeft w:val="0"/>
                  <w:marRight w:val="0"/>
                  <w:marTop w:val="0"/>
                  <w:marBottom w:val="0"/>
                  <w:divBdr>
                    <w:top w:val="single" w:sz="2" w:space="1" w:color="FFFFFF"/>
                    <w:left w:val="single" w:sz="2" w:space="11" w:color="FFFFFF"/>
                    <w:bottom w:val="single" w:sz="2" w:space="1" w:color="FFFFFF"/>
                    <w:right w:val="single" w:sz="2" w:space="4" w:color="FFFFFF"/>
                  </w:divBdr>
                  <w:divsChild>
                    <w:div w:id="1446995017">
                      <w:marLeft w:val="0"/>
                      <w:marRight w:val="0"/>
                      <w:marTop w:val="0"/>
                      <w:marBottom w:val="0"/>
                      <w:divBdr>
                        <w:top w:val="none" w:sz="0" w:space="0" w:color="auto"/>
                        <w:left w:val="none" w:sz="0" w:space="0" w:color="auto"/>
                        <w:bottom w:val="none" w:sz="0" w:space="0" w:color="auto"/>
                        <w:right w:val="none" w:sz="0" w:space="0" w:color="auto"/>
                      </w:divBdr>
                    </w:div>
                  </w:divsChild>
                </w:div>
                <w:div w:id="2092004712">
                  <w:marLeft w:val="0"/>
                  <w:marRight w:val="0"/>
                  <w:marTop w:val="0"/>
                  <w:marBottom w:val="0"/>
                  <w:divBdr>
                    <w:top w:val="single" w:sz="2" w:space="1" w:color="FFFFFF"/>
                    <w:left w:val="single" w:sz="2" w:space="11" w:color="FFFFFF"/>
                    <w:bottom w:val="single" w:sz="2" w:space="1" w:color="FFFFFF"/>
                    <w:right w:val="single" w:sz="2" w:space="4" w:color="FFFFFF"/>
                  </w:divBdr>
                  <w:divsChild>
                    <w:div w:id="1673604319">
                      <w:marLeft w:val="0"/>
                      <w:marRight w:val="0"/>
                      <w:marTop w:val="0"/>
                      <w:marBottom w:val="0"/>
                      <w:divBdr>
                        <w:top w:val="none" w:sz="0" w:space="0" w:color="auto"/>
                        <w:left w:val="none" w:sz="0" w:space="0" w:color="auto"/>
                        <w:bottom w:val="none" w:sz="0" w:space="0" w:color="auto"/>
                        <w:right w:val="none" w:sz="0" w:space="0" w:color="auto"/>
                      </w:divBdr>
                    </w:div>
                  </w:divsChild>
                </w:div>
                <w:div w:id="1596133288">
                  <w:marLeft w:val="0"/>
                  <w:marRight w:val="0"/>
                  <w:marTop w:val="0"/>
                  <w:marBottom w:val="0"/>
                  <w:divBdr>
                    <w:top w:val="single" w:sz="2" w:space="1" w:color="FFFFFF"/>
                    <w:left w:val="single" w:sz="2" w:space="11" w:color="FFFFFF"/>
                    <w:bottom w:val="single" w:sz="2" w:space="1" w:color="FFFFFF"/>
                    <w:right w:val="single" w:sz="2" w:space="4" w:color="FFFFFF"/>
                  </w:divBdr>
                  <w:divsChild>
                    <w:div w:id="829364875">
                      <w:marLeft w:val="0"/>
                      <w:marRight w:val="0"/>
                      <w:marTop w:val="0"/>
                      <w:marBottom w:val="0"/>
                      <w:divBdr>
                        <w:top w:val="none" w:sz="0" w:space="0" w:color="auto"/>
                        <w:left w:val="none" w:sz="0" w:space="0" w:color="auto"/>
                        <w:bottom w:val="none" w:sz="0" w:space="0" w:color="auto"/>
                        <w:right w:val="none" w:sz="0" w:space="0" w:color="auto"/>
                      </w:divBdr>
                    </w:div>
                  </w:divsChild>
                </w:div>
                <w:div w:id="2044592513">
                  <w:marLeft w:val="0"/>
                  <w:marRight w:val="0"/>
                  <w:marTop w:val="0"/>
                  <w:marBottom w:val="0"/>
                  <w:divBdr>
                    <w:top w:val="single" w:sz="2" w:space="1" w:color="FFFFFF"/>
                    <w:left w:val="single" w:sz="2" w:space="11" w:color="FFFFFF"/>
                    <w:bottom w:val="single" w:sz="2" w:space="1" w:color="FFFFFF"/>
                    <w:right w:val="single" w:sz="2" w:space="4" w:color="FFFFFF"/>
                  </w:divBdr>
                  <w:divsChild>
                    <w:div w:id="596983612">
                      <w:marLeft w:val="0"/>
                      <w:marRight w:val="0"/>
                      <w:marTop w:val="0"/>
                      <w:marBottom w:val="0"/>
                      <w:divBdr>
                        <w:top w:val="none" w:sz="0" w:space="0" w:color="auto"/>
                        <w:left w:val="none" w:sz="0" w:space="0" w:color="auto"/>
                        <w:bottom w:val="none" w:sz="0" w:space="0" w:color="auto"/>
                        <w:right w:val="none" w:sz="0" w:space="0" w:color="auto"/>
                      </w:divBdr>
                    </w:div>
                  </w:divsChild>
                </w:div>
                <w:div w:id="499851817">
                  <w:marLeft w:val="0"/>
                  <w:marRight w:val="0"/>
                  <w:marTop w:val="0"/>
                  <w:marBottom w:val="0"/>
                  <w:divBdr>
                    <w:top w:val="single" w:sz="2" w:space="1" w:color="FFFFFF"/>
                    <w:left w:val="single" w:sz="2" w:space="11" w:color="FFFFFF"/>
                    <w:bottom w:val="single" w:sz="2" w:space="1" w:color="FFFFFF"/>
                    <w:right w:val="single" w:sz="2" w:space="4" w:color="FFFFFF"/>
                  </w:divBdr>
                  <w:divsChild>
                    <w:div w:id="841041525">
                      <w:marLeft w:val="0"/>
                      <w:marRight w:val="0"/>
                      <w:marTop w:val="0"/>
                      <w:marBottom w:val="0"/>
                      <w:divBdr>
                        <w:top w:val="none" w:sz="0" w:space="0" w:color="auto"/>
                        <w:left w:val="none" w:sz="0" w:space="0" w:color="auto"/>
                        <w:bottom w:val="none" w:sz="0" w:space="0" w:color="auto"/>
                        <w:right w:val="none" w:sz="0" w:space="0" w:color="auto"/>
                      </w:divBdr>
                    </w:div>
                  </w:divsChild>
                </w:div>
                <w:div w:id="1068918544">
                  <w:marLeft w:val="0"/>
                  <w:marRight w:val="0"/>
                  <w:marTop w:val="0"/>
                  <w:marBottom w:val="0"/>
                  <w:divBdr>
                    <w:top w:val="single" w:sz="2" w:space="1" w:color="FFFFFF"/>
                    <w:left w:val="single" w:sz="2" w:space="11" w:color="FFFFFF"/>
                    <w:bottom w:val="single" w:sz="2" w:space="1" w:color="FFFFFF"/>
                    <w:right w:val="single" w:sz="2" w:space="4" w:color="FFFFFF"/>
                  </w:divBdr>
                  <w:divsChild>
                    <w:div w:id="149564180">
                      <w:marLeft w:val="0"/>
                      <w:marRight w:val="0"/>
                      <w:marTop w:val="0"/>
                      <w:marBottom w:val="0"/>
                      <w:divBdr>
                        <w:top w:val="none" w:sz="0" w:space="0" w:color="auto"/>
                        <w:left w:val="none" w:sz="0" w:space="0" w:color="auto"/>
                        <w:bottom w:val="none" w:sz="0" w:space="0" w:color="auto"/>
                        <w:right w:val="none" w:sz="0" w:space="0" w:color="auto"/>
                      </w:divBdr>
                    </w:div>
                  </w:divsChild>
                </w:div>
                <w:div w:id="1195657745">
                  <w:marLeft w:val="0"/>
                  <w:marRight w:val="0"/>
                  <w:marTop w:val="0"/>
                  <w:marBottom w:val="0"/>
                  <w:divBdr>
                    <w:top w:val="single" w:sz="2" w:space="1" w:color="FFFFFF"/>
                    <w:left w:val="single" w:sz="2" w:space="11" w:color="FFFFFF"/>
                    <w:bottom w:val="single" w:sz="2" w:space="1" w:color="FFFFFF"/>
                    <w:right w:val="single" w:sz="2" w:space="4" w:color="FFFFFF"/>
                  </w:divBdr>
                  <w:divsChild>
                    <w:div w:id="40910974">
                      <w:marLeft w:val="0"/>
                      <w:marRight w:val="0"/>
                      <w:marTop w:val="0"/>
                      <w:marBottom w:val="0"/>
                      <w:divBdr>
                        <w:top w:val="none" w:sz="0" w:space="0" w:color="auto"/>
                        <w:left w:val="none" w:sz="0" w:space="0" w:color="auto"/>
                        <w:bottom w:val="none" w:sz="0" w:space="0" w:color="auto"/>
                        <w:right w:val="none" w:sz="0" w:space="0" w:color="auto"/>
                      </w:divBdr>
                    </w:div>
                  </w:divsChild>
                </w:div>
                <w:div w:id="508329601">
                  <w:marLeft w:val="0"/>
                  <w:marRight w:val="0"/>
                  <w:marTop w:val="0"/>
                  <w:marBottom w:val="0"/>
                  <w:divBdr>
                    <w:top w:val="single" w:sz="2" w:space="1" w:color="FFFFFF"/>
                    <w:left w:val="single" w:sz="2" w:space="11" w:color="FFFFFF"/>
                    <w:bottom w:val="single" w:sz="2" w:space="1" w:color="FFFFFF"/>
                    <w:right w:val="single" w:sz="2" w:space="4" w:color="FFFFFF"/>
                  </w:divBdr>
                  <w:divsChild>
                    <w:div w:id="353390131">
                      <w:marLeft w:val="0"/>
                      <w:marRight w:val="0"/>
                      <w:marTop w:val="0"/>
                      <w:marBottom w:val="0"/>
                      <w:divBdr>
                        <w:top w:val="none" w:sz="0" w:space="0" w:color="auto"/>
                        <w:left w:val="none" w:sz="0" w:space="0" w:color="auto"/>
                        <w:bottom w:val="none" w:sz="0" w:space="0" w:color="auto"/>
                        <w:right w:val="none" w:sz="0" w:space="0" w:color="auto"/>
                      </w:divBdr>
                    </w:div>
                  </w:divsChild>
                </w:div>
                <w:div w:id="1799761907">
                  <w:marLeft w:val="0"/>
                  <w:marRight w:val="0"/>
                  <w:marTop w:val="0"/>
                  <w:marBottom w:val="0"/>
                  <w:divBdr>
                    <w:top w:val="single" w:sz="2" w:space="1" w:color="FFFFFF"/>
                    <w:left w:val="single" w:sz="2" w:space="11" w:color="FFFFFF"/>
                    <w:bottom w:val="single" w:sz="2" w:space="1" w:color="FFFFFF"/>
                    <w:right w:val="single" w:sz="2" w:space="4" w:color="FFFFFF"/>
                  </w:divBdr>
                  <w:divsChild>
                    <w:div w:id="1003321529">
                      <w:marLeft w:val="0"/>
                      <w:marRight w:val="0"/>
                      <w:marTop w:val="0"/>
                      <w:marBottom w:val="0"/>
                      <w:divBdr>
                        <w:top w:val="none" w:sz="0" w:space="0" w:color="auto"/>
                        <w:left w:val="none" w:sz="0" w:space="0" w:color="auto"/>
                        <w:bottom w:val="none" w:sz="0" w:space="0" w:color="auto"/>
                        <w:right w:val="none" w:sz="0" w:space="0" w:color="auto"/>
                      </w:divBdr>
                    </w:div>
                  </w:divsChild>
                </w:div>
                <w:div w:id="1302425417">
                  <w:marLeft w:val="0"/>
                  <w:marRight w:val="0"/>
                  <w:marTop w:val="0"/>
                  <w:marBottom w:val="0"/>
                  <w:divBdr>
                    <w:top w:val="single" w:sz="2" w:space="1" w:color="FFFFFF"/>
                    <w:left w:val="single" w:sz="2" w:space="11" w:color="FFFFFF"/>
                    <w:bottom w:val="single" w:sz="2" w:space="1" w:color="FFFFFF"/>
                    <w:right w:val="single" w:sz="2" w:space="4" w:color="FFFFFF"/>
                  </w:divBdr>
                  <w:divsChild>
                    <w:div w:id="182060108">
                      <w:marLeft w:val="0"/>
                      <w:marRight w:val="0"/>
                      <w:marTop w:val="0"/>
                      <w:marBottom w:val="0"/>
                      <w:divBdr>
                        <w:top w:val="none" w:sz="0" w:space="0" w:color="auto"/>
                        <w:left w:val="none" w:sz="0" w:space="0" w:color="auto"/>
                        <w:bottom w:val="none" w:sz="0" w:space="0" w:color="auto"/>
                        <w:right w:val="none" w:sz="0" w:space="0" w:color="auto"/>
                      </w:divBdr>
                    </w:div>
                  </w:divsChild>
                </w:div>
                <w:div w:id="1478180780">
                  <w:marLeft w:val="0"/>
                  <w:marRight w:val="0"/>
                  <w:marTop w:val="0"/>
                  <w:marBottom w:val="0"/>
                  <w:divBdr>
                    <w:top w:val="single" w:sz="2" w:space="1" w:color="FFFFFF"/>
                    <w:left w:val="single" w:sz="2" w:space="11" w:color="FFFFFF"/>
                    <w:bottom w:val="single" w:sz="2" w:space="1" w:color="FFFFFF"/>
                    <w:right w:val="single" w:sz="2" w:space="4" w:color="FFFFFF"/>
                  </w:divBdr>
                  <w:divsChild>
                    <w:div w:id="1686594232">
                      <w:marLeft w:val="0"/>
                      <w:marRight w:val="0"/>
                      <w:marTop w:val="0"/>
                      <w:marBottom w:val="0"/>
                      <w:divBdr>
                        <w:top w:val="none" w:sz="0" w:space="0" w:color="auto"/>
                        <w:left w:val="none" w:sz="0" w:space="0" w:color="auto"/>
                        <w:bottom w:val="none" w:sz="0" w:space="0" w:color="auto"/>
                        <w:right w:val="none" w:sz="0" w:space="0" w:color="auto"/>
                      </w:divBdr>
                    </w:div>
                  </w:divsChild>
                </w:div>
                <w:div w:id="1157651340">
                  <w:marLeft w:val="0"/>
                  <w:marRight w:val="0"/>
                  <w:marTop w:val="0"/>
                  <w:marBottom w:val="0"/>
                  <w:divBdr>
                    <w:top w:val="single" w:sz="2" w:space="1" w:color="FFFFFF"/>
                    <w:left w:val="single" w:sz="2" w:space="11" w:color="FFFFFF"/>
                    <w:bottom w:val="single" w:sz="2" w:space="1" w:color="FFFFFF"/>
                    <w:right w:val="single" w:sz="2" w:space="4" w:color="FFFFFF"/>
                  </w:divBdr>
                  <w:divsChild>
                    <w:div w:id="1073239671">
                      <w:marLeft w:val="0"/>
                      <w:marRight w:val="0"/>
                      <w:marTop w:val="0"/>
                      <w:marBottom w:val="0"/>
                      <w:divBdr>
                        <w:top w:val="none" w:sz="0" w:space="0" w:color="auto"/>
                        <w:left w:val="none" w:sz="0" w:space="0" w:color="auto"/>
                        <w:bottom w:val="none" w:sz="0" w:space="0" w:color="auto"/>
                        <w:right w:val="none" w:sz="0" w:space="0" w:color="auto"/>
                      </w:divBdr>
                    </w:div>
                  </w:divsChild>
                </w:div>
                <w:div w:id="1329745750">
                  <w:marLeft w:val="0"/>
                  <w:marRight w:val="0"/>
                  <w:marTop w:val="0"/>
                  <w:marBottom w:val="0"/>
                  <w:divBdr>
                    <w:top w:val="single" w:sz="2" w:space="1" w:color="FFFFFF"/>
                    <w:left w:val="single" w:sz="2" w:space="11" w:color="FFFFFF"/>
                    <w:bottom w:val="single" w:sz="2" w:space="1" w:color="FFFFFF"/>
                    <w:right w:val="single" w:sz="2" w:space="4" w:color="FFFFFF"/>
                  </w:divBdr>
                  <w:divsChild>
                    <w:div w:id="755788636">
                      <w:marLeft w:val="0"/>
                      <w:marRight w:val="0"/>
                      <w:marTop w:val="0"/>
                      <w:marBottom w:val="0"/>
                      <w:divBdr>
                        <w:top w:val="none" w:sz="0" w:space="0" w:color="auto"/>
                        <w:left w:val="none" w:sz="0" w:space="0" w:color="auto"/>
                        <w:bottom w:val="none" w:sz="0" w:space="0" w:color="auto"/>
                        <w:right w:val="none" w:sz="0" w:space="0" w:color="auto"/>
                      </w:divBdr>
                    </w:div>
                  </w:divsChild>
                </w:div>
                <w:div w:id="37290364">
                  <w:marLeft w:val="0"/>
                  <w:marRight w:val="0"/>
                  <w:marTop w:val="0"/>
                  <w:marBottom w:val="0"/>
                  <w:divBdr>
                    <w:top w:val="single" w:sz="2" w:space="1" w:color="FFFFFF"/>
                    <w:left w:val="single" w:sz="2" w:space="11" w:color="FFFFFF"/>
                    <w:bottom w:val="single" w:sz="2" w:space="1" w:color="FFFFFF"/>
                    <w:right w:val="single" w:sz="2" w:space="4" w:color="FFFFFF"/>
                  </w:divBdr>
                  <w:divsChild>
                    <w:div w:id="1207910675">
                      <w:marLeft w:val="0"/>
                      <w:marRight w:val="0"/>
                      <w:marTop w:val="0"/>
                      <w:marBottom w:val="0"/>
                      <w:divBdr>
                        <w:top w:val="none" w:sz="0" w:space="0" w:color="auto"/>
                        <w:left w:val="none" w:sz="0" w:space="0" w:color="auto"/>
                        <w:bottom w:val="none" w:sz="0" w:space="0" w:color="auto"/>
                        <w:right w:val="none" w:sz="0" w:space="0" w:color="auto"/>
                      </w:divBdr>
                    </w:div>
                  </w:divsChild>
                </w:div>
                <w:div w:id="582878509">
                  <w:marLeft w:val="0"/>
                  <w:marRight w:val="0"/>
                  <w:marTop w:val="0"/>
                  <w:marBottom w:val="0"/>
                  <w:divBdr>
                    <w:top w:val="single" w:sz="2" w:space="1" w:color="FFFFFF"/>
                    <w:left w:val="single" w:sz="2" w:space="11" w:color="FFFFFF"/>
                    <w:bottom w:val="single" w:sz="2" w:space="1" w:color="FFFFFF"/>
                    <w:right w:val="single" w:sz="2" w:space="4" w:color="FFFFFF"/>
                  </w:divBdr>
                  <w:divsChild>
                    <w:div w:id="25915047">
                      <w:marLeft w:val="0"/>
                      <w:marRight w:val="0"/>
                      <w:marTop w:val="0"/>
                      <w:marBottom w:val="0"/>
                      <w:divBdr>
                        <w:top w:val="none" w:sz="0" w:space="0" w:color="auto"/>
                        <w:left w:val="none" w:sz="0" w:space="0" w:color="auto"/>
                        <w:bottom w:val="none" w:sz="0" w:space="0" w:color="auto"/>
                        <w:right w:val="none" w:sz="0" w:space="0" w:color="auto"/>
                      </w:divBdr>
                    </w:div>
                  </w:divsChild>
                </w:div>
                <w:div w:id="595986909">
                  <w:marLeft w:val="0"/>
                  <w:marRight w:val="0"/>
                  <w:marTop w:val="0"/>
                  <w:marBottom w:val="0"/>
                  <w:divBdr>
                    <w:top w:val="single" w:sz="2" w:space="1" w:color="FFFFFF"/>
                    <w:left w:val="single" w:sz="2" w:space="11" w:color="FFFFFF"/>
                    <w:bottom w:val="single" w:sz="2" w:space="1" w:color="FFFFFF"/>
                    <w:right w:val="single" w:sz="2" w:space="4" w:color="FFFFFF"/>
                  </w:divBdr>
                  <w:divsChild>
                    <w:div w:id="371148666">
                      <w:marLeft w:val="0"/>
                      <w:marRight w:val="0"/>
                      <w:marTop w:val="0"/>
                      <w:marBottom w:val="0"/>
                      <w:divBdr>
                        <w:top w:val="none" w:sz="0" w:space="0" w:color="auto"/>
                        <w:left w:val="none" w:sz="0" w:space="0" w:color="auto"/>
                        <w:bottom w:val="none" w:sz="0" w:space="0" w:color="auto"/>
                        <w:right w:val="none" w:sz="0" w:space="0" w:color="auto"/>
                      </w:divBdr>
                    </w:div>
                  </w:divsChild>
                </w:div>
                <w:div w:id="1724979830">
                  <w:marLeft w:val="0"/>
                  <w:marRight w:val="0"/>
                  <w:marTop w:val="0"/>
                  <w:marBottom w:val="0"/>
                  <w:divBdr>
                    <w:top w:val="single" w:sz="2" w:space="1" w:color="FFFFFF"/>
                    <w:left w:val="single" w:sz="2" w:space="11" w:color="FFFFFF"/>
                    <w:bottom w:val="single" w:sz="2" w:space="1" w:color="FFFFFF"/>
                    <w:right w:val="single" w:sz="2" w:space="4" w:color="FFFFFF"/>
                  </w:divBdr>
                  <w:divsChild>
                    <w:div w:id="1956207265">
                      <w:marLeft w:val="0"/>
                      <w:marRight w:val="0"/>
                      <w:marTop w:val="0"/>
                      <w:marBottom w:val="0"/>
                      <w:divBdr>
                        <w:top w:val="none" w:sz="0" w:space="0" w:color="auto"/>
                        <w:left w:val="none" w:sz="0" w:space="0" w:color="auto"/>
                        <w:bottom w:val="none" w:sz="0" w:space="0" w:color="auto"/>
                        <w:right w:val="none" w:sz="0" w:space="0" w:color="auto"/>
                      </w:divBdr>
                    </w:div>
                  </w:divsChild>
                </w:div>
                <w:div w:id="1956401515">
                  <w:marLeft w:val="0"/>
                  <w:marRight w:val="0"/>
                  <w:marTop w:val="0"/>
                  <w:marBottom w:val="0"/>
                  <w:divBdr>
                    <w:top w:val="single" w:sz="2" w:space="1" w:color="FFFFFF"/>
                    <w:left w:val="single" w:sz="2" w:space="11" w:color="FFFFFF"/>
                    <w:bottom w:val="single" w:sz="2" w:space="1" w:color="FFFFFF"/>
                    <w:right w:val="single" w:sz="2" w:space="4" w:color="FFFFFF"/>
                  </w:divBdr>
                  <w:divsChild>
                    <w:div w:id="769862702">
                      <w:marLeft w:val="0"/>
                      <w:marRight w:val="0"/>
                      <w:marTop w:val="0"/>
                      <w:marBottom w:val="0"/>
                      <w:divBdr>
                        <w:top w:val="none" w:sz="0" w:space="0" w:color="auto"/>
                        <w:left w:val="none" w:sz="0" w:space="0" w:color="auto"/>
                        <w:bottom w:val="none" w:sz="0" w:space="0" w:color="auto"/>
                        <w:right w:val="none" w:sz="0" w:space="0" w:color="auto"/>
                      </w:divBdr>
                    </w:div>
                  </w:divsChild>
                </w:div>
                <w:div w:id="292952026">
                  <w:marLeft w:val="0"/>
                  <w:marRight w:val="0"/>
                  <w:marTop w:val="0"/>
                  <w:marBottom w:val="0"/>
                  <w:divBdr>
                    <w:top w:val="single" w:sz="2" w:space="1" w:color="FFFFFF"/>
                    <w:left w:val="single" w:sz="2" w:space="11" w:color="FFFFFF"/>
                    <w:bottom w:val="single" w:sz="2" w:space="1" w:color="FFFFFF"/>
                    <w:right w:val="single" w:sz="2" w:space="4" w:color="FFFFFF"/>
                  </w:divBdr>
                  <w:divsChild>
                    <w:div w:id="396167566">
                      <w:marLeft w:val="0"/>
                      <w:marRight w:val="0"/>
                      <w:marTop w:val="0"/>
                      <w:marBottom w:val="0"/>
                      <w:divBdr>
                        <w:top w:val="none" w:sz="0" w:space="0" w:color="auto"/>
                        <w:left w:val="none" w:sz="0" w:space="0" w:color="auto"/>
                        <w:bottom w:val="none" w:sz="0" w:space="0" w:color="auto"/>
                        <w:right w:val="none" w:sz="0" w:space="0" w:color="auto"/>
                      </w:divBdr>
                    </w:div>
                  </w:divsChild>
                </w:div>
                <w:div w:id="624702936">
                  <w:marLeft w:val="0"/>
                  <w:marRight w:val="0"/>
                  <w:marTop w:val="0"/>
                  <w:marBottom w:val="0"/>
                  <w:divBdr>
                    <w:top w:val="single" w:sz="2" w:space="1" w:color="FFFFFF"/>
                    <w:left w:val="single" w:sz="2" w:space="11" w:color="FFFFFF"/>
                    <w:bottom w:val="single" w:sz="2" w:space="1" w:color="FFFFFF"/>
                    <w:right w:val="single" w:sz="2" w:space="4" w:color="FFFFFF"/>
                  </w:divBdr>
                  <w:divsChild>
                    <w:div w:id="143738525">
                      <w:marLeft w:val="0"/>
                      <w:marRight w:val="0"/>
                      <w:marTop w:val="0"/>
                      <w:marBottom w:val="0"/>
                      <w:divBdr>
                        <w:top w:val="none" w:sz="0" w:space="0" w:color="auto"/>
                        <w:left w:val="none" w:sz="0" w:space="0" w:color="auto"/>
                        <w:bottom w:val="none" w:sz="0" w:space="0" w:color="auto"/>
                        <w:right w:val="none" w:sz="0" w:space="0" w:color="auto"/>
                      </w:divBdr>
                    </w:div>
                  </w:divsChild>
                </w:div>
                <w:div w:id="1513060627">
                  <w:marLeft w:val="0"/>
                  <w:marRight w:val="0"/>
                  <w:marTop w:val="0"/>
                  <w:marBottom w:val="0"/>
                  <w:divBdr>
                    <w:top w:val="single" w:sz="2" w:space="1" w:color="FFFFFF"/>
                    <w:left w:val="single" w:sz="2" w:space="11" w:color="FFFFFF"/>
                    <w:bottom w:val="single" w:sz="2" w:space="1" w:color="FFFFFF"/>
                    <w:right w:val="single" w:sz="2" w:space="4" w:color="FFFFFF"/>
                  </w:divBdr>
                  <w:divsChild>
                    <w:div w:id="1203635643">
                      <w:marLeft w:val="0"/>
                      <w:marRight w:val="0"/>
                      <w:marTop w:val="0"/>
                      <w:marBottom w:val="0"/>
                      <w:divBdr>
                        <w:top w:val="none" w:sz="0" w:space="0" w:color="auto"/>
                        <w:left w:val="none" w:sz="0" w:space="0" w:color="auto"/>
                        <w:bottom w:val="none" w:sz="0" w:space="0" w:color="auto"/>
                        <w:right w:val="none" w:sz="0" w:space="0" w:color="auto"/>
                      </w:divBdr>
                    </w:div>
                  </w:divsChild>
                </w:div>
                <w:div w:id="488524976">
                  <w:marLeft w:val="0"/>
                  <w:marRight w:val="0"/>
                  <w:marTop w:val="0"/>
                  <w:marBottom w:val="0"/>
                  <w:divBdr>
                    <w:top w:val="single" w:sz="2" w:space="1" w:color="FFFFFF"/>
                    <w:left w:val="single" w:sz="2" w:space="11" w:color="FFFFFF"/>
                    <w:bottom w:val="single" w:sz="2" w:space="1" w:color="FFFFFF"/>
                    <w:right w:val="single" w:sz="2" w:space="4" w:color="FFFFFF"/>
                  </w:divBdr>
                  <w:divsChild>
                    <w:div w:id="1998803287">
                      <w:marLeft w:val="0"/>
                      <w:marRight w:val="0"/>
                      <w:marTop w:val="0"/>
                      <w:marBottom w:val="0"/>
                      <w:divBdr>
                        <w:top w:val="none" w:sz="0" w:space="0" w:color="auto"/>
                        <w:left w:val="none" w:sz="0" w:space="0" w:color="auto"/>
                        <w:bottom w:val="none" w:sz="0" w:space="0" w:color="auto"/>
                        <w:right w:val="none" w:sz="0" w:space="0" w:color="auto"/>
                      </w:divBdr>
                    </w:div>
                  </w:divsChild>
                </w:div>
                <w:div w:id="240721491">
                  <w:marLeft w:val="0"/>
                  <w:marRight w:val="0"/>
                  <w:marTop w:val="0"/>
                  <w:marBottom w:val="0"/>
                  <w:divBdr>
                    <w:top w:val="single" w:sz="2" w:space="1" w:color="FFFFFF"/>
                    <w:left w:val="single" w:sz="2" w:space="11" w:color="FFFFFF"/>
                    <w:bottom w:val="single" w:sz="2" w:space="1" w:color="FFFFFF"/>
                    <w:right w:val="single" w:sz="2" w:space="4" w:color="FFFFFF"/>
                  </w:divBdr>
                  <w:divsChild>
                    <w:div w:id="491651629">
                      <w:marLeft w:val="0"/>
                      <w:marRight w:val="0"/>
                      <w:marTop w:val="0"/>
                      <w:marBottom w:val="0"/>
                      <w:divBdr>
                        <w:top w:val="none" w:sz="0" w:space="0" w:color="auto"/>
                        <w:left w:val="none" w:sz="0" w:space="0" w:color="auto"/>
                        <w:bottom w:val="none" w:sz="0" w:space="0" w:color="auto"/>
                        <w:right w:val="none" w:sz="0" w:space="0" w:color="auto"/>
                      </w:divBdr>
                    </w:div>
                  </w:divsChild>
                </w:div>
                <w:div w:id="196162727">
                  <w:marLeft w:val="0"/>
                  <w:marRight w:val="0"/>
                  <w:marTop w:val="0"/>
                  <w:marBottom w:val="0"/>
                  <w:divBdr>
                    <w:top w:val="single" w:sz="2" w:space="1" w:color="FFFFFF"/>
                    <w:left w:val="single" w:sz="2" w:space="11" w:color="FFFFFF"/>
                    <w:bottom w:val="single" w:sz="2" w:space="1" w:color="FFFFFF"/>
                    <w:right w:val="single" w:sz="2" w:space="4" w:color="FFFFFF"/>
                  </w:divBdr>
                  <w:divsChild>
                    <w:div w:id="1444030831">
                      <w:marLeft w:val="0"/>
                      <w:marRight w:val="0"/>
                      <w:marTop w:val="0"/>
                      <w:marBottom w:val="0"/>
                      <w:divBdr>
                        <w:top w:val="none" w:sz="0" w:space="0" w:color="auto"/>
                        <w:left w:val="none" w:sz="0" w:space="0" w:color="auto"/>
                        <w:bottom w:val="none" w:sz="0" w:space="0" w:color="auto"/>
                        <w:right w:val="none" w:sz="0" w:space="0" w:color="auto"/>
                      </w:divBdr>
                    </w:div>
                  </w:divsChild>
                </w:div>
                <w:div w:id="1029143242">
                  <w:marLeft w:val="0"/>
                  <w:marRight w:val="0"/>
                  <w:marTop w:val="0"/>
                  <w:marBottom w:val="0"/>
                  <w:divBdr>
                    <w:top w:val="single" w:sz="2" w:space="1" w:color="FFFFFF"/>
                    <w:left w:val="single" w:sz="2" w:space="11" w:color="FFFFFF"/>
                    <w:bottom w:val="single" w:sz="2" w:space="1" w:color="FFFFFF"/>
                    <w:right w:val="single" w:sz="2" w:space="4" w:color="FFFFFF"/>
                  </w:divBdr>
                  <w:divsChild>
                    <w:div w:id="2037000443">
                      <w:marLeft w:val="0"/>
                      <w:marRight w:val="0"/>
                      <w:marTop w:val="0"/>
                      <w:marBottom w:val="0"/>
                      <w:divBdr>
                        <w:top w:val="none" w:sz="0" w:space="0" w:color="auto"/>
                        <w:left w:val="none" w:sz="0" w:space="0" w:color="auto"/>
                        <w:bottom w:val="none" w:sz="0" w:space="0" w:color="auto"/>
                        <w:right w:val="none" w:sz="0" w:space="0" w:color="auto"/>
                      </w:divBdr>
                    </w:div>
                  </w:divsChild>
                </w:div>
                <w:div w:id="281109002">
                  <w:marLeft w:val="0"/>
                  <w:marRight w:val="0"/>
                  <w:marTop w:val="0"/>
                  <w:marBottom w:val="0"/>
                  <w:divBdr>
                    <w:top w:val="single" w:sz="2" w:space="1" w:color="FFFFFF"/>
                    <w:left w:val="single" w:sz="2" w:space="11" w:color="FFFFFF"/>
                    <w:bottom w:val="single" w:sz="2" w:space="1" w:color="FFFFFF"/>
                    <w:right w:val="single" w:sz="2" w:space="4" w:color="FFFFFF"/>
                  </w:divBdr>
                  <w:divsChild>
                    <w:div w:id="874998478">
                      <w:marLeft w:val="0"/>
                      <w:marRight w:val="0"/>
                      <w:marTop w:val="0"/>
                      <w:marBottom w:val="0"/>
                      <w:divBdr>
                        <w:top w:val="none" w:sz="0" w:space="0" w:color="auto"/>
                        <w:left w:val="none" w:sz="0" w:space="0" w:color="auto"/>
                        <w:bottom w:val="none" w:sz="0" w:space="0" w:color="auto"/>
                        <w:right w:val="none" w:sz="0" w:space="0" w:color="auto"/>
                      </w:divBdr>
                    </w:div>
                  </w:divsChild>
                </w:div>
                <w:div w:id="953292464">
                  <w:marLeft w:val="0"/>
                  <w:marRight w:val="0"/>
                  <w:marTop w:val="0"/>
                  <w:marBottom w:val="0"/>
                  <w:divBdr>
                    <w:top w:val="single" w:sz="2" w:space="1" w:color="FFFFFF"/>
                    <w:left w:val="single" w:sz="2" w:space="11" w:color="FFFFFF"/>
                    <w:bottom w:val="single" w:sz="2" w:space="1" w:color="FFFFFF"/>
                    <w:right w:val="single" w:sz="2" w:space="4" w:color="FFFFFF"/>
                  </w:divBdr>
                  <w:divsChild>
                    <w:div w:id="1032917895">
                      <w:marLeft w:val="0"/>
                      <w:marRight w:val="0"/>
                      <w:marTop w:val="0"/>
                      <w:marBottom w:val="0"/>
                      <w:divBdr>
                        <w:top w:val="none" w:sz="0" w:space="0" w:color="auto"/>
                        <w:left w:val="none" w:sz="0" w:space="0" w:color="auto"/>
                        <w:bottom w:val="none" w:sz="0" w:space="0" w:color="auto"/>
                        <w:right w:val="none" w:sz="0" w:space="0" w:color="auto"/>
                      </w:divBdr>
                    </w:div>
                  </w:divsChild>
                </w:div>
                <w:div w:id="1736661279">
                  <w:marLeft w:val="0"/>
                  <w:marRight w:val="0"/>
                  <w:marTop w:val="0"/>
                  <w:marBottom w:val="0"/>
                  <w:divBdr>
                    <w:top w:val="single" w:sz="2" w:space="1" w:color="FFFFFF"/>
                    <w:left w:val="single" w:sz="2" w:space="11" w:color="FFFFFF"/>
                    <w:bottom w:val="single" w:sz="2" w:space="1" w:color="FFFFFF"/>
                    <w:right w:val="single" w:sz="2" w:space="4" w:color="FFFFFF"/>
                  </w:divBdr>
                  <w:divsChild>
                    <w:div w:id="1885947308">
                      <w:marLeft w:val="0"/>
                      <w:marRight w:val="0"/>
                      <w:marTop w:val="0"/>
                      <w:marBottom w:val="0"/>
                      <w:divBdr>
                        <w:top w:val="none" w:sz="0" w:space="0" w:color="auto"/>
                        <w:left w:val="none" w:sz="0" w:space="0" w:color="auto"/>
                        <w:bottom w:val="none" w:sz="0" w:space="0" w:color="auto"/>
                        <w:right w:val="none" w:sz="0" w:space="0" w:color="auto"/>
                      </w:divBdr>
                    </w:div>
                  </w:divsChild>
                </w:div>
                <w:div w:id="1122843727">
                  <w:marLeft w:val="0"/>
                  <w:marRight w:val="0"/>
                  <w:marTop w:val="0"/>
                  <w:marBottom w:val="0"/>
                  <w:divBdr>
                    <w:top w:val="single" w:sz="2" w:space="1" w:color="FFFFFF"/>
                    <w:left w:val="single" w:sz="2" w:space="11" w:color="FFFFFF"/>
                    <w:bottom w:val="single" w:sz="2" w:space="1" w:color="FFFFFF"/>
                    <w:right w:val="single" w:sz="2" w:space="4" w:color="FFFFFF"/>
                  </w:divBdr>
                  <w:divsChild>
                    <w:div w:id="612054432">
                      <w:marLeft w:val="0"/>
                      <w:marRight w:val="0"/>
                      <w:marTop w:val="0"/>
                      <w:marBottom w:val="0"/>
                      <w:divBdr>
                        <w:top w:val="none" w:sz="0" w:space="0" w:color="auto"/>
                        <w:left w:val="none" w:sz="0" w:space="0" w:color="auto"/>
                        <w:bottom w:val="none" w:sz="0" w:space="0" w:color="auto"/>
                        <w:right w:val="none" w:sz="0" w:space="0" w:color="auto"/>
                      </w:divBdr>
                    </w:div>
                  </w:divsChild>
                </w:div>
                <w:div w:id="607782490">
                  <w:marLeft w:val="0"/>
                  <w:marRight w:val="0"/>
                  <w:marTop w:val="0"/>
                  <w:marBottom w:val="0"/>
                  <w:divBdr>
                    <w:top w:val="single" w:sz="2" w:space="1" w:color="FFFFFF"/>
                    <w:left w:val="single" w:sz="2" w:space="11" w:color="FFFFFF"/>
                    <w:bottom w:val="single" w:sz="2" w:space="1" w:color="FFFFFF"/>
                    <w:right w:val="single" w:sz="2" w:space="4" w:color="FFFFFF"/>
                  </w:divBdr>
                  <w:divsChild>
                    <w:div w:id="705107787">
                      <w:marLeft w:val="0"/>
                      <w:marRight w:val="0"/>
                      <w:marTop w:val="0"/>
                      <w:marBottom w:val="0"/>
                      <w:divBdr>
                        <w:top w:val="none" w:sz="0" w:space="0" w:color="auto"/>
                        <w:left w:val="none" w:sz="0" w:space="0" w:color="auto"/>
                        <w:bottom w:val="none" w:sz="0" w:space="0" w:color="auto"/>
                        <w:right w:val="none" w:sz="0" w:space="0" w:color="auto"/>
                      </w:divBdr>
                    </w:div>
                  </w:divsChild>
                </w:div>
                <w:div w:id="1220702818">
                  <w:marLeft w:val="0"/>
                  <w:marRight w:val="0"/>
                  <w:marTop w:val="0"/>
                  <w:marBottom w:val="0"/>
                  <w:divBdr>
                    <w:top w:val="single" w:sz="2" w:space="1" w:color="FFFFFF"/>
                    <w:left w:val="single" w:sz="2" w:space="11" w:color="FFFFFF"/>
                    <w:bottom w:val="single" w:sz="2" w:space="1" w:color="FFFFFF"/>
                    <w:right w:val="single" w:sz="2" w:space="4" w:color="FFFFFF"/>
                  </w:divBdr>
                  <w:divsChild>
                    <w:div w:id="1191186645">
                      <w:marLeft w:val="0"/>
                      <w:marRight w:val="0"/>
                      <w:marTop w:val="0"/>
                      <w:marBottom w:val="0"/>
                      <w:divBdr>
                        <w:top w:val="none" w:sz="0" w:space="0" w:color="auto"/>
                        <w:left w:val="none" w:sz="0" w:space="0" w:color="auto"/>
                        <w:bottom w:val="none" w:sz="0" w:space="0" w:color="auto"/>
                        <w:right w:val="none" w:sz="0" w:space="0" w:color="auto"/>
                      </w:divBdr>
                    </w:div>
                  </w:divsChild>
                </w:div>
                <w:div w:id="1423721561">
                  <w:marLeft w:val="0"/>
                  <w:marRight w:val="0"/>
                  <w:marTop w:val="0"/>
                  <w:marBottom w:val="0"/>
                  <w:divBdr>
                    <w:top w:val="single" w:sz="2" w:space="1" w:color="FFFFFF"/>
                    <w:left w:val="single" w:sz="2" w:space="11" w:color="FFFFFF"/>
                    <w:bottom w:val="single" w:sz="2" w:space="1" w:color="FFFFFF"/>
                    <w:right w:val="single" w:sz="2" w:space="4" w:color="FFFFFF"/>
                  </w:divBdr>
                  <w:divsChild>
                    <w:div w:id="914361610">
                      <w:marLeft w:val="0"/>
                      <w:marRight w:val="0"/>
                      <w:marTop w:val="0"/>
                      <w:marBottom w:val="0"/>
                      <w:divBdr>
                        <w:top w:val="none" w:sz="0" w:space="0" w:color="auto"/>
                        <w:left w:val="none" w:sz="0" w:space="0" w:color="auto"/>
                        <w:bottom w:val="none" w:sz="0" w:space="0" w:color="auto"/>
                        <w:right w:val="none" w:sz="0" w:space="0" w:color="auto"/>
                      </w:divBdr>
                    </w:div>
                  </w:divsChild>
                </w:div>
                <w:div w:id="1719863478">
                  <w:marLeft w:val="0"/>
                  <w:marRight w:val="0"/>
                  <w:marTop w:val="0"/>
                  <w:marBottom w:val="0"/>
                  <w:divBdr>
                    <w:top w:val="single" w:sz="2" w:space="1" w:color="FFFFFF"/>
                    <w:left w:val="single" w:sz="2" w:space="11" w:color="FFFFFF"/>
                    <w:bottom w:val="single" w:sz="2" w:space="1" w:color="FFFFFF"/>
                    <w:right w:val="single" w:sz="2" w:space="4" w:color="FFFFFF"/>
                  </w:divBdr>
                  <w:divsChild>
                    <w:div w:id="415980606">
                      <w:marLeft w:val="0"/>
                      <w:marRight w:val="0"/>
                      <w:marTop w:val="0"/>
                      <w:marBottom w:val="0"/>
                      <w:divBdr>
                        <w:top w:val="none" w:sz="0" w:space="0" w:color="auto"/>
                        <w:left w:val="none" w:sz="0" w:space="0" w:color="auto"/>
                        <w:bottom w:val="none" w:sz="0" w:space="0" w:color="auto"/>
                        <w:right w:val="none" w:sz="0" w:space="0" w:color="auto"/>
                      </w:divBdr>
                    </w:div>
                  </w:divsChild>
                </w:div>
                <w:div w:id="1490554381">
                  <w:marLeft w:val="0"/>
                  <w:marRight w:val="0"/>
                  <w:marTop w:val="0"/>
                  <w:marBottom w:val="0"/>
                  <w:divBdr>
                    <w:top w:val="single" w:sz="2" w:space="1" w:color="FFFFFF"/>
                    <w:left w:val="single" w:sz="2" w:space="11" w:color="FFFFFF"/>
                    <w:bottom w:val="single" w:sz="2" w:space="1" w:color="FFFFFF"/>
                    <w:right w:val="single" w:sz="2" w:space="4" w:color="FFFFFF"/>
                  </w:divBdr>
                  <w:divsChild>
                    <w:div w:id="976832966">
                      <w:marLeft w:val="0"/>
                      <w:marRight w:val="0"/>
                      <w:marTop w:val="0"/>
                      <w:marBottom w:val="0"/>
                      <w:divBdr>
                        <w:top w:val="none" w:sz="0" w:space="0" w:color="auto"/>
                        <w:left w:val="none" w:sz="0" w:space="0" w:color="auto"/>
                        <w:bottom w:val="none" w:sz="0" w:space="0" w:color="auto"/>
                        <w:right w:val="none" w:sz="0" w:space="0" w:color="auto"/>
                      </w:divBdr>
                    </w:div>
                  </w:divsChild>
                </w:div>
                <w:div w:id="1584143029">
                  <w:marLeft w:val="0"/>
                  <w:marRight w:val="0"/>
                  <w:marTop w:val="0"/>
                  <w:marBottom w:val="0"/>
                  <w:divBdr>
                    <w:top w:val="single" w:sz="2" w:space="1" w:color="FFFFFF"/>
                    <w:left w:val="single" w:sz="2" w:space="11" w:color="FFFFFF"/>
                    <w:bottom w:val="single" w:sz="2" w:space="1" w:color="FFFFFF"/>
                    <w:right w:val="single" w:sz="2" w:space="4" w:color="FFFFFF"/>
                  </w:divBdr>
                  <w:divsChild>
                    <w:div w:id="118577150">
                      <w:marLeft w:val="0"/>
                      <w:marRight w:val="0"/>
                      <w:marTop w:val="0"/>
                      <w:marBottom w:val="0"/>
                      <w:divBdr>
                        <w:top w:val="none" w:sz="0" w:space="0" w:color="auto"/>
                        <w:left w:val="none" w:sz="0" w:space="0" w:color="auto"/>
                        <w:bottom w:val="none" w:sz="0" w:space="0" w:color="auto"/>
                        <w:right w:val="none" w:sz="0" w:space="0" w:color="auto"/>
                      </w:divBdr>
                    </w:div>
                  </w:divsChild>
                </w:div>
                <w:div w:id="674307015">
                  <w:marLeft w:val="0"/>
                  <w:marRight w:val="0"/>
                  <w:marTop w:val="0"/>
                  <w:marBottom w:val="0"/>
                  <w:divBdr>
                    <w:top w:val="single" w:sz="2" w:space="1" w:color="FFFFFF"/>
                    <w:left w:val="single" w:sz="2" w:space="11" w:color="FFFFFF"/>
                    <w:bottom w:val="single" w:sz="2" w:space="1" w:color="FFFFFF"/>
                    <w:right w:val="single" w:sz="2" w:space="4" w:color="FFFFFF"/>
                  </w:divBdr>
                  <w:divsChild>
                    <w:div w:id="857280991">
                      <w:marLeft w:val="0"/>
                      <w:marRight w:val="0"/>
                      <w:marTop w:val="0"/>
                      <w:marBottom w:val="0"/>
                      <w:divBdr>
                        <w:top w:val="none" w:sz="0" w:space="0" w:color="auto"/>
                        <w:left w:val="none" w:sz="0" w:space="0" w:color="auto"/>
                        <w:bottom w:val="none" w:sz="0" w:space="0" w:color="auto"/>
                        <w:right w:val="none" w:sz="0" w:space="0" w:color="auto"/>
                      </w:divBdr>
                    </w:div>
                  </w:divsChild>
                </w:div>
                <w:div w:id="391078687">
                  <w:marLeft w:val="0"/>
                  <w:marRight w:val="0"/>
                  <w:marTop w:val="0"/>
                  <w:marBottom w:val="0"/>
                  <w:divBdr>
                    <w:top w:val="single" w:sz="2" w:space="1" w:color="FFFFFF"/>
                    <w:left w:val="single" w:sz="2" w:space="11" w:color="FFFFFF"/>
                    <w:bottom w:val="single" w:sz="2" w:space="1" w:color="FFFFFF"/>
                    <w:right w:val="single" w:sz="2" w:space="4" w:color="FFFFFF"/>
                  </w:divBdr>
                  <w:divsChild>
                    <w:div w:id="1142036642">
                      <w:marLeft w:val="0"/>
                      <w:marRight w:val="0"/>
                      <w:marTop w:val="0"/>
                      <w:marBottom w:val="0"/>
                      <w:divBdr>
                        <w:top w:val="none" w:sz="0" w:space="0" w:color="auto"/>
                        <w:left w:val="none" w:sz="0" w:space="0" w:color="auto"/>
                        <w:bottom w:val="none" w:sz="0" w:space="0" w:color="auto"/>
                        <w:right w:val="none" w:sz="0" w:space="0" w:color="auto"/>
                      </w:divBdr>
                    </w:div>
                  </w:divsChild>
                </w:div>
                <w:div w:id="589003287">
                  <w:marLeft w:val="0"/>
                  <w:marRight w:val="0"/>
                  <w:marTop w:val="0"/>
                  <w:marBottom w:val="0"/>
                  <w:divBdr>
                    <w:top w:val="single" w:sz="2" w:space="1" w:color="FFFFFF"/>
                    <w:left w:val="single" w:sz="2" w:space="11" w:color="FFFFFF"/>
                    <w:bottom w:val="single" w:sz="2" w:space="1" w:color="FFFFFF"/>
                    <w:right w:val="single" w:sz="2" w:space="4" w:color="FFFFFF"/>
                  </w:divBdr>
                  <w:divsChild>
                    <w:div w:id="794324770">
                      <w:marLeft w:val="0"/>
                      <w:marRight w:val="0"/>
                      <w:marTop w:val="0"/>
                      <w:marBottom w:val="0"/>
                      <w:divBdr>
                        <w:top w:val="none" w:sz="0" w:space="0" w:color="auto"/>
                        <w:left w:val="none" w:sz="0" w:space="0" w:color="auto"/>
                        <w:bottom w:val="none" w:sz="0" w:space="0" w:color="auto"/>
                        <w:right w:val="none" w:sz="0" w:space="0" w:color="auto"/>
                      </w:divBdr>
                    </w:div>
                  </w:divsChild>
                </w:div>
                <w:div w:id="908422754">
                  <w:marLeft w:val="0"/>
                  <w:marRight w:val="0"/>
                  <w:marTop w:val="0"/>
                  <w:marBottom w:val="0"/>
                  <w:divBdr>
                    <w:top w:val="single" w:sz="2" w:space="1" w:color="FFFFFF"/>
                    <w:left w:val="single" w:sz="2" w:space="11" w:color="FFFFFF"/>
                    <w:bottom w:val="single" w:sz="2" w:space="1" w:color="FFFFFF"/>
                    <w:right w:val="single" w:sz="2" w:space="4" w:color="FFFFFF"/>
                  </w:divBdr>
                  <w:divsChild>
                    <w:div w:id="1828864830">
                      <w:marLeft w:val="0"/>
                      <w:marRight w:val="0"/>
                      <w:marTop w:val="0"/>
                      <w:marBottom w:val="0"/>
                      <w:divBdr>
                        <w:top w:val="none" w:sz="0" w:space="0" w:color="auto"/>
                        <w:left w:val="none" w:sz="0" w:space="0" w:color="auto"/>
                        <w:bottom w:val="none" w:sz="0" w:space="0" w:color="auto"/>
                        <w:right w:val="none" w:sz="0" w:space="0" w:color="auto"/>
                      </w:divBdr>
                    </w:div>
                  </w:divsChild>
                </w:div>
                <w:div w:id="1000042635">
                  <w:marLeft w:val="0"/>
                  <w:marRight w:val="0"/>
                  <w:marTop w:val="0"/>
                  <w:marBottom w:val="0"/>
                  <w:divBdr>
                    <w:top w:val="single" w:sz="2" w:space="1" w:color="FFFFFF"/>
                    <w:left w:val="single" w:sz="2" w:space="11" w:color="FFFFFF"/>
                    <w:bottom w:val="single" w:sz="2" w:space="1" w:color="FFFFFF"/>
                    <w:right w:val="single" w:sz="2" w:space="4" w:color="FFFFFF"/>
                  </w:divBdr>
                  <w:divsChild>
                    <w:div w:id="1223979524">
                      <w:marLeft w:val="0"/>
                      <w:marRight w:val="0"/>
                      <w:marTop w:val="0"/>
                      <w:marBottom w:val="0"/>
                      <w:divBdr>
                        <w:top w:val="none" w:sz="0" w:space="0" w:color="auto"/>
                        <w:left w:val="none" w:sz="0" w:space="0" w:color="auto"/>
                        <w:bottom w:val="none" w:sz="0" w:space="0" w:color="auto"/>
                        <w:right w:val="none" w:sz="0" w:space="0" w:color="auto"/>
                      </w:divBdr>
                    </w:div>
                  </w:divsChild>
                </w:div>
                <w:div w:id="888150343">
                  <w:marLeft w:val="0"/>
                  <w:marRight w:val="0"/>
                  <w:marTop w:val="0"/>
                  <w:marBottom w:val="0"/>
                  <w:divBdr>
                    <w:top w:val="single" w:sz="2" w:space="1" w:color="FFFFFF"/>
                    <w:left w:val="single" w:sz="2" w:space="11" w:color="FFFFFF"/>
                    <w:bottom w:val="single" w:sz="2" w:space="1" w:color="FFFFFF"/>
                    <w:right w:val="single" w:sz="2" w:space="4" w:color="FFFFFF"/>
                  </w:divBdr>
                  <w:divsChild>
                    <w:div w:id="744763940">
                      <w:marLeft w:val="0"/>
                      <w:marRight w:val="0"/>
                      <w:marTop w:val="0"/>
                      <w:marBottom w:val="0"/>
                      <w:divBdr>
                        <w:top w:val="none" w:sz="0" w:space="0" w:color="auto"/>
                        <w:left w:val="none" w:sz="0" w:space="0" w:color="auto"/>
                        <w:bottom w:val="none" w:sz="0" w:space="0" w:color="auto"/>
                        <w:right w:val="none" w:sz="0" w:space="0" w:color="auto"/>
                      </w:divBdr>
                    </w:div>
                  </w:divsChild>
                </w:div>
                <w:div w:id="679353365">
                  <w:marLeft w:val="0"/>
                  <w:marRight w:val="0"/>
                  <w:marTop w:val="0"/>
                  <w:marBottom w:val="0"/>
                  <w:divBdr>
                    <w:top w:val="single" w:sz="2" w:space="1" w:color="FFFFFF"/>
                    <w:left w:val="single" w:sz="2" w:space="11" w:color="FFFFFF"/>
                    <w:bottom w:val="single" w:sz="2" w:space="1" w:color="FFFFFF"/>
                    <w:right w:val="single" w:sz="2" w:space="4" w:color="FFFFFF"/>
                  </w:divBdr>
                  <w:divsChild>
                    <w:div w:id="1298729152">
                      <w:marLeft w:val="0"/>
                      <w:marRight w:val="0"/>
                      <w:marTop w:val="0"/>
                      <w:marBottom w:val="0"/>
                      <w:divBdr>
                        <w:top w:val="none" w:sz="0" w:space="0" w:color="auto"/>
                        <w:left w:val="none" w:sz="0" w:space="0" w:color="auto"/>
                        <w:bottom w:val="none" w:sz="0" w:space="0" w:color="auto"/>
                        <w:right w:val="none" w:sz="0" w:space="0" w:color="auto"/>
                      </w:divBdr>
                    </w:div>
                  </w:divsChild>
                </w:div>
                <w:div w:id="246966505">
                  <w:marLeft w:val="0"/>
                  <w:marRight w:val="0"/>
                  <w:marTop w:val="0"/>
                  <w:marBottom w:val="0"/>
                  <w:divBdr>
                    <w:top w:val="single" w:sz="2" w:space="1" w:color="FFFFFF"/>
                    <w:left w:val="single" w:sz="2" w:space="11" w:color="FFFFFF"/>
                    <w:bottom w:val="single" w:sz="2" w:space="1" w:color="FFFFFF"/>
                    <w:right w:val="single" w:sz="2" w:space="4" w:color="FFFFFF"/>
                  </w:divBdr>
                  <w:divsChild>
                    <w:div w:id="1436366308">
                      <w:marLeft w:val="0"/>
                      <w:marRight w:val="0"/>
                      <w:marTop w:val="0"/>
                      <w:marBottom w:val="0"/>
                      <w:divBdr>
                        <w:top w:val="none" w:sz="0" w:space="0" w:color="auto"/>
                        <w:left w:val="none" w:sz="0" w:space="0" w:color="auto"/>
                        <w:bottom w:val="none" w:sz="0" w:space="0" w:color="auto"/>
                        <w:right w:val="none" w:sz="0" w:space="0" w:color="auto"/>
                      </w:divBdr>
                    </w:div>
                  </w:divsChild>
                </w:div>
                <w:div w:id="1168328712">
                  <w:marLeft w:val="0"/>
                  <w:marRight w:val="0"/>
                  <w:marTop w:val="0"/>
                  <w:marBottom w:val="0"/>
                  <w:divBdr>
                    <w:top w:val="single" w:sz="2" w:space="1" w:color="FFFFFF"/>
                    <w:left w:val="single" w:sz="2" w:space="11" w:color="FFFFFF"/>
                    <w:bottom w:val="single" w:sz="2" w:space="1" w:color="FFFFFF"/>
                    <w:right w:val="single" w:sz="2" w:space="4" w:color="FFFFFF"/>
                  </w:divBdr>
                  <w:divsChild>
                    <w:div w:id="1625187547">
                      <w:marLeft w:val="0"/>
                      <w:marRight w:val="0"/>
                      <w:marTop w:val="0"/>
                      <w:marBottom w:val="0"/>
                      <w:divBdr>
                        <w:top w:val="none" w:sz="0" w:space="0" w:color="auto"/>
                        <w:left w:val="none" w:sz="0" w:space="0" w:color="auto"/>
                        <w:bottom w:val="none" w:sz="0" w:space="0" w:color="auto"/>
                        <w:right w:val="none" w:sz="0" w:space="0" w:color="auto"/>
                      </w:divBdr>
                    </w:div>
                  </w:divsChild>
                </w:div>
                <w:div w:id="731385950">
                  <w:marLeft w:val="0"/>
                  <w:marRight w:val="0"/>
                  <w:marTop w:val="0"/>
                  <w:marBottom w:val="0"/>
                  <w:divBdr>
                    <w:top w:val="single" w:sz="2" w:space="1" w:color="FFFFFF"/>
                    <w:left w:val="single" w:sz="2" w:space="11" w:color="FFFFFF"/>
                    <w:bottom w:val="single" w:sz="2" w:space="1" w:color="FFFFFF"/>
                    <w:right w:val="single" w:sz="2" w:space="4" w:color="FFFFFF"/>
                  </w:divBdr>
                  <w:divsChild>
                    <w:div w:id="10305415">
                      <w:marLeft w:val="0"/>
                      <w:marRight w:val="0"/>
                      <w:marTop w:val="0"/>
                      <w:marBottom w:val="0"/>
                      <w:divBdr>
                        <w:top w:val="none" w:sz="0" w:space="0" w:color="auto"/>
                        <w:left w:val="none" w:sz="0" w:space="0" w:color="auto"/>
                        <w:bottom w:val="none" w:sz="0" w:space="0" w:color="auto"/>
                        <w:right w:val="none" w:sz="0" w:space="0" w:color="auto"/>
                      </w:divBdr>
                    </w:div>
                  </w:divsChild>
                </w:div>
                <w:div w:id="1457482964">
                  <w:marLeft w:val="0"/>
                  <w:marRight w:val="0"/>
                  <w:marTop w:val="0"/>
                  <w:marBottom w:val="0"/>
                  <w:divBdr>
                    <w:top w:val="single" w:sz="2" w:space="1" w:color="FFFFFF"/>
                    <w:left w:val="single" w:sz="2" w:space="11" w:color="FFFFFF"/>
                    <w:bottom w:val="single" w:sz="2" w:space="1" w:color="FFFFFF"/>
                    <w:right w:val="single" w:sz="2" w:space="4" w:color="FFFFFF"/>
                  </w:divBdr>
                  <w:divsChild>
                    <w:div w:id="1937909111">
                      <w:marLeft w:val="0"/>
                      <w:marRight w:val="0"/>
                      <w:marTop w:val="0"/>
                      <w:marBottom w:val="0"/>
                      <w:divBdr>
                        <w:top w:val="none" w:sz="0" w:space="0" w:color="auto"/>
                        <w:left w:val="none" w:sz="0" w:space="0" w:color="auto"/>
                        <w:bottom w:val="none" w:sz="0" w:space="0" w:color="auto"/>
                        <w:right w:val="none" w:sz="0" w:space="0" w:color="auto"/>
                      </w:divBdr>
                    </w:div>
                  </w:divsChild>
                </w:div>
                <w:div w:id="1792552785">
                  <w:marLeft w:val="0"/>
                  <w:marRight w:val="0"/>
                  <w:marTop w:val="0"/>
                  <w:marBottom w:val="0"/>
                  <w:divBdr>
                    <w:top w:val="single" w:sz="2" w:space="1" w:color="FFFFFF"/>
                    <w:left w:val="single" w:sz="2" w:space="11" w:color="FFFFFF"/>
                    <w:bottom w:val="single" w:sz="2" w:space="1" w:color="FFFFFF"/>
                    <w:right w:val="single" w:sz="2" w:space="4" w:color="FFFFFF"/>
                  </w:divBdr>
                  <w:divsChild>
                    <w:div w:id="507066371">
                      <w:marLeft w:val="0"/>
                      <w:marRight w:val="0"/>
                      <w:marTop w:val="0"/>
                      <w:marBottom w:val="0"/>
                      <w:divBdr>
                        <w:top w:val="none" w:sz="0" w:space="0" w:color="auto"/>
                        <w:left w:val="none" w:sz="0" w:space="0" w:color="auto"/>
                        <w:bottom w:val="none" w:sz="0" w:space="0" w:color="auto"/>
                        <w:right w:val="none" w:sz="0" w:space="0" w:color="auto"/>
                      </w:divBdr>
                    </w:div>
                  </w:divsChild>
                </w:div>
                <w:div w:id="993335273">
                  <w:marLeft w:val="0"/>
                  <w:marRight w:val="0"/>
                  <w:marTop w:val="0"/>
                  <w:marBottom w:val="0"/>
                  <w:divBdr>
                    <w:top w:val="single" w:sz="2" w:space="1" w:color="FFFFFF"/>
                    <w:left w:val="single" w:sz="2" w:space="11" w:color="FFFFFF"/>
                    <w:bottom w:val="single" w:sz="2" w:space="1" w:color="FFFFFF"/>
                    <w:right w:val="single" w:sz="2" w:space="4" w:color="FFFFFF"/>
                  </w:divBdr>
                  <w:divsChild>
                    <w:div w:id="1083186299">
                      <w:marLeft w:val="0"/>
                      <w:marRight w:val="0"/>
                      <w:marTop w:val="0"/>
                      <w:marBottom w:val="0"/>
                      <w:divBdr>
                        <w:top w:val="none" w:sz="0" w:space="0" w:color="auto"/>
                        <w:left w:val="none" w:sz="0" w:space="0" w:color="auto"/>
                        <w:bottom w:val="none" w:sz="0" w:space="0" w:color="auto"/>
                        <w:right w:val="none" w:sz="0" w:space="0" w:color="auto"/>
                      </w:divBdr>
                    </w:div>
                  </w:divsChild>
                </w:div>
                <w:div w:id="1832981228">
                  <w:marLeft w:val="0"/>
                  <w:marRight w:val="0"/>
                  <w:marTop w:val="0"/>
                  <w:marBottom w:val="0"/>
                  <w:divBdr>
                    <w:top w:val="single" w:sz="2" w:space="1" w:color="FFFFFF"/>
                    <w:left w:val="single" w:sz="2" w:space="11" w:color="FFFFFF"/>
                    <w:bottom w:val="single" w:sz="2" w:space="1" w:color="FFFFFF"/>
                    <w:right w:val="single" w:sz="2" w:space="4" w:color="FFFFFF"/>
                  </w:divBdr>
                  <w:divsChild>
                    <w:div w:id="1594170169">
                      <w:marLeft w:val="0"/>
                      <w:marRight w:val="0"/>
                      <w:marTop w:val="0"/>
                      <w:marBottom w:val="0"/>
                      <w:divBdr>
                        <w:top w:val="none" w:sz="0" w:space="0" w:color="auto"/>
                        <w:left w:val="none" w:sz="0" w:space="0" w:color="auto"/>
                        <w:bottom w:val="none" w:sz="0" w:space="0" w:color="auto"/>
                        <w:right w:val="none" w:sz="0" w:space="0" w:color="auto"/>
                      </w:divBdr>
                    </w:div>
                  </w:divsChild>
                </w:div>
                <w:div w:id="537350516">
                  <w:marLeft w:val="0"/>
                  <w:marRight w:val="0"/>
                  <w:marTop w:val="0"/>
                  <w:marBottom w:val="0"/>
                  <w:divBdr>
                    <w:top w:val="single" w:sz="2" w:space="1" w:color="FFFFFF"/>
                    <w:left w:val="single" w:sz="2" w:space="11" w:color="FFFFFF"/>
                    <w:bottom w:val="single" w:sz="2" w:space="1" w:color="FFFFFF"/>
                    <w:right w:val="single" w:sz="2" w:space="4" w:color="FFFFFF"/>
                  </w:divBdr>
                  <w:divsChild>
                    <w:div w:id="49037441">
                      <w:marLeft w:val="0"/>
                      <w:marRight w:val="0"/>
                      <w:marTop w:val="0"/>
                      <w:marBottom w:val="0"/>
                      <w:divBdr>
                        <w:top w:val="none" w:sz="0" w:space="0" w:color="auto"/>
                        <w:left w:val="none" w:sz="0" w:space="0" w:color="auto"/>
                        <w:bottom w:val="none" w:sz="0" w:space="0" w:color="auto"/>
                        <w:right w:val="none" w:sz="0" w:space="0" w:color="auto"/>
                      </w:divBdr>
                    </w:div>
                  </w:divsChild>
                </w:div>
                <w:div w:id="550961470">
                  <w:marLeft w:val="0"/>
                  <w:marRight w:val="0"/>
                  <w:marTop w:val="0"/>
                  <w:marBottom w:val="0"/>
                  <w:divBdr>
                    <w:top w:val="single" w:sz="2" w:space="1" w:color="FFFFFF"/>
                    <w:left w:val="single" w:sz="2" w:space="11" w:color="FFFFFF"/>
                    <w:bottom w:val="single" w:sz="2" w:space="1" w:color="FFFFFF"/>
                    <w:right w:val="single" w:sz="2" w:space="4" w:color="FFFFFF"/>
                  </w:divBdr>
                  <w:divsChild>
                    <w:div w:id="40903156">
                      <w:marLeft w:val="0"/>
                      <w:marRight w:val="0"/>
                      <w:marTop w:val="0"/>
                      <w:marBottom w:val="0"/>
                      <w:divBdr>
                        <w:top w:val="none" w:sz="0" w:space="0" w:color="auto"/>
                        <w:left w:val="none" w:sz="0" w:space="0" w:color="auto"/>
                        <w:bottom w:val="none" w:sz="0" w:space="0" w:color="auto"/>
                        <w:right w:val="none" w:sz="0" w:space="0" w:color="auto"/>
                      </w:divBdr>
                    </w:div>
                  </w:divsChild>
                </w:div>
                <w:div w:id="1428500974">
                  <w:marLeft w:val="0"/>
                  <w:marRight w:val="0"/>
                  <w:marTop w:val="0"/>
                  <w:marBottom w:val="0"/>
                  <w:divBdr>
                    <w:top w:val="single" w:sz="2" w:space="1" w:color="FFFFFF"/>
                    <w:left w:val="single" w:sz="2" w:space="11" w:color="FFFFFF"/>
                    <w:bottom w:val="single" w:sz="2" w:space="1" w:color="FFFFFF"/>
                    <w:right w:val="single" w:sz="2" w:space="4" w:color="FFFFFF"/>
                  </w:divBdr>
                  <w:divsChild>
                    <w:div w:id="920337785">
                      <w:marLeft w:val="0"/>
                      <w:marRight w:val="0"/>
                      <w:marTop w:val="0"/>
                      <w:marBottom w:val="0"/>
                      <w:divBdr>
                        <w:top w:val="none" w:sz="0" w:space="0" w:color="auto"/>
                        <w:left w:val="none" w:sz="0" w:space="0" w:color="auto"/>
                        <w:bottom w:val="none" w:sz="0" w:space="0" w:color="auto"/>
                        <w:right w:val="none" w:sz="0" w:space="0" w:color="auto"/>
                      </w:divBdr>
                    </w:div>
                  </w:divsChild>
                </w:div>
                <w:div w:id="735785985">
                  <w:marLeft w:val="0"/>
                  <w:marRight w:val="0"/>
                  <w:marTop w:val="0"/>
                  <w:marBottom w:val="0"/>
                  <w:divBdr>
                    <w:top w:val="single" w:sz="2" w:space="1" w:color="FFFFFF"/>
                    <w:left w:val="single" w:sz="2" w:space="11" w:color="FFFFFF"/>
                    <w:bottom w:val="single" w:sz="2" w:space="1" w:color="FFFFFF"/>
                    <w:right w:val="single" w:sz="2" w:space="4" w:color="FFFFFF"/>
                  </w:divBdr>
                  <w:divsChild>
                    <w:div w:id="117727917">
                      <w:marLeft w:val="0"/>
                      <w:marRight w:val="0"/>
                      <w:marTop w:val="0"/>
                      <w:marBottom w:val="0"/>
                      <w:divBdr>
                        <w:top w:val="none" w:sz="0" w:space="0" w:color="auto"/>
                        <w:left w:val="none" w:sz="0" w:space="0" w:color="auto"/>
                        <w:bottom w:val="none" w:sz="0" w:space="0" w:color="auto"/>
                        <w:right w:val="none" w:sz="0" w:space="0" w:color="auto"/>
                      </w:divBdr>
                    </w:div>
                  </w:divsChild>
                </w:div>
                <w:div w:id="1668678602">
                  <w:marLeft w:val="0"/>
                  <w:marRight w:val="0"/>
                  <w:marTop w:val="0"/>
                  <w:marBottom w:val="0"/>
                  <w:divBdr>
                    <w:top w:val="single" w:sz="2" w:space="1" w:color="FFFFFF"/>
                    <w:left w:val="single" w:sz="2" w:space="11" w:color="FFFFFF"/>
                    <w:bottom w:val="single" w:sz="2" w:space="4" w:color="FFFFFF"/>
                    <w:right w:val="single" w:sz="2" w:space="4" w:color="FFFFFF"/>
                  </w:divBdr>
                  <w:divsChild>
                    <w:div w:id="37573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074577">
          <w:marLeft w:val="0"/>
          <w:marRight w:val="0"/>
          <w:marTop w:val="0"/>
          <w:marBottom w:val="300"/>
          <w:divBdr>
            <w:top w:val="none" w:sz="0" w:space="0" w:color="auto"/>
            <w:left w:val="none" w:sz="0" w:space="0" w:color="auto"/>
            <w:bottom w:val="none" w:sz="0" w:space="0" w:color="auto"/>
            <w:right w:val="none" w:sz="0" w:space="0" w:color="auto"/>
          </w:divBdr>
          <w:divsChild>
            <w:div w:id="1081953301">
              <w:marLeft w:val="0"/>
              <w:marRight w:val="0"/>
              <w:marTop w:val="0"/>
              <w:marBottom w:val="0"/>
              <w:divBdr>
                <w:top w:val="none" w:sz="0" w:space="0" w:color="auto"/>
                <w:left w:val="none" w:sz="0" w:space="0" w:color="auto"/>
                <w:bottom w:val="none" w:sz="0" w:space="0" w:color="auto"/>
                <w:right w:val="none" w:sz="0" w:space="0" w:color="auto"/>
              </w:divBdr>
              <w:divsChild>
                <w:div w:id="2125267956">
                  <w:marLeft w:val="0"/>
                  <w:marRight w:val="0"/>
                  <w:marTop w:val="0"/>
                  <w:marBottom w:val="0"/>
                  <w:divBdr>
                    <w:top w:val="single" w:sz="2" w:space="4" w:color="FFFFFF"/>
                    <w:left w:val="single" w:sz="2" w:space="11" w:color="FFFFFF"/>
                    <w:bottom w:val="single" w:sz="2" w:space="1" w:color="FFFFFF"/>
                    <w:right w:val="single" w:sz="2" w:space="4" w:color="FFFFFF"/>
                  </w:divBdr>
                  <w:divsChild>
                    <w:div w:id="1944066143">
                      <w:marLeft w:val="0"/>
                      <w:marRight w:val="0"/>
                      <w:marTop w:val="0"/>
                      <w:marBottom w:val="0"/>
                      <w:divBdr>
                        <w:top w:val="none" w:sz="0" w:space="0" w:color="auto"/>
                        <w:left w:val="none" w:sz="0" w:space="0" w:color="auto"/>
                        <w:bottom w:val="none" w:sz="0" w:space="0" w:color="auto"/>
                        <w:right w:val="none" w:sz="0" w:space="0" w:color="auto"/>
                      </w:divBdr>
                    </w:div>
                  </w:divsChild>
                </w:div>
                <w:div w:id="465507226">
                  <w:marLeft w:val="0"/>
                  <w:marRight w:val="0"/>
                  <w:marTop w:val="0"/>
                  <w:marBottom w:val="0"/>
                  <w:divBdr>
                    <w:top w:val="single" w:sz="2" w:space="1" w:color="FFFFFF"/>
                    <w:left w:val="single" w:sz="2" w:space="11" w:color="FFFFFF"/>
                    <w:bottom w:val="single" w:sz="2" w:space="1" w:color="FFFFFF"/>
                    <w:right w:val="single" w:sz="2" w:space="4" w:color="FFFFFF"/>
                  </w:divBdr>
                  <w:divsChild>
                    <w:div w:id="899243259">
                      <w:marLeft w:val="0"/>
                      <w:marRight w:val="0"/>
                      <w:marTop w:val="0"/>
                      <w:marBottom w:val="0"/>
                      <w:divBdr>
                        <w:top w:val="none" w:sz="0" w:space="0" w:color="auto"/>
                        <w:left w:val="none" w:sz="0" w:space="0" w:color="auto"/>
                        <w:bottom w:val="none" w:sz="0" w:space="0" w:color="auto"/>
                        <w:right w:val="none" w:sz="0" w:space="0" w:color="auto"/>
                      </w:divBdr>
                    </w:div>
                  </w:divsChild>
                </w:div>
                <w:div w:id="1550921936">
                  <w:marLeft w:val="0"/>
                  <w:marRight w:val="0"/>
                  <w:marTop w:val="0"/>
                  <w:marBottom w:val="0"/>
                  <w:divBdr>
                    <w:top w:val="single" w:sz="2" w:space="1" w:color="FFFFFF"/>
                    <w:left w:val="single" w:sz="2" w:space="11" w:color="FFFFFF"/>
                    <w:bottom w:val="single" w:sz="2" w:space="1" w:color="FFFFFF"/>
                    <w:right w:val="single" w:sz="2" w:space="4" w:color="FFFFFF"/>
                  </w:divBdr>
                  <w:divsChild>
                    <w:div w:id="364791475">
                      <w:marLeft w:val="0"/>
                      <w:marRight w:val="0"/>
                      <w:marTop w:val="0"/>
                      <w:marBottom w:val="0"/>
                      <w:divBdr>
                        <w:top w:val="none" w:sz="0" w:space="0" w:color="auto"/>
                        <w:left w:val="none" w:sz="0" w:space="0" w:color="auto"/>
                        <w:bottom w:val="none" w:sz="0" w:space="0" w:color="auto"/>
                        <w:right w:val="none" w:sz="0" w:space="0" w:color="auto"/>
                      </w:divBdr>
                    </w:div>
                  </w:divsChild>
                </w:div>
                <w:div w:id="450586739">
                  <w:marLeft w:val="0"/>
                  <w:marRight w:val="0"/>
                  <w:marTop w:val="0"/>
                  <w:marBottom w:val="0"/>
                  <w:divBdr>
                    <w:top w:val="single" w:sz="2" w:space="1" w:color="FFFFFF"/>
                    <w:left w:val="single" w:sz="2" w:space="11" w:color="FFFFFF"/>
                    <w:bottom w:val="single" w:sz="2" w:space="1" w:color="FFFFFF"/>
                    <w:right w:val="single" w:sz="2" w:space="4" w:color="FFFFFF"/>
                  </w:divBdr>
                  <w:divsChild>
                    <w:div w:id="1047412878">
                      <w:marLeft w:val="0"/>
                      <w:marRight w:val="0"/>
                      <w:marTop w:val="0"/>
                      <w:marBottom w:val="0"/>
                      <w:divBdr>
                        <w:top w:val="none" w:sz="0" w:space="0" w:color="auto"/>
                        <w:left w:val="none" w:sz="0" w:space="0" w:color="auto"/>
                        <w:bottom w:val="none" w:sz="0" w:space="0" w:color="auto"/>
                        <w:right w:val="none" w:sz="0" w:space="0" w:color="auto"/>
                      </w:divBdr>
                    </w:div>
                  </w:divsChild>
                </w:div>
                <w:div w:id="1420755370">
                  <w:marLeft w:val="0"/>
                  <w:marRight w:val="0"/>
                  <w:marTop w:val="0"/>
                  <w:marBottom w:val="0"/>
                  <w:divBdr>
                    <w:top w:val="single" w:sz="2" w:space="1" w:color="FFFFFF"/>
                    <w:left w:val="single" w:sz="2" w:space="11" w:color="FFFFFF"/>
                    <w:bottom w:val="single" w:sz="2" w:space="1" w:color="FFFFFF"/>
                    <w:right w:val="single" w:sz="2" w:space="4" w:color="FFFFFF"/>
                  </w:divBdr>
                  <w:divsChild>
                    <w:div w:id="905142234">
                      <w:marLeft w:val="0"/>
                      <w:marRight w:val="0"/>
                      <w:marTop w:val="0"/>
                      <w:marBottom w:val="0"/>
                      <w:divBdr>
                        <w:top w:val="none" w:sz="0" w:space="0" w:color="auto"/>
                        <w:left w:val="none" w:sz="0" w:space="0" w:color="auto"/>
                        <w:bottom w:val="none" w:sz="0" w:space="0" w:color="auto"/>
                        <w:right w:val="none" w:sz="0" w:space="0" w:color="auto"/>
                      </w:divBdr>
                    </w:div>
                  </w:divsChild>
                </w:div>
                <w:div w:id="1322079531">
                  <w:marLeft w:val="0"/>
                  <w:marRight w:val="0"/>
                  <w:marTop w:val="0"/>
                  <w:marBottom w:val="0"/>
                  <w:divBdr>
                    <w:top w:val="single" w:sz="2" w:space="1" w:color="FFFFFF"/>
                    <w:left w:val="single" w:sz="2" w:space="11" w:color="FFFFFF"/>
                    <w:bottom w:val="single" w:sz="2" w:space="1" w:color="FFFFFF"/>
                    <w:right w:val="single" w:sz="2" w:space="4" w:color="FFFFFF"/>
                  </w:divBdr>
                  <w:divsChild>
                    <w:div w:id="1782065310">
                      <w:marLeft w:val="0"/>
                      <w:marRight w:val="0"/>
                      <w:marTop w:val="0"/>
                      <w:marBottom w:val="0"/>
                      <w:divBdr>
                        <w:top w:val="none" w:sz="0" w:space="0" w:color="auto"/>
                        <w:left w:val="none" w:sz="0" w:space="0" w:color="auto"/>
                        <w:bottom w:val="none" w:sz="0" w:space="0" w:color="auto"/>
                        <w:right w:val="none" w:sz="0" w:space="0" w:color="auto"/>
                      </w:divBdr>
                    </w:div>
                  </w:divsChild>
                </w:div>
                <w:div w:id="1271276977">
                  <w:marLeft w:val="0"/>
                  <w:marRight w:val="0"/>
                  <w:marTop w:val="0"/>
                  <w:marBottom w:val="0"/>
                  <w:divBdr>
                    <w:top w:val="single" w:sz="2" w:space="1" w:color="FFFFFF"/>
                    <w:left w:val="single" w:sz="2" w:space="11" w:color="FFFFFF"/>
                    <w:bottom w:val="single" w:sz="2" w:space="1" w:color="FFFFFF"/>
                    <w:right w:val="single" w:sz="2" w:space="4" w:color="FFFFFF"/>
                  </w:divBdr>
                  <w:divsChild>
                    <w:div w:id="1932809707">
                      <w:marLeft w:val="0"/>
                      <w:marRight w:val="0"/>
                      <w:marTop w:val="0"/>
                      <w:marBottom w:val="0"/>
                      <w:divBdr>
                        <w:top w:val="none" w:sz="0" w:space="0" w:color="auto"/>
                        <w:left w:val="none" w:sz="0" w:space="0" w:color="auto"/>
                        <w:bottom w:val="none" w:sz="0" w:space="0" w:color="auto"/>
                        <w:right w:val="none" w:sz="0" w:space="0" w:color="auto"/>
                      </w:divBdr>
                    </w:div>
                  </w:divsChild>
                </w:div>
                <w:div w:id="409430570">
                  <w:marLeft w:val="0"/>
                  <w:marRight w:val="0"/>
                  <w:marTop w:val="0"/>
                  <w:marBottom w:val="0"/>
                  <w:divBdr>
                    <w:top w:val="single" w:sz="2" w:space="1" w:color="FFFFFF"/>
                    <w:left w:val="single" w:sz="2" w:space="11" w:color="FFFFFF"/>
                    <w:bottom w:val="single" w:sz="2" w:space="1" w:color="FFFFFF"/>
                    <w:right w:val="single" w:sz="2" w:space="4" w:color="FFFFFF"/>
                  </w:divBdr>
                  <w:divsChild>
                    <w:div w:id="199362421">
                      <w:marLeft w:val="0"/>
                      <w:marRight w:val="0"/>
                      <w:marTop w:val="0"/>
                      <w:marBottom w:val="0"/>
                      <w:divBdr>
                        <w:top w:val="none" w:sz="0" w:space="0" w:color="auto"/>
                        <w:left w:val="none" w:sz="0" w:space="0" w:color="auto"/>
                        <w:bottom w:val="none" w:sz="0" w:space="0" w:color="auto"/>
                        <w:right w:val="none" w:sz="0" w:space="0" w:color="auto"/>
                      </w:divBdr>
                    </w:div>
                  </w:divsChild>
                </w:div>
                <w:div w:id="909119175">
                  <w:marLeft w:val="0"/>
                  <w:marRight w:val="0"/>
                  <w:marTop w:val="0"/>
                  <w:marBottom w:val="0"/>
                  <w:divBdr>
                    <w:top w:val="single" w:sz="2" w:space="1" w:color="FFFFFF"/>
                    <w:left w:val="single" w:sz="2" w:space="11" w:color="FFFFFF"/>
                    <w:bottom w:val="single" w:sz="2" w:space="1" w:color="FFFFFF"/>
                    <w:right w:val="single" w:sz="2" w:space="4" w:color="FFFFFF"/>
                  </w:divBdr>
                  <w:divsChild>
                    <w:div w:id="1715428783">
                      <w:marLeft w:val="0"/>
                      <w:marRight w:val="0"/>
                      <w:marTop w:val="0"/>
                      <w:marBottom w:val="0"/>
                      <w:divBdr>
                        <w:top w:val="none" w:sz="0" w:space="0" w:color="auto"/>
                        <w:left w:val="none" w:sz="0" w:space="0" w:color="auto"/>
                        <w:bottom w:val="none" w:sz="0" w:space="0" w:color="auto"/>
                        <w:right w:val="none" w:sz="0" w:space="0" w:color="auto"/>
                      </w:divBdr>
                    </w:div>
                  </w:divsChild>
                </w:div>
                <w:div w:id="897593795">
                  <w:marLeft w:val="0"/>
                  <w:marRight w:val="0"/>
                  <w:marTop w:val="0"/>
                  <w:marBottom w:val="0"/>
                  <w:divBdr>
                    <w:top w:val="single" w:sz="2" w:space="1" w:color="FFFFFF"/>
                    <w:left w:val="single" w:sz="2" w:space="11" w:color="FFFFFF"/>
                    <w:bottom w:val="single" w:sz="2" w:space="1" w:color="FFFFFF"/>
                    <w:right w:val="single" w:sz="2" w:space="4" w:color="FFFFFF"/>
                  </w:divBdr>
                  <w:divsChild>
                    <w:div w:id="1831363105">
                      <w:marLeft w:val="0"/>
                      <w:marRight w:val="0"/>
                      <w:marTop w:val="0"/>
                      <w:marBottom w:val="0"/>
                      <w:divBdr>
                        <w:top w:val="none" w:sz="0" w:space="0" w:color="auto"/>
                        <w:left w:val="none" w:sz="0" w:space="0" w:color="auto"/>
                        <w:bottom w:val="none" w:sz="0" w:space="0" w:color="auto"/>
                        <w:right w:val="none" w:sz="0" w:space="0" w:color="auto"/>
                      </w:divBdr>
                    </w:div>
                  </w:divsChild>
                </w:div>
                <w:div w:id="991905451">
                  <w:marLeft w:val="0"/>
                  <w:marRight w:val="0"/>
                  <w:marTop w:val="0"/>
                  <w:marBottom w:val="0"/>
                  <w:divBdr>
                    <w:top w:val="single" w:sz="2" w:space="1" w:color="FFFFFF"/>
                    <w:left w:val="single" w:sz="2" w:space="11" w:color="FFFFFF"/>
                    <w:bottom w:val="single" w:sz="2" w:space="1" w:color="FFFFFF"/>
                    <w:right w:val="single" w:sz="2" w:space="4" w:color="FFFFFF"/>
                  </w:divBdr>
                  <w:divsChild>
                    <w:div w:id="689598990">
                      <w:marLeft w:val="0"/>
                      <w:marRight w:val="0"/>
                      <w:marTop w:val="0"/>
                      <w:marBottom w:val="0"/>
                      <w:divBdr>
                        <w:top w:val="none" w:sz="0" w:space="0" w:color="auto"/>
                        <w:left w:val="none" w:sz="0" w:space="0" w:color="auto"/>
                        <w:bottom w:val="none" w:sz="0" w:space="0" w:color="auto"/>
                        <w:right w:val="none" w:sz="0" w:space="0" w:color="auto"/>
                      </w:divBdr>
                    </w:div>
                  </w:divsChild>
                </w:div>
                <w:div w:id="938100646">
                  <w:marLeft w:val="0"/>
                  <w:marRight w:val="0"/>
                  <w:marTop w:val="0"/>
                  <w:marBottom w:val="0"/>
                  <w:divBdr>
                    <w:top w:val="single" w:sz="2" w:space="1" w:color="FFFFFF"/>
                    <w:left w:val="single" w:sz="2" w:space="11" w:color="FFFFFF"/>
                    <w:bottom w:val="single" w:sz="2" w:space="4" w:color="FFFFFF"/>
                    <w:right w:val="single" w:sz="2" w:space="4" w:color="FFFFFF"/>
                  </w:divBdr>
                  <w:divsChild>
                    <w:div w:id="8047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463925">
      <w:bodyDiv w:val="1"/>
      <w:marLeft w:val="0"/>
      <w:marRight w:val="0"/>
      <w:marTop w:val="0"/>
      <w:marBottom w:val="0"/>
      <w:divBdr>
        <w:top w:val="none" w:sz="0" w:space="0" w:color="auto"/>
        <w:left w:val="none" w:sz="0" w:space="0" w:color="auto"/>
        <w:bottom w:val="none" w:sz="0" w:space="0" w:color="auto"/>
        <w:right w:val="none" w:sz="0" w:space="0" w:color="auto"/>
      </w:divBdr>
    </w:div>
    <w:div w:id="2008239654">
      <w:bodyDiv w:val="1"/>
      <w:marLeft w:val="0"/>
      <w:marRight w:val="0"/>
      <w:marTop w:val="0"/>
      <w:marBottom w:val="0"/>
      <w:divBdr>
        <w:top w:val="none" w:sz="0" w:space="0" w:color="auto"/>
        <w:left w:val="none" w:sz="0" w:space="0" w:color="auto"/>
        <w:bottom w:val="none" w:sz="0" w:space="0" w:color="auto"/>
        <w:right w:val="none" w:sz="0" w:space="0" w:color="auto"/>
      </w:divBdr>
      <w:divsChild>
        <w:div w:id="1810171264">
          <w:marLeft w:val="0"/>
          <w:marRight w:val="0"/>
          <w:marTop w:val="120"/>
          <w:marBottom w:val="120"/>
          <w:divBdr>
            <w:top w:val="none" w:sz="0" w:space="0" w:color="auto"/>
            <w:left w:val="none" w:sz="0" w:space="0" w:color="auto"/>
            <w:bottom w:val="none" w:sz="0" w:space="0" w:color="auto"/>
            <w:right w:val="none" w:sz="0" w:space="0" w:color="auto"/>
          </w:divBdr>
          <w:divsChild>
            <w:div w:id="1083338512">
              <w:marLeft w:val="0"/>
              <w:marRight w:val="0"/>
              <w:marTop w:val="0"/>
              <w:marBottom w:val="0"/>
              <w:divBdr>
                <w:top w:val="none" w:sz="0" w:space="0" w:color="auto"/>
                <w:left w:val="none" w:sz="0" w:space="0" w:color="auto"/>
                <w:bottom w:val="none" w:sz="0" w:space="0" w:color="auto"/>
                <w:right w:val="none" w:sz="0" w:space="0" w:color="auto"/>
              </w:divBdr>
              <w:divsChild>
                <w:div w:id="1318221594">
                  <w:marLeft w:val="-225"/>
                  <w:marRight w:val="-225"/>
                  <w:marTop w:val="0"/>
                  <w:marBottom w:val="0"/>
                  <w:divBdr>
                    <w:top w:val="none" w:sz="0" w:space="0" w:color="auto"/>
                    <w:left w:val="none" w:sz="0" w:space="0" w:color="auto"/>
                    <w:bottom w:val="none" w:sz="0" w:space="0" w:color="auto"/>
                    <w:right w:val="none" w:sz="0" w:space="0" w:color="auto"/>
                  </w:divBdr>
                  <w:divsChild>
                    <w:div w:id="165788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237575">
          <w:marLeft w:val="0"/>
          <w:marRight w:val="0"/>
          <w:marTop w:val="0"/>
          <w:marBottom w:val="300"/>
          <w:divBdr>
            <w:top w:val="none" w:sz="0" w:space="0" w:color="auto"/>
            <w:left w:val="none" w:sz="0" w:space="0" w:color="auto"/>
            <w:bottom w:val="none" w:sz="0" w:space="0" w:color="auto"/>
            <w:right w:val="none" w:sz="0" w:space="0" w:color="auto"/>
          </w:divBdr>
          <w:divsChild>
            <w:div w:id="1588811354">
              <w:marLeft w:val="0"/>
              <w:marRight w:val="0"/>
              <w:marTop w:val="0"/>
              <w:marBottom w:val="0"/>
              <w:divBdr>
                <w:top w:val="none" w:sz="0" w:space="0" w:color="auto"/>
                <w:left w:val="none" w:sz="0" w:space="0" w:color="auto"/>
                <w:bottom w:val="none" w:sz="0" w:space="0" w:color="auto"/>
                <w:right w:val="none" w:sz="0" w:space="0" w:color="auto"/>
              </w:divBdr>
              <w:divsChild>
                <w:div w:id="1518083836">
                  <w:marLeft w:val="0"/>
                  <w:marRight w:val="0"/>
                  <w:marTop w:val="0"/>
                  <w:marBottom w:val="0"/>
                  <w:divBdr>
                    <w:top w:val="single" w:sz="2" w:space="4" w:color="FFFFFF"/>
                    <w:left w:val="single" w:sz="2" w:space="11" w:color="FFFFFF"/>
                    <w:bottom w:val="single" w:sz="2" w:space="1" w:color="FFFFFF"/>
                    <w:right w:val="single" w:sz="2" w:space="4" w:color="FFFFFF"/>
                  </w:divBdr>
                  <w:divsChild>
                    <w:div w:id="313025605">
                      <w:marLeft w:val="0"/>
                      <w:marRight w:val="0"/>
                      <w:marTop w:val="0"/>
                      <w:marBottom w:val="0"/>
                      <w:divBdr>
                        <w:top w:val="none" w:sz="0" w:space="0" w:color="auto"/>
                        <w:left w:val="none" w:sz="0" w:space="0" w:color="auto"/>
                        <w:bottom w:val="none" w:sz="0" w:space="0" w:color="auto"/>
                        <w:right w:val="none" w:sz="0" w:space="0" w:color="auto"/>
                      </w:divBdr>
                    </w:div>
                  </w:divsChild>
                </w:div>
                <w:div w:id="1192573273">
                  <w:marLeft w:val="0"/>
                  <w:marRight w:val="0"/>
                  <w:marTop w:val="0"/>
                  <w:marBottom w:val="0"/>
                  <w:divBdr>
                    <w:top w:val="single" w:sz="2" w:space="1" w:color="FFFFFF"/>
                    <w:left w:val="single" w:sz="2" w:space="11" w:color="FFFFFF"/>
                    <w:bottom w:val="single" w:sz="2" w:space="1" w:color="FFFFFF"/>
                    <w:right w:val="single" w:sz="2" w:space="4" w:color="FFFFFF"/>
                  </w:divBdr>
                  <w:divsChild>
                    <w:div w:id="1011833691">
                      <w:marLeft w:val="0"/>
                      <w:marRight w:val="0"/>
                      <w:marTop w:val="0"/>
                      <w:marBottom w:val="0"/>
                      <w:divBdr>
                        <w:top w:val="none" w:sz="0" w:space="0" w:color="auto"/>
                        <w:left w:val="none" w:sz="0" w:space="0" w:color="auto"/>
                        <w:bottom w:val="none" w:sz="0" w:space="0" w:color="auto"/>
                        <w:right w:val="none" w:sz="0" w:space="0" w:color="auto"/>
                      </w:divBdr>
                    </w:div>
                  </w:divsChild>
                </w:div>
                <w:div w:id="499466427">
                  <w:marLeft w:val="0"/>
                  <w:marRight w:val="0"/>
                  <w:marTop w:val="0"/>
                  <w:marBottom w:val="0"/>
                  <w:divBdr>
                    <w:top w:val="single" w:sz="2" w:space="1" w:color="FFFFFF"/>
                    <w:left w:val="single" w:sz="2" w:space="11" w:color="FFFFFF"/>
                    <w:bottom w:val="single" w:sz="2" w:space="1" w:color="FFFFFF"/>
                    <w:right w:val="single" w:sz="2" w:space="4" w:color="FFFFFF"/>
                  </w:divBdr>
                  <w:divsChild>
                    <w:div w:id="334453453">
                      <w:marLeft w:val="0"/>
                      <w:marRight w:val="0"/>
                      <w:marTop w:val="0"/>
                      <w:marBottom w:val="0"/>
                      <w:divBdr>
                        <w:top w:val="none" w:sz="0" w:space="0" w:color="auto"/>
                        <w:left w:val="none" w:sz="0" w:space="0" w:color="auto"/>
                        <w:bottom w:val="none" w:sz="0" w:space="0" w:color="auto"/>
                        <w:right w:val="none" w:sz="0" w:space="0" w:color="auto"/>
                      </w:divBdr>
                    </w:div>
                  </w:divsChild>
                </w:div>
                <w:div w:id="1245065475">
                  <w:marLeft w:val="0"/>
                  <w:marRight w:val="0"/>
                  <w:marTop w:val="0"/>
                  <w:marBottom w:val="0"/>
                  <w:divBdr>
                    <w:top w:val="single" w:sz="2" w:space="1" w:color="FFFFFF"/>
                    <w:left w:val="single" w:sz="2" w:space="11" w:color="FFFFFF"/>
                    <w:bottom w:val="single" w:sz="2" w:space="1" w:color="FFFFFF"/>
                    <w:right w:val="single" w:sz="2" w:space="4" w:color="FFFFFF"/>
                  </w:divBdr>
                  <w:divsChild>
                    <w:div w:id="1350377626">
                      <w:marLeft w:val="0"/>
                      <w:marRight w:val="0"/>
                      <w:marTop w:val="0"/>
                      <w:marBottom w:val="0"/>
                      <w:divBdr>
                        <w:top w:val="none" w:sz="0" w:space="0" w:color="auto"/>
                        <w:left w:val="none" w:sz="0" w:space="0" w:color="auto"/>
                        <w:bottom w:val="none" w:sz="0" w:space="0" w:color="auto"/>
                        <w:right w:val="none" w:sz="0" w:space="0" w:color="auto"/>
                      </w:divBdr>
                    </w:div>
                  </w:divsChild>
                </w:div>
                <w:div w:id="1601986225">
                  <w:marLeft w:val="0"/>
                  <w:marRight w:val="0"/>
                  <w:marTop w:val="0"/>
                  <w:marBottom w:val="0"/>
                  <w:divBdr>
                    <w:top w:val="single" w:sz="2" w:space="1" w:color="FFFFFF"/>
                    <w:left w:val="single" w:sz="2" w:space="11" w:color="FFFFFF"/>
                    <w:bottom w:val="single" w:sz="2" w:space="1" w:color="FFFFFF"/>
                    <w:right w:val="single" w:sz="2" w:space="4" w:color="FFFFFF"/>
                  </w:divBdr>
                  <w:divsChild>
                    <w:div w:id="1163472475">
                      <w:marLeft w:val="0"/>
                      <w:marRight w:val="0"/>
                      <w:marTop w:val="0"/>
                      <w:marBottom w:val="0"/>
                      <w:divBdr>
                        <w:top w:val="none" w:sz="0" w:space="0" w:color="auto"/>
                        <w:left w:val="none" w:sz="0" w:space="0" w:color="auto"/>
                        <w:bottom w:val="none" w:sz="0" w:space="0" w:color="auto"/>
                        <w:right w:val="none" w:sz="0" w:space="0" w:color="auto"/>
                      </w:divBdr>
                    </w:div>
                  </w:divsChild>
                </w:div>
                <w:div w:id="689649343">
                  <w:marLeft w:val="0"/>
                  <w:marRight w:val="0"/>
                  <w:marTop w:val="0"/>
                  <w:marBottom w:val="0"/>
                  <w:divBdr>
                    <w:top w:val="single" w:sz="2" w:space="1" w:color="FFFFFF"/>
                    <w:left w:val="single" w:sz="2" w:space="11" w:color="FFFFFF"/>
                    <w:bottom w:val="single" w:sz="2" w:space="1" w:color="FFFFFF"/>
                    <w:right w:val="single" w:sz="2" w:space="4" w:color="FFFFFF"/>
                  </w:divBdr>
                  <w:divsChild>
                    <w:div w:id="1297952359">
                      <w:marLeft w:val="0"/>
                      <w:marRight w:val="0"/>
                      <w:marTop w:val="0"/>
                      <w:marBottom w:val="0"/>
                      <w:divBdr>
                        <w:top w:val="none" w:sz="0" w:space="0" w:color="auto"/>
                        <w:left w:val="none" w:sz="0" w:space="0" w:color="auto"/>
                        <w:bottom w:val="none" w:sz="0" w:space="0" w:color="auto"/>
                        <w:right w:val="none" w:sz="0" w:space="0" w:color="auto"/>
                      </w:divBdr>
                    </w:div>
                  </w:divsChild>
                </w:div>
                <w:div w:id="868569363">
                  <w:marLeft w:val="0"/>
                  <w:marRight w:val="0"/>
                  <w:marTop w:val="0"/>
                  <w:marBottom w:val="0"/>
                  <w:divBdr>
                    <w:top w:val="single" w:sz="2" w:space="1" w:color="FFFFFF"/>
                    <w:left w:val="single" w:sz="2" w:space="11" w:color="FFFFFF"/>
                    <w:bottom w:val="single" w:sz="2" w:space="1" w:color="FFFFFF"/>
                    <w:right w:val="single" w:sz="2" w:space="4" w:color="FFFFFF"/>
                  </w:divBdr>
                  <w:divsChild>
                    <w:div w:id="1233616836">
                      <w:marLeft w:val="0"/>
                      <w:marRight w:val="0"/>
                      <w:marTop w:val="0"/>
                      <w:marBottom w:val="0"/>
                      <w:divBdr>
                        <w:top w:val="none" w:sz="0" w:space="0" w:color="auto"/>
                        <w:left w:val="none" w:sz="0" w:space="0" w:color="auto"/>
                        <w:bottom w:val="none" w:sz="0" w:space="0" w:color="auto"/>
                        <w:right w:val="none" w:sz="0" w:space="0" w:color="auto"/>
                      </w:divBdr>
                    </w:div>
                  </w:divsChild>
                </w:div>
                <w:div w:id="731469468">
                  <w:marLeft w:val="0"/>
                  <w:marRight w:val="0"/>
                  <w:marTop w:val="0"/>
                  <w:marBottom w:val="0"/>
                  <w:divBdr>
                    <w:top w:val="single" w:sz="2" w:space="1" w:color="FFFFFF"/>
                    <w:left w:val="single" w:sz="2" w:space="11" w:color="FFFFFF"/>
                    <w:bottom w:val="single" w:sz="2" w:space="1" w:color="FFFFFF"/>
                    <w:right w:val="single" w:sz="2" w:space="4" w:color="FFFFFF"/>
                  </w:divBdr>
                  <w:divsChild>
                    <w:div w:id="1858813951">
                      <w:marLeft w:val="0"/>
                      <w:marRight w:val="0"/>
                      <w:marTop w:val="0"/>
                      <w:marBottom w:val="0"/>
                      <w:divBdr>
                        <w:top w:val="none" w:sz="0" w:space="0" w:color="auto"/>
                        <w:left w:val="none" w:sz="0" w:space="0" w:color="auto"/>
                        <w:bottom w:val="none" w:sz="0" w:space="0" w:color="auto"/>
                        <w:right w:val="none" w:sz="0" w:space="0" w:color="auto"/>
                      </w:divBdr>
                    </w:div>
                  </w:divsChild>
                </w:div>
                <w:div w:id="1041516592">
                  <w:marLeft w:val="0"/>
                  <w:marRight w:val="0"/>
                  <w:marTop w:val="0"/>
                  <w:marBottom w:val="0"/>
                  <w:divBdr>
                    <w:top w:val="single" w:sz="2" w:space="1" w:color="FFFFFF"/>
                    <w:left w:val="single" w:sz="2" w:space="11" w:color="FFFFFF"/>
                    <w:bottom w:val="single" w:sz="2" w:space="1" w:color="FFFFFF"/>
                    <w:right w:val="single" w:sz="2" w:space="4" w:color="FFFFFF"/>
                  </w:divBdr>
                  <w:divsChild>
                    <w:div w:id="897933737">
                      <w:marLeft w:val="0"/>
                      <w:marRight w:val="0"/>
                      <w:marTop w:val="0"/>
                      <w:marBottom w:val="0"/>
                      <w:divBdr>
                        <w:top w:val="none" w:sz="0" w:space="0" w:color="auto"/>
                        <w:left w:val="none" w:sz="0" w:space="0" w:color="auto"/>
                        <w:bottom w:val="none" w:sz="0" w:space="0" w:color="auto"/>
                        <w:right w:val="none" w:sz="0" w:space="0" w:color="auto"/>
                      </w:divBdr>
                    </w:div>
                  </w:divsChild>
                </w:div>
                <w:div w:id="1427533286">
                  <w:marLeft w:val="0"/>
                  <w:marRight w:val="0"/>
                  <w:marTop w:val="0"/>
                  <w:marBottom w:val="0"/>
                  <w:divBdr>
                    <w:top w:val="single" w:sz="2" w:space="1" w:color="FFFFFF"/>
                    <w:left w:val="single" w:sz="2" w:space="11" w:color="FFFFFF"/>
                    <w:bottom w:val="single" w:sz="2" w:space="1" w:color="FFFFFF"/>
                    <w:right w:val="single" w:sz="2" w:space="4" w:color="FFFFFF"/>
                  </w:divBdr>
                  <w:divsChild>
                    <w:div w:id="13658885">
                      <w:marLeft w:val="0"/>
                      <w:marRight w:val="0"/>
                      <w:marTop w:val="0"/>
                      <w:marBottom w:val="0"/>
                      <w:divBdr>
                        <w:top w:val="none" w:sz="0" w:space="0" w:color="auto"/>
                        <w:left w:val="none" w:sz="0" w:space="0" w:color="auto"/>
                        <w:bottom w:val="none" w:sz="0" w:space="0" w:color="auto"/>
                        <w:right w:val="none" w:sz="0" w:space="0" w:color="auto"/>
                      </w:divBdr>
                    </w:div>
                  </w:divsChild>
                </w:div>
                <w:div w:id="1329361767">
                  <w:marLeft w:val="0"/>
                  <w:marRight w:val="0"/>
                  <w:marTop w:val="0"/>
                  <w:marBottom w:val="0"/>
                  <w:divBdr>
                    <w:top w:val="single" w:sz="2" w:space="1" w:color="FFFFFF"/>
                    <w:left w:val="single" w:sz="2" w:space="11" w:color="FFFFFF"/>
                    <w:bottom w:val="single" w:sz="2" w:space="1" w:color="FFFFFF"/>
                    <w:right w:val="single" w:sz="2" w:space="4" w:color="FFFFFF"/>
                  </w:divBdr>
                  <w:divsChild>
                    <w:div w:id="872960785">
                      <w:marLeft w:val="0"/>
                      <w:marRight w:val="0"/>
                      <w:marTop w:val="0"/>
                      <w:marBottom w:val="0"/>
                      <w:divBdr>
                        <w:top w:val="none" w:sz="0" w:space="0" w:color="auto"/>
                        <w:left w:val="none" w:sz="0" w:space="0" w:color="auto"/>
                        <w:bottom w:val="none" w:sz="0" w:space="0" w:color="auto"/>
                        <w:right w:val="none" w:sz="0" w:space="0" w:color="auto"/>
                      </w:divBdr>
                    </w:div>
                  </w:divsChild>
                </w:div>
                <w:div w:id="427770481">
                  <w:marLeft w:val="0"/>
                  <w:marRight w:val="0"/>
                  <w:marTop w:val="0"/>
                  <w:marBottom w:val="0"/>
                  <w:divBdr>
                    <w:top w:val="single" w:sz="2" w:space="1" w:color="FFFFFF"/>
                    <w:left w:val="single" w:sz="2" w:space="11" w:color="FFFFFF"/>
                    <w:bottom w:val="single" w:sz="2" w:space="1" w:color="FFFFFF"/>
                    <w:right w:val="single" w:sz="2" w:space="4" w:color="FFFFFF"/>
                  </w:divBdr>
                  <w:divsChild>
                    <w:div w:id="1464234920">
                      <w:marLeft w:val="0"/>
                      <w:marRight w:val="0"/>
                      <w:marTop w:val="0"/>
                      <w:marBottom w:val="0"/>
                      <w:divBdr>
                        <w:top w:val="none" w:sz="0" w:space="0" w:color="auto"/>
                        <w:left w:val="none" w:sz="0" w:space="0" w:color="auto"/>
                        <w:bottom w:val="none" w:sz="0" w:space="0" w:color="auto"/>
                        <w:right w:val="none" w:sz="0" w:space="0" w:color="auto"/>
                      </w:divBdr>
                    </w:div>
                  </w:divsChild>
                </w:div>
                <w:div w:id="2089109945">
                  <w:marLeft w:val="0"/>
                  <w:marRight w:val="0"/>
                  <w:marTop w:val="0"/>
                  <w:marBottom w:val="0"/>
                  <w:divBdr>
                    <w:top w:val="single" w:sz="2" w:space="1" w:color="FFFFFF"/>
                    <w:left w:val="single" w:sz="2" w:space="11" w:color="FFFFFF"/>
                    <w:bottom w:val="single" w:sz="2" w:space="4" w:color="FFFFFF"/>
                    <w:right w:val="single" w:sz="2" w:space="4" w:color="FFFFFF"/>
                  </w:divBdr>
                  <w:divsChild>
                    <w:div w:id="20705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670639">
          <w:marLeft w:val="0"/>
          <w:marRight w:val="0"/>
          <w:marTop w:val="0"/>
          <w:marBottom w:val="300"/>
          <w:divBdr>
            <w:top w:val="none" w:sz="0" w:space="0" w:color="auto"/>
            <w:left w:val="none" w:sz="0" w:space="0" w:color="auto"/>
            <w:bottom w:val="none" w:sz="0" w:space="0" w:color="auto"/>
            <w:right w:val="none" w:sz="0" w:space="0" w:color="auto"/>
          </w:divBdr>
          <w:divsChild>
            <w:div w:id="1363363130">
              <w:marLeft w:val="0"/>
              <w:marRight w:val="0"/>
              <w:marTop w:val="0"/>
              <w:marBottom w:val="0"/>
              <w:divBdr>
                <w:top w:val="none" w:sz="0" w:space="0" w:color="auto"/>
                <w:left w:val="none" w:sz="0" w:space="0" w:color="auto"/>
                <w:bottom w:val="none" w:sz="0" w:space="0" w:color="auto"/>
                <w:right w:val="none" w:sz="0" w:space="0" w:color="auto"/>
              </w:divBdr>
              <w:divsChild>
                <w:div w:id="359430724">
                  <w:marLeft w:val="0"/>
                  <w:marRight w:val="0"/>
                  <w:marTop w:val="0"/>
                  <w:marBottom w:val="0"/>
                  <w:divBdr>
                    <w:top w:val="single" w:sz="2" w:space="4" w:color="FFFFFF"/>
                    <w:left w:val="single" w:sz="2" w:space="11" w:color="FFFFFF"/>
                    <w:bottom w:val="single" w:sz="2" w:space="1" w:color="FFFFFF"/>
                    <w:right w:val="single" w:sz="2" w:space="4" w:color="FFFFFF"/>
                  </w:divBdr>
                  <w:divsChild>
                    <w:div w:id="43721667">
                      <w:marLeft w:val="0"/>
                      <w:marRight w:val="0"/>
                      <w:marTop w:val="0"/>
                      <w:marBottom w:val="0"/>
                      <w:divBdr>
                        <w:top w:val="none" w:sz="0" w:space="0" w:color="auto"/>
                        <w:left w:val="none" w:sz="0" w:space="0" w:color="auto"/>
                        <w:bottom w:val="none" w:sz="0" w:space="0" w:color="auto"/>
                        <w:right w:val="none" w:sz="0" w:space="0" w:color="auto"/>
                      </w:divBdr>
                    </w:div>
                  </w:divsChild>
                </w:div>
                <w:div w:id="135151203">
                  <w:marLeft w:val="0"/>
                  <w:marRight w:val="0"/>
                  <w:marTop w:val="0"/>
                  <w:marBottom w:val="0"/>
                  <w:divBdr>
                    <w:top w:val="single" w:sz="2" w:space="1" w:color="FFFFFF"/>
                    <w:left w:val="single" w:sz="2" w:space="11" w:color="FFFFFF"/>
                    <w:bottom w:val="single" w:sz="2" w:space="1" w:color="FFFFFF"/>
                    <w:right w:val="single" w:sz="2" w:space="4" w:color="FFFFFF"/>
                  </w:divBdr>
                  <w:divsChild>
                    <w:div w:id="496193301">
                      <w:marLeft w:val="0"/>
                      <w:marRight w:val="0"/>
                      <w:marTop w:val="0"/>
                      <w:marBottom w:val="0"/>
                      <w:divBdr>
                        <w:top w:val="none" w:sz="0" w:space="0" w:color="auto"/>
                        <w:left w:val="none" w:sz="0" w:space="0" w:color="auto"/>
                        <w:bottom w:val="none" w:sz="0" w:space="0" w:color="auto"/>
                        <w:right w:val="none" w:sz="0" w:space="0" w:color="auto"/>
                      </w:divBdr>
                    </w:div>
                  </w:divsChild>
                </w:div>
                <w:div w:id="1785611687">
                  <w:marLeft w:val="0"/>
                  <w:marRight w:val="0"/>
                  <w:marTop w:val="0"/>
                  <w:marBottom w:val="0"/>
                  <w:divBdr>
                    <w:top w:val="single" w:sz="2" w:space="1" w:color="FFFFFF"/>
                    <w:left w:val="single" w:sz="2" w:space="11" w:color="FFFFFF"/>
                    <w:bottom w:val="single" w:sz="2" w:space="1" w:color="FFFFFF"/>
                    <w:right w:val="single" w:sz="2" w:space="4" w:color="FFFFFF"/>
                  </w:divBdr>
                  <w:divsChild>
                    <w:div w:id="1935816701">
                      <w:marLeft w:val="0"/>
                      <w:marRight w:val="0"/>
                      <w:marTop w:val="0"/>
                      <w:marBottom w:val="0"/>
                      <w:divBdr>
                        <w:top w:val="none" w:sz="0" w:space="0" w:color="auto"/>
                        <w:left w:val="none" w:sz="0" w:space="0" w:color="auto"/>
                        <w:bottom w:val="none" w:sz="0" w:space="0" w:color="auto"/>
                        <w:right w:val="none" w:sz="0" w:space="0" w:color="auto"/>
                      </w:divBdr>
                    </w:div>
                  </w:divsChild>
                </w:div>
                <w:div w:id="1455826331">
                  <w:marLeft w:val="0"/>
                  <w:marRight w:val="0"/>
                  <w:marTop w:val="0"/>
                  <w:marBottom w:val="0"/>
                  <w:divBdr>
                    <w:top w:val="single" w:sz="2" w:space="1" w:color="FFFFFF"/>
                    <w:left w:val="single" w:sz="2" w:space="11" w:color="FFFFFF"/>
                    <w:bottom w:val="single" w:sz="2" w:space="1" w:color="FFFFFF"/>
                    <w:right w:val="single" w:sz="2" w:space="4" w:color="FFFFFF"/>
                  </w:divBdr>
                  <w:divsChild>
                    <w:div w:id="1037896467">
                      <w:marLeft w:val="0"/>
                      <w:marRight w:val="0"/>
                      <w:marTop w:val="0"/>
                      <w:marBottom w:val="0"/>
                      <w:divBdr>
                        <w:top w:val="none" w:sz="0" w:space="0" w:color="auto"/>
                        <w:left w:val="none" w:sz="0" w:space="0" w:color="auto"/>
                        <w:bottom w:val="none" w:sz="0" w:space="0" w:color="auto"/>
                        <w:right w:val="none" w:sz="0" w:space="0" w:color="auto"/>
                      </w:divBdr>
                    </w:div>
                  </w:divsChild>
                </w:div>
                <w:div w:id="1397317402">
                  <w:marLeft w:val="0"/>
                  <w:marRight w:val="0"/>
                  <w:marTop w:val="0"/>
                  <w:marBottom w:val="0"/>
                  <w:divBdr>
                    <w:top w:val="single" w:sz="2" w:space="1" w:color="FFFFFF"/>
                    <w:left w:val="single" w:sz="2" w:space="11" w:color="FFFFFF"/>
                    <w:bottom w:val="single" w:sz="2" w:space="1" w:color="FFFFFF"/>
                    <w:right w:val="single" w:sz="2" w:space="4" w:color="FFFFFF"/>
                  </w:divBdr>
                  <w:divsChild>
                    <w:div w:id="1164472950">
                      <w:marLeft w:val="0"/>
                      <w:marRight w:val="0"/>
                      <w:marTop w:val="0"/>
                      <w:marBottom w:val="0"/>
                      <w:divBdr>
                        <w:top w:val="none" w:sz="0" w:space="0" w:color="auto"/>
                        <w:left w:val="none" w:sz="0" w:space="0" w:color="auto"/>
                        <w:bottom w:val="none" w:sz="0" w:space="0" w:color="auto"/>
                        <w:right w:val="none" w:sz="0" w:space="0" w:color="auto"/>
                      </w:divBdr>
                    </w:div>
                  </w:divsChild>
                </w:div>
                <w:div w:id="1961110747">
                  <w:marLeft w:val="0"/>
                  <w:marRight w:val="0"/>
                  <w:marTop w:val="0"/>
                  <w:marBottom w:val="0"/>
                  <w:divBdr>
                    <w:top w:val="single" w:sz="2" w:space="1" w:color="FFFFFF"/>
                    <w:left w:val="single" w:sz="2" w:space="11" w:color="FFFFFF"/>
                    <w:bottom w:val="single" w:sz="2" w:space="1" w:color="FFFFFF"/>
                    <w:right w:val="single" w:sz="2" w:space="4" w:color="FFFFFF"/>
                  </w:divBdr>
                  <w:divsChild>
                    <w:div w:id="2120709798">
                      <w:marLeft w:val="0"/>
                      <w:marRight w:val="0"/>
                      <w:marTop w:val="0"/>
                      <w:marBottom w:val="0"/>
                      <w:divBdr>
                        <w:top w:val="none" w:sz="0" w:space="0" w:color="auto"/>
                        <w:left w:val="none" w:sz="0" w:space="0" w:color="auto"/>
                        <w:bottom w:val="none" w:sz="0" w:space="0" w:color="auto"/>
                        <w:right w:val="none" w:sz="0" w:space="0" w:color="auto"/>
                      </w:divBdr>
                    </w:div>
                  </w:divsChild>
                </w:div>
                <w:div w:id="1306664085">
                  <w:marLeft w:val="0"/>
                  <w:marRight w:val="0"/>
                  <w:marTop w:val="0"/>
                  <w:marBottom w:val="0"/>
                  <w:divBdr>
                    <w:top w:val="single" w:sz="2" w:space="1" w:color="FFFFFF"/>
                    <w:left w:val="single" w:sz="2" w:space="11" w:color="FFFFFF"/>
                    <w:bottom w:val="single" w:sz="2" w:space="1" w:color="FFFFFF"/>
                    <w:right w:val="single" w:sz="2" w:space="4" w:color="FFFFFF"/>
                  </w:divBdr>
                  <w:divsChild>
                    <w:div w:id="1631979132">
                      <w:marLeft w:val="0"/>
                      <w:marRight w:val="0"/>
                      <w:marTop w:val="0"/>
                      <w:marBottom w:val="0"/>
                      <w:divBdr>
                        <w:top w:val="none" w:sz="0" w:space="0" w:color="auto"/>
                        <w:left w:val="none" w:sz="0" w:space="0" w:color="auto"/>
                        <w:bottom w:val="none" w:sz="0" w:space="0" w:color="auto"/>
                        <w:right w:val="none" w:sz="0" w:space="0" w:color="auto"/>
                      </w:divBdr>
                    </w:div>
                  </w:divsChild>
                </w:div>
                <w:div w:id="425007138">
                  <w:marLeft w:val="0"/>
                  <w:marRight w:val="0"/>
                  <w:marTop w:val="0"/>
                  <w:marBottom w:val="0"/>
                  <w:divBdr>
                    <w:top w:val="single" w:sz="2" w:space="1" w:color="FFFFFF"/>
                    <w:left w:val="single" w:sz="2" w:space="11" w:color="FFFFFF"/>
                    <w:bottom w:val="single" w:sz="2" w:space="1" w:color="FFFFFF"/>
                    <w:right w:val="single" w:sz="2" w:space="4" w:color="FFFFFF"/>
                  </w:divBdr>
                  <w:divsChild>
                    <w:div w:id="334067801">
                      <w:marLeft w:val="0"/>
                      <w:marRight w:val="0"/>
                      <w:marTop w:val="0"/>
                      <w:marBottom w:val="0"/>
                      <w:divBdr>
                        <w:top w:val="none" w:sz="0" w:space="0" w:color="auto"/>
                        <w:left w:val="none" w:sz="0" w:space="0" w:color="auto"/>
                        <w:bottom w:val="none" w:sz="0" w:space="0" w:color="auto"/>
                        <w:right w:val="none" w:sz="0" w:space="0" w:color="auto"/>
                      </w:divBdr>
                    </w:div>
                  </w:divsChild>
                </w:div>
                <w:div w:id="255866771">
                  <w:marLeft w:val="0"/>
                  <w:marRight w:val="0"/>
                  <w:marTop w:val="0"/>
                  <w:marBottom w:val="0"/>
                  <w:divBdr>
                    <w:top w:val="single" w:sz="2" w:space="1" w:color="FFFFFF"/>
                    <w:left w:val="single" w:sz="2" w:space="11" w:color="FFFFFF"/>
                    <w:bottom w:val="single" w:sz="2" w:space="1" w:color="FFFFFF"/>
                    <w:right w:val="single" w:sz="2" w:space="4" w:color="FFFFFF"/>
                  </w:divBdr>
                  <w:divsChild>
                    <w:div w:id="1435369609">
                      <w:marLeft w:val="0"/>
                      <w:marRight w:val="0"/>
                      <w:marTop w:val="0"/>
                      <w:marBottom w:val="0"/>
                      <w:divBdr>
                        <w:top w:val="none" w:sz="0" w:space="0" w:color="auto"/>
                        <w:left w:val="none" w:sz="0" w:space="0" w:color="auto"/>
                        <w:bottom w:val="none" w:sz="0" w:space="0" w:color="auto"/>
                        <w:right w:val="none" w:sz="0" w:space="0" w:color="auto"/>
                      </w:divBdr>
                    </w:div>
                  </w:divsChild>
                </w:div>
                <w:div w:id="1826971846">
                  <w:marLeft w:val="0"/>
                  <w:marRight w:val="0"/>
                  <w:marTop w:val="0"/>
                  <w:marBottom w:val="0"/>
                  <w:divBdr>
                    <w:top w:val="single" w:sz="2" w:space="1" w:color="FFFFFF"/>
                    <w:left w:val="single" w:sz="2" w:space="11" w:color="FFFFFF"/>
                    <w:bottom w:val="single" w:sz="2" w:space="1" w:color="FFFFFF"/>
                    <w:right w:val="single" w:sz="2" w:space="4" w:color="FFFFFF"/>
                  </w:divBdr>
                  <w:divsChild>
                    <w:div w:id="431243581">
                      <w:marLeft w:val="0"/>
                      <w:marRight w:val="0"/>
                      <w:marTop w:val="0"/>
                      <w:marBottom w:val="0"/>
                      <w:divBdr>
                        <w:top w:val="none" w:sz="0" w:space="0" w:color="auto"/>
                        <w:left w:val="none" w:sz="0" w:space="0" w:color="auto"/>
                        <w:bottom w:val="none" w:sz="0" w:space="0" w:color="auto"/>
                        <w:right w:val="none" w:sz="0" w:space="0" w:color="auto"/>
                      </w:divBdr>
                    </w:div>
                  </w:divsChild>
                </w:div>
                <w:div w:id="1590776957">
                  <w:marLeft w:val="0"/>
                  <w:marRight w:val="0"/>
                  <w:marTop w:val="0"/>
                  <w:marBottom w:val="0"/>
                  <w:divBdr>
                    <w:top w:val="single" w:sz="2" w:space="1" w:color="FFFFFF"/>
                    <w:left w:val="single" w:sz="2" w:space="11" w:color="FFFFFF"/>
                    <w:bottom w:val="single" w:sz="2" w:space="1" w:color="FFFFFF"/>
                    <w:right w:val="single" w:sz="2" w:space="4" w:color="FFFFFF"/>
                  </w:divBdr>
                  <w:divsChild>
                    <w:div w:id="553271650">
                      <w:marLeft w:val="0"/>
                      <w:marRight w:val="0"/>
                      <w:marTop w:val="0"/>
                      <w:marBottom w:val="0"/>
                      <w:divBdr>
                        <w:top w:val="none" w:sz="0" w:space="0" w:color="auto"/>
                        <w:left w:val="none" w:sz="0" w:space="0" w:color="auto"/>
                        <w:bottom w:val="none" w:sz="0" w:space="0" w:color="auto"/>
                        <w:right w:val="none" w:sz="0" w:space="0" w:color="auto"/>
                      </w:divBdr>
                    </w:div>
                  </w:divsChild>
                </w:div>
                <w:div w:id="2100757942">
                  <w:marLeft w:val="0"/>
                  <w:marRight w:val="0"/>
                  <w:marTop w:val="0"/>
                  <w:marBottom w:val="0"/>
                  <w:divBdr>
                    <w:top w:val="single" w:sz="2" w:space="1" w:color="FFFFFF"/>
                    <w:left w:val="single" w:sz="2" w:space="11" w:color="FFFFFF"/>
                    <w:bottom w:val="single" w:sz="2" w:space="1" w:color="FFFFFF"/>
                    <w:right w:val="single" w:sz="2" w:space="4" w:color="FFFFFF"/>
                  </w:divBdr>
                  <w:divsChild>
                    <w:div w:id="1914582049">
                      <w:marLeft w:val="0"/>
                      <w:marRight w:val="0"/>
                      <w:marTop w:val="0"/>
                      <w:marBottom w:val="0"/>
                      <w:divBdr>
                        <w:top w:val="none" w:sz="0" w:space="0" w:color="auto"/>
                        <w:left w:val="none" w:sz="0" w:space="0" w:color="auto"/>
                        <w:bottom w:val="none" w:sz="0" w:space="0" w:color="auto"/>
                        <w:right w:val="none" w:sz="0" w:space="0" w:color="auto"/>
                      </w:divBdr>
                    </w:div>
                  </w:divsChild>
                </w:div>
                <w:div w:id="129171961">
                  <w:marLeft w:val="0"/>
                  <w:marRight w:val="0"/>
                  <w:marTop w:val="0"/>
                  <w:marBottom w:val="0"/>
                  <w:divBdr>
                    <w:top w:val="single" w:sz="2" w:space="1" w:color="FFFFFF"/>
                    <w:left w:val="single" w:sz="2" w:space="11" w:color="FFFFFF"/>
                    <w:bottom w:val="single" w:sz="2" w:space="1" w:color="FFFFFF"/>
                    <w:right w:val="single" w:sz="2" w:space="4" w:color="FFFFFF"/>
                  </w:divBdr>
                  <w:divsChild>
                    <w:div w:id="610288234">
                      <w:marLeft w:val="0"/>
                      <w:marRight w:val="0"/>
                      <w:marTop w:val="0"/>
                      <w:marBottom w:val="0"/>
                      <w:divBdr>
                        <w:top w:val="none" w:sz="0" w:space="0" w:color="auto"/>
                        <w:left w:val="none" w:sz="0" w:space="0" w:color="auto"/>
                        <w:bottom w:val="none" w:sz="0" w:space="0" w:color="auto"/>
                        <w:right w:val="none" w:sz="0" w:space="0" w:color="auto"/>
                      </w:divBdr>
                    </w:div>
                  </w:divsChild>
                </w:div>
                <w:div w:id="496002621">
                  <w:marLeft w:val="0"/>
                  <w:marRight w:val="0"/>
                  <w:marTop w:val="0"/>
                  <w:marBottom w:val="0"/>
                  <w:divBdr>
                    <w:top w:val="single" w:sz="2" w:space="1" w:color="FFFFFF"/>
                    <w:left w:val="single" w:sz="2" w:space="11" w:color="FFFFFF"/>
                    <w:bottom w:val="single" w:sz="2" w:space="1" w:color="FFFFFF"/>
                    <w:right w:val="single" w:sz="2" w:space="4" w:color="FFFFFF"/>
                  </w:divBdr>
                  <w:divsChild>
                    <w:div w:id="991254031">
                      <w:marLeft w:val="0"/>
                      <w:marRight w:val="0"/>
                      <w:marTop w:val="0"/>
                      <w:marBottom w:val="0"/>
                      <w:divBdr>
                        <w:top w:val="none" w:sz="0" w:space="0" w:color="auto"/>
                        <w:left w:val="none" w:sz="0" w:space="0" w:color="auto"/>
                        <w:bottom w:val="none" w:sz="0" w:space="0" w:color="auto"/>
                        <w:right w:val="none" w:sz="0" w:space="0" w:color="auto"/>
                      </w:divBdr>
                    </w:div>
                  </w:divsChild>
                </w:div>
                <w:div w:id="1111894485">
                  <w:marLeft w:val="0"/>
                  <w:marRight w:val="0"/>
                  <w:marTop w:val="0"/>
                  <w:marBottom w:val="0"/>
                  <w:divBdr>
                    <w:top w:val="single" w:sz="2" w:space="1" w:color="FFFFFF"/>
                    <w:left w:val="single" w:sz="2" w:space="11" w:color="FFFFFF"/>
                    <w:bottom w:val="single" w:sz="2" w:space="1" w:color="FFFFFF"/>
                    <w:right w:val="single" w:sz="2" w:space="4" w:color="FFFFFF"/>
                  </w:divBdr>
                  <w:divsChild>
                    <w:div w:id="1317222315">
                      <w:marLeft w:val="0"/>
                      <w:marRight w:val="0"/>
                      <w:marTop w:val="0"/>
                      <w:marBottom w:val="0"/>
                      <w:divBdr>
                        <w:top w:val="none" w:sz="0" w:space="0" w:color="auto"/>
                        <w:left w:val="none" w:sz="0" w:space="0" w:color="auto"/>
                        <w:bottom w:val="none" w:sz="0" w:space="0" w:color="auto"/>
                        <w:right w:val="none" w:sz="0" w:space="0" w:color="auto"/>
                      </w:divBdr>
                    </w:div>
                  </w:divsChild>
                </w:div>
                <w:div w:id="1312442357">
                  <w:marLeft w:val="0"/>
                  <w:marRight w:val="0"/>
                  <w:marTop w:val="0"/>
                  <w:marBottom w:val="0"/>
                  <w:divBdr>
                    <w:top w:val="single" w:sz="2" w:space="1" w:color="FFFFFF"/>
                    <w:left w:val="single" w:sz="2" w:space="11" w:color="FFFFFF"/>
                    <w:bottom w:val="single" w:sz="2" w:space="1" w:color="FFFFFF"/>
                    <w:right w:val="single" w:sz="2" w:space="4" w:color="FFFFFF"/>
                  </w:divBdr>
                  <w:divsChild>
                    <w:div w:id="1997831956">
                      <w:marLeft w:val="0"/>
                      <w:marRight w:val="0"/>
                      <w:marTop w:val="0"/>
                      <w:marBottom w:val="0"/>
                      <w:divBdr>
                        <w:top w:val="none" w:sz="0" w:space="0" w:color="auto"/>
                        <w:left w:val="none" w:sz="0" w:space="0" w:color="auto"/>
                        <w:bottom w:val="none" w:sz="0" w:space="0" w:color="auto"/>
                        <w:right w:val="none" w:sz="0" w:space="0" w:color="auto"/>
                      </w:divBdr>
                    </w:div>
                  </w:divsChild>
                </w:div>
                <w:div w:id="1453013836">
                  <w:marLeft w:val="0"/>
                  <w:marRight w:val="0"/>
                  <w:marTop w:val="0"/>
                  <w:marBottom w:val="0"/>
                  <w:divBdr>
                    <w:top w:val="single" w:sz="2" w:space="1" w:color="FFFFFF"/>
                    <w:left w:val="single" w:sz="2" w:space="11" w:color="FFFFFF"/>
                    <w:bottom w:val="single" w:sz="2" w:space="1" w:color="FFFFFF"/>
                    <w:right w:val="single" w:sz="2" w:space="4" w:color="FFFFFF"/>
                  </w:divBdr>
                  <w:divsChild>
                    <w:div w:id="697971451">
                      <w:marLeft w:val="0"/>
                      <w:marRight w:val="0"/>
                      <w:marTop w:val="0"/>
                      <w:marBottom w:val="0"/>
                      <w:divBdr>
                        <w:top w:val="none" w:sz="0" w:space="0" w:color="auto"/>
                        <w:left w:val="none" w:sz="0" w:space="0" w:color="auto"/>
                        <w:bottom w:val="none" w:sz="0" w:space="0" w:color="auto"/>
                        <w:right w:val="none" w:sz="0" w:space="0" w:color="auto"/>
                      </w:divBdr>
                    </w:div>
                  </w:divsChild>
                </w:div>
                <w:div w:id="1704163098">
                  <w:marLeft w:val="0"/>
                  <w:marRight w:val="0"/>
                  <w:marTop w:val="0"/>
                  <w:marBottom w:val="0"/>
                  <w:divBdr>
                    <w:top w:val="single" w:sz="2" w:space="1" w:color="FFFFFF"/>
                    <w:left w:val="single" w:sz="2" w:space="11" w:color="FFFFFF"/>
                    <w:bottom w:val="single" w:sz="2" w:space="4" w:color="FFFFFF"/>
                    <w:right w:val="single" w:sz="2" w:space="4" w:color="FFFFFF"/>
                  </w:divBdr>
                  <w:divsChild>
                    <w:div w:id="19871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96626">
          <w:marLeft w:val="0"/>
          <w:marRight w:val="0"/>
          <w:marTop w:val="0"/>
          <w:marBottom w:val="300"/>
          <w:divBdr>
            <w:top w:val="none" w:sz="0" w:space="0" w:color="auto"/>
            <w:left w:val="none" w:sz="0" w:space="0" w:color="auto"/>
            <w:bottom w:val="none" w:sz="0" w:space="0" w:color="auto"/>
            <w:right w:val="none" w:sz="0" w:space="0" w:color="auto"/>
          </w:divBdr>
          <w:divsChild>
            <w:div w:id="814295185">
              <w:marLeft w:val="0"/>
              <w:marRight w:val="0"/>
              <w:marTop w:val="0"/>
              <w:marBottom w:val="0"/>
              <w:divBdr>
                <w:top w:val="none" w:sz="0" w:space="0" w:color="auto"/>
                <w:left w:val="none" w:sz="0" w:space="0" w:color="auto"/>
                <w:bottom w:val="none" w:sz="0" w:space="0" w:color="auto"/>
                <w:right w:val="none" w:sz="0" w:space="0" w:color="auto"/>
              </w:divBdr>
              <w:divsChild>
                <w:div w:id="446510837">
                  <w:marLeft w:val="0"/>
                  <w:marRight w:val="0"/>
                  <w:marTop w:val="0"/>
                  <w:marBottom w:val="0"/>
                  <w:divBdr>
                    <w:top w:val="single" w:sz="2" w:space="4" w:color="FFFFFF"/>
                    <w:left w:val="single" w:sz="2" w:space="11" w:color="FFFFFF"/>
                    <w:bottom w:val="single" w:sz="2" w:space="1" w:color="FFFFFF"/>
                    <w:right w:val="single" w:sz="2" w:space="4" w:color="FFFFFF"/>
                  </w:divBdr>
                  <w:divsChild>
                    <w:div w:id="1194726405">
                      <w:marLeft w:val="0"/>
                      <w:marRight w:val="0"/>
                      <w:marTop w:val="0"/>
                      <w:marBottom w:val="0"/>
                      <w:divBdr>
                        <w:top w:val="none" w:sz="0" w:space="0" w:color="auto"/>
                        <w:left w:val="none" w:sz="0" w:space="0" w:color="auto"/>
                        <w:bottom w:val="none" w:sz="0" w:space="0" w:color="auto"/>
                        <w:right w:val="none" w:sz="0" w:space="0" w:color="auto"/>
                      </w:divBdr>
                    </w:div>
                  </w:divsChild>
                </w:div>
                <w:div w:id="651329477">
                  <w:marLeft w:val="0"/>
                  <w:marRight w:val="0"/>
                  <w:marTop w:val="0"/>
                  <w:marBottom w:val="0"/>
                  <w:divBdr>
                    <w:top w:val="single" w:sz="2" w:space="1" w:color="FFFFFF"/>
                    <w:left w:val="single" w:sz="2" w:space="11" w:color="FFFFFF"/>
                    <w:bottom w:val="single" w:sz="2" w:space="1" w:color="FFFFFF"/>
                    <w:right w:val="single" w:sz="2" w:space="4" w:color="FFFFFF"/>
                  </w:divBdr>
                  <w:divsChild>
                    <w:div w:id="1576090085">
                      <w:marLeft w:val="0"/>
                      <w:marRight w:val="0"/>
                      <w:marTop w:val="0"/>
                      <w:marBottom w:val="0"/>
                      <w:divBdr>
                        <w:top w:val="none" w:sz="0" w:space="0" w:color="auto"/>
                        <w:left w:val="none" w:sz="0" w:space="0" w:color="auto"/>
                        <w:bottom w:val="none" w:sz="0" w:space="0" w:color="auto"/>
                        <w:right w:val="none" w:sz="0" w:space="0" w:color="auto"/>
                      </w:divBdr>
                    </w:div>
                  </w:divsChild>
                </w:div>
                <w:div w:id="788085037">
                  <w:marLeft w:val="0"/>
                  <w:marRight w:val="0"/>
                  <w:marTop w:val="0"/>
                  <w:marBottom w:val="0"/>
                  <w:divBdr>
                    <w:top w:val="single" w:sz="2" w:space="1" w:color="FFFFFF"/>
                    <w:left w:val="single" w:sz="2" w:space="11" w:color="FFFFFF"/>
                    <w:bottom w:val="single" w:sz="2" w:space="1" w:color="FFFFFF"/>
                    <w:right w:val="single" w:sz="2" w:space="4" w:color="FFFFFF"/>
                  </w:divBdr>
                  <w:divsChild>
                    <w:div w:id="1711952222">
                      <w:marLeft w:val="0"/>
                      <w:marRight w:val="0"/>
                      <w:marTop w:val="0"/>
                      <w:marBottom w:val="0"/>
                      <w:divBdr>
                        <w:top w:val="none" w:sz="0" w:space="0" w:color="auto"/>
                        <w:left w:val="none" w:sz="0" w:space="0" w:color="auto"/>
                        <w:bottom w:val="none" w:sz="0" w:space="0" w:color="auto"/>
                        <w:right w:val="none" w:sz="0" w:space="0" w:color="auto"/>
                      </w:divBdr>
                    </w:div>
                  </w:divsChild>
                </w:div>
                <w:div w:id="64108069">
                  <w:marLeft w:val="0"/>
                  <w:marRight w:val="0"/>
                  <w:marTop w:val="0"/>
                  <w:marBottom w:val="0"/>
                  <w:divBdr>
                    <w:top w:val="single" w:sz="2" w:space="1" w:color="FFFFFF"/>
                    <w:left w:val="single" w:sz="2" w:space="11" w:color="FFFFFF"/>
                    <w:bottom w:val="single" w:sz="2" w:space="1" w:color="FFFFFF"/>
                    <w:right w:val="single" w:sz="2" w:space="4" w:color="FFFFFF"/>
                  </w:divBdr>
                  <w:divsChild>
                    <w:div w:id="80109815">
                      <w:marLeft w:val="0"/>
                      <w:marRight w:val="0"/>
                      <w:marTop w:val="0"/>
                      <w:marBottom w:val="0"/>
                      <w:divBdr>
                        <w:top w:val="none" w:sz="0" w:space="0" w:color="auto"/>
                        <w:left w:val="none" w:sz="0" w:space="0" w:color="auto"/>
                        <w:bottom w:val="none" w:sz="0" w:space="0" w:color="auto"/>
                        <w:right w:val="none" w:sz="0" w:space="0" w:color="auto"/>
                      </w:divBdr>
                    </w:div>
                  </w:divsChild>
                </w:div>
                <w:div w:id="1693913507">
                  <w:marLeft w:val="0"/>
                  <w:marRight w:val="0"/>
                  <w:marTop w:val="0"/>
                  <w:marBottom w:val="0"/>
                  <w:divBdr>
                    <w:top w:val="single" w:sz="2" w:space="1" w:color="FFFFFF"/>
                    <w:left w:val="single" w:sz="2" w:space="11" w:color="FFFFFF"/>
                    <w:bottom w:val="single" w:sz="2" w:space="1" w:color="FFFFFF"/>
                    <w:right w:val="single" w:sz="2" w:space="4" w:color="FFFFFF"/>
                  </w:divBdr>
                  <w:divsChild>
                    <w:div w:id="938558878">
                      <w:marLeft w:val="0"/>
                      <w:marRight w:val="0"/>
                      <w:marTop w:val="0"/>
                      <w:marBottom w:val="0"/>
                      <w:divBdr>
                        <w:top w:val="none" w:sz="0" w:space="0" w:color="auto"/>
                        <w:left w:val="none" w:sz="0" w:space="0" w:color="auto"/>
                        <w:bottom w:val="none" w:sz="0" w:space="0" w:color="auto"/>
                        <w:right w:val="none" w:sz="0" w:space="0" w:color="auto"/>
                      </w:divBdr>
                    </w:div>
                  </w:divsChild>
                </w:div>
                <w:div w:id="896860436">
                  <w:marLeft w:val="0"/>
                  <w:marRight w:val="0"/>
                  <w:marTop w:val="0"/>
                  <w:marBottom w:val="0"/>
                  <w:divBdr>
                    <w:top w:val="single" w:sz="2" w:space="1" w:color="FFFFFF"/>
                    <w:left w:val="single" w:sz="2" w:space="11" w:color="FFFFFF"/>
                    <w:bottom w:val="single" w:sz="2" w:space="1" w:color="FFFFFF"/>
                    <w:right w:val="single" w:sz="2" w:space="4" w:color="FFFFFF"/>
                  </w:divBdr>
                  <w:divsChild>
                    <w:div w:id="646201330">
                      <w:marLeft w:val="0"/>
                      <w:marRight w:val="0"/>
                      <w:marTop w:val="0"/>
                      <w:marBottom w:val="0"/>
                      <w:divBdr>
                        <w:top w:val="none" w:sz="0" w:space="0" w:color="auto"/>
                        <w:left w:val="none" w:sz="0" w:space="0" w:color="auto"/>
                        <w:bottom w:val="none" w:sz="0" w:space="0" w:color="auto"/>
                        <w:right w:val="none" w:sz="0" w:space="0" w:color="auto"/>
                      </w:divBdr>
                    </w:div>
                  </w:divsChild>
                </w:div>
                <w:div w:id="295768326">
                  <w:marLeft w:val="0"/>
                  <w:marRight w:val="0"/>
                  <w:marTop w:val="0"/>
                  <w:marBottom w:val="0"/>
                  <w:divBdr>
                    <w:top w:val="single" w:sz="2" w:space="1" w:color="FFFFFF"/>
                    <w:left w:val="single" w:sz="2" w:space="11" w:color="FFFFFF"/>
                    <w:bottom w:val="single" w:sz="2" w:space="1" w:color="FFFFFF"/>
                    <w:right w:val="single" w:sz="2" w:space="4" w:color="FFFFFF"/>
                  </w:divBdr>
                  <w:divsChild>
                    <w:div w:id="1417169195">
                      <w:marLeft w:val="0"/>
                      <w:marRight w:val="0"/>
                      <w:marTop w:val="0"/>
                      <w:marBottom w:val="0"/>
                      <w:divBdr>
                        <w:top w:val="none" w:sz="0" w:space="0" w:color="auto"/>
                        <w:left w:val="none" w:sz="0" w:space="0" w:color="auto"/>
                        <w:bottom w:val="none" w:sz="0" w:space="0" w:color="auto"/>
                        <w:right w:val="none" w:sz="0" w:space="0" w:color="auto"/>
                      </w:divBdr>
                    </w:div>
                  </w:divsChild>
                </w:div>
                <w:div w:id="1965652861">
                  <w:marLeft w:val="0"/>
                  <w:marRight w:val="0"/>
                  <w:marTop w:val="0"/>
                  <w:marBottom w:val="0"/>
                  <w:divBdr>
                    <w:top w:val="single" w:sz="2" w:space="1" w:color="FFFFFF"/>
                    <w:left w:val="single" w:sz="2" w:space="11" w:color="FFFFFF"/>
                    <w:bottom w:val="single" w:sz="2" w:space="1" w:color="FFFFFF"/>
                    <w:right w:val="single" w:sz="2" w:space="4" w:color="FFFFFF"/>
                  </w:divBdr>
                  <w:divsChild>
                    <w:div w:id="310600744">
                      <w:marLeft w:val="0"/>
                      <w:marRight w:val="0"/>
                      <w:marTop w:val="0"/>
                      <w:marBottom w:val="0"/>
                      <w:divBdr>
                        <w:top w:val="none" w:sz="0" w:space="0" w:color="auto"/>
                        <w:left w:val="none" w:sz="0" w:space="0" w:color="auto"/>
                        <w:bottom w:val="none" w:sz="0" w:space="0" w:color="auto"/>
                        <w:right w:val="none" w:sz="0" w:space="0" w:color="auto"/>
                      </w:divBdr>
                    </w:div>
                  </w:divsChild>
                </w:div>
                <w:div w:id="458258043">
                  <w:marLeft w:val="0"/>
                  <w:marRight w:val="0"/>
                  <w:marTop w:val="0"/>
                  <w:marBottom w:val="0"/>
                  <w:divBdr>
                    <w:top w:val="single" w:sz="2" w:space="1" w:color="FFFFFF"/>
                    <w:left w:val="single" w:sz="2" w:space="11" w:color="FFFFFF"/>
                    <w:bottom w:val="single" w:sz="2" w:space="1" w:color="FFFFFF"/>
                    <w:right w:val="single" w:sz="2" w:space="4" w:color="FFFFFF"/>
                  </w:divBdr>
                  <w:divsChild>
                    <w:div w:id="444275317">
                      <w:marLeft w:val="0"/>
                      <w:marRight w:val="0"/>
                      <w:marTop w:val="0"/>
                      <w:marBottom w:val="0"/>
                      <w:divBdr>
                        <w:top w:val="none" w:sz="0" w:space="0" w:color="auto"/>
                        <w:left w:val="none" w:sz="0" w:space="0" w:color="auto"/>
                        <w:bottom w:val="none" w:sz="0" w:space="0" w:color="auto"/>
                        <w:right w:val="none" w:sz="0" w:space="0" w:color="auto"/>
                      </w:divBdr>
                    </w:div>
                  </w:divsChild>
                </w:div>
                <w:div w:id="1427463963">
                  <w:marLeft w:val="0"/>
                  <w:marRight w:val="0"/>
                  <w:marTop w:val="0"/>
                  <w:marBottom w:val="0"/>
                  <w:divBdr>
                    <w:top w:val="single" w:sz="2" w:space="1" w:color="FFFFFF"/>
                    <w:left w:val="single" w:sz="2" w:space="11" w:color="FFFFFF"/>
                    <w:bottom w:val="single" w:sz="2" w:space="1" w:color="FFFFFF"/>
                    <w:right w:val="single" w:sz="2" w:space="4" w:color="FFFFFF"/>
                  </w:divBdr>
                  <w:divsChild>
                    <w:div w:id="2016613193">
                      <w:marLeft w:val="0"/>
                      <w:marRight w:val="0"/>
                      <w:marTop w:val="0"/>
                      <w:marBottom w:val="0"/>
                      <w:divBdr>
                        <w:top w:val="none" w:sz="0" w:space="0" w:color="auto"/>
                        <w:left w:val="none" w:sz="0" w:space="0" w:color="auto"/>
                        <w:bottom w:val="none" w:sz="0" w:space="0" w:color="auto"/>
                        <w:right w:val="none" w:sz="0" w:space="0" w:color="auto"/>
                      </w:divBdr>
                    </w:div>
                  </w:divsChild>
                </w:div>
                <w:div w:id="1356806264">
                  <w:marLeft w:val="0"/>
                  <w:marRight w:val="0"/>
                  <w:marTop w:val="0"/>
                  <w:marBottom w:val="0"/>
                  <w:divBdr>
                    <w:top w:val="single" w:sz="2" w:space="1" w:color="FFFFFF"/>
                    <w:left w:val="single" w:sz="2" w:space="11" w:color="FFFFFF"/>
                    <w:bottom w:val="single" w:sz="2" w:space="1" w:color="FFFFFF"/>
                    <w:right w:val="single" w:sz="2" w:space="4" w:color="FFFFFF"/>
                  </w:divBdr>
                  <w:divsChild>
                    <w:div w:id="951865578">
                      <w:marLeft w:val="0"/>
                      <w:marRight w:val="0"/>
                      <w:marTop w:val="0"/>
                      <w:marBottom w:val="0"/>
                      <w:divBdr>
                        <w:top w:val="none" w:sz="0" w:space="0" w:color="auto"/>
                        <w:left w:val="none" w:sz="0" w:space="0" w:color="auto"/>
                        <w:bottom w:val="none" w:sz="0" w:space="0" w:color="auto"/>
                        <w:right w:val="none" w:sz="0" w:space="0" w:color="auto"/>
                      </w:divBdr>
                    </w:div>
                  </w:divsChild>
                </w:div>
                <w:div w:id="449931620">
                  <w:marLeft w:val="0"/>
                  <w:marRight w:val="0"/>
                  <w:marTop w:val="0"/>
                  <w:marBottom w:val="0"/>
                  <w:divBdr>
                    <w:top w:val="single" w:sz="2" w:space="1" w:color="FFFFFF"/>
                    <w:left w:val="single" w:sz="2" w:space="11" w:color="FFFFFF"/>
                    <w:bottom w:val="single" w:sz="2" w:space="1" w:color="FFFFFF"/>
                    <w:right w:val="single" w:sz="2" w:space="4" w:color="FFFFFF"/>
                  </w:divBdr>
                  <w:divsChild>
                    <w:div w:id="1509979965">
                      <w:marLeft w:val="0"/>
                      <w:marRight w:val="0"/>
                      <w:marTop w:val="0"/>
                      <w:marBottom w:val="0"/>
                      <w:divBdr>
                        <w:top w:val="none" w:sz="0" w:space="0" w:color="auto"/>
                        <w:left w:val="none" w:sz="0" w:space="0" w:color="auto"/>
                        <w:bottom w:val="none" w:sz="0" w:space="0" w:color="auto"/>
                        <w:right w:val="none" w:sz="0" w:space="0" w:color="auto"/>
                      </w:divBdr>
                    </w:div>
                  </w:divsChild>
                </w:div>
                <w:div w:id="962614515">
                  <w:marLeft w:val="0"/>
                  <w:marRight w:val="0"/>
                  <w:marTop w:val="0"/>
                  <w:marBottom w:val="0"/>
                  <w:divBdr>
                    <w:top w:val="single" w:sz="2" w:space="1" w:color="FFFFFF"/>
                    <w:left w:val="single" w:sz="2" w:space="11" w:color="FFFFFF"/>
                    <w:bottom w:val="single" w:sz="2" w:space="1" w:color="FFFFFF"/>
                    <w:right w:val="single" w:sz="2" w:space="4" w:color="FFFFFF"/>
                  </w:divBdr>
                  <w:divsChild>
                    <w:div w:id="1181358073">
                      <w:marLeft w:val="0"/>
                      <w:marRight w:val="0"/>
                      <w:marTop w:val="0"/>
                      <w:marBottom w:val="0"/>
                      <w:divBdr>
                        <w:top w:val="none" w:sz="0" w:space="0" w:color="auto"/>
                        <w:left w:val="none" w:sz="0" w:space="0" w:color="auto"/>
                        <w:bottom w:val="none" w:sz="0" w:space="0" w:color="auto"/>
                        <w:right w:val="none" w:sz="0" w:space="0" w:color="auto"/>
                      </w:divBdr>
                    </w:div>
                  </w:divsChild>
                </w:div>
                <w:div w:id="58944869">
                  <w:marLeft w:val="0"/>
                  <w:marRight w:val="0"/>
                  <w:marTop w:val="0"/>
                  <w:marBottom w:val="0"/>
                  <w:divBdr>
                    <w:top w:val="single" w:sz="2" w:space="1" w:color="FFFFFF"/>
                    <w:left w:val="single" w:sz="2" w:space="11" w:color="FFFFFF"/>
                    <w:bottom w:val="single" w:sz="2" w:space="1" w:color="FFFFFF"/>
                    <w:right w:val="single" w:sz="2" w:space="4" w:color="FFFFFF"/>
                  </w:divBdr>
                  <w:divsChild>
                    <w:div w:id="2145196661">
                      <w:marLeft w:val="0"/>
                      <w:marRight w:val="0"/>
                      <w:marTop w:val="0"/>
                      <w:marBottom w:val="0"/>
                      <w:divBdr>
                        <w:top w:val="none" w:sz="0" w:space="0" w:color="auto"/>
                        <w:left w:val="none" w:sz="0" w:space="0" w:color="auto"/>
                        <w:bottom w:val="none" w:sz="0" w:space="0" w:color="auto"/>
                        <w:right w:val="none" w:sz="0" w:space="0" w:color="auto"/>
                      </w:divBdr>
                    </w:div>
                  </w:divsChild>
                </w:div>
                <w:div w:id="1737967337">
                  <w:marLeft w:val="0"/>
                  <w:marRight w:val="0"/>
                  <w:marTop w:val="0"/>
                  <w:marBottom w:val="0"/>
                  <w:divBdr>
                    <w:top w:val="single" w:sz="2" w:space="1" w:color="FFFFFF"/>
                    <w:left w:val="single" w:sz="2" w:space="11" w:color="FFFFFF"/>
                    <w:bottom w:val="single" w:sz="2" w:space="1" w:color="FFFFFF"/>
                    <w:right w:val="single" w:sz="2" w:space="4" w:color="FFFFFF"/>
                  </w:divBdr>
                  <w:divsChild>
                    <w:div w:id="1504542264">
                      <w:marLeft w:val="0"/>
                      <w:marRight w:val="0"/>
                      <w:marTop w:val="0"/>
                      <w:marBottom w:val="0"/>
                      <w:divBdr>
                        <w:top w:val="none" w:sz="0" w:space="0" w:color="auto"/>
                        <w:left w:val="none" w:sz="0" w:space="0" w:color="auto"/>
                        <w:bottom w:val="none" w:sz="0" w:space="0" w:color="auto"/>
                        <w:right w:val="none" w:sz="0" w:space="0" w:color="auto"/>
                      </w:divBdr>
                    </w:div>
                  </w:divsChild>
                </w:div>
                <w:div w:id="1014726540">
                  <w:marLeft w:val="0"/>
                  <w:marRight w:val="0"/>
                  <w:marTop w:val="0"/>
                  <w:marBottom w:val="0"/>
                  <w:divBdr>
                    <w:top w:val="single" w:sz="2" w:space="1" w:color="FFFFFF"/>
                    <w:left w:val="single" w:sz="2" w:space="11" w:color="FFFFFF"/>
                    <w:bottom w:val="single" w:sz="2" w:space="1" w:color="FFFFFF"/>
                    <w:right w:val="single" w:sz="2" w:space="4" w:color="FFFFFF"/>
                  </w:divBdr>
                  <w:divsChild>
                    <w:div w:id="1899514747">
                      <w:marLeft w:val="0"/>
                      <w:marRight w:val="0"/>
                      <w:marTop w:val="0"/>
                      <w:marBottom w:val="0"/>
                      <w:divBdr>
                        <w:top w:val="none" w:sz="0" w:space="0" w:color="auto"/>
                        <w:left w:val="none" w:sz="0" w:space="0" w:color="auto"/>
                        <w:bottom w:val="none" w:sz="0" w:space="0" w:color="auto"/>
                        <w:right w:val="none" w:sz="0" w:space="0" w:color="auto"/>
                      </w:divBdr>
                    </w:div>
                  </w:divsChild>
                </w:div>
                <w:div w:id="109905470">
                  <w:marLeft w:val="0"/>
                  <w:marRight w:val="0"/>
                  <w:marTop w:val="0"/>
                  <w:marBottom w:val="0"/>
                  <w:divBdr>
                    <w:top w:val="single" w:sz="2" w:space="1" w:color="FFFFFF"/>
                    <w:left w:val="single" w:sz="2" w:space="11" w:color="FFFFFF"/>
                    <w:bottom w:val="single" w:sz="2" w:space="1" w:color="FFFFFF"/>
                    <w:right w:val="single" w:sz="2" w:space="4" w:color="FFFFFF"/>
                  </w:divBdr>
                  <w:divsChild>
                    <w:div w:id="1230842483">
                      <w:marLeft w:val="0"/>
                      <w:marRight w:val="0"/>
                      <w:marTop w:val="0"/>
                      <w:marBottom w:val="0"/>
                      <w:divBdr>
                        <w:top w:val="none" w:sz="0" w:space="0" w:color="auto"/>
                        <w:left w:val="none" w:sz="0" w:space="0" w:color="auto"/>
                        <w:bottom w:val="none" w:sz="0" w:space="0" w:color="auto"/>
                        <w:right w:val="none" w:sz="0" w:space="0" w:color="auto"/>
                      </w:divBdr>
                    </w:div>
                  </w:divsChild>
                </w:div>
                <w:div w:id="592740292">
                  <w:marLeft w:val="0"/>
                  <w:marRight w:val="0"/>
                  <w:marTop w:val="0"/>
                  <w:marBottom w:val="0"/>
                  <w:divBdr>
                    <w:top w:val="single" w:sz="2" w:space="1" w:color="FFFFFF"/>
                    <w:left w:val="single" w:sz="2" w:space="11" w:color="FFFFFF"/>
                    <w:bottom w:val="single" w:sz="2" w:space="1" w:color="FFFFFF"/>
                    <w:right w:val="single" w:sz="2" w:space="4" w:color="FFFFFF"/>
                  </w:divBdr>
                  <w:divsChild>
                    <w:div w:id="2097170241">
                      <w:marLeft w:val="0"/>
                      <w:marRight w:val="0"/>
                      <w:marTop w:val="0"/>
                      <w:marBottom w:val="0"/>
                      <w:divBdr>
                        <w:top w:val="none" w:sz="0" w:space="0" w:color="auto"/>
                        <w:left w:val="none" w:sz="0" w:space="0" w:color="auto"/>
                        <w:bottom w:val="none" w:sz="0" w:space="0" w:color="auto"/>
                        <w:right w:val="none" w:sz="0" w:space="0" w:color="auto"/>
                      </w:divBdr>
                    </w:div>
                  </w:divsChild>
                </w:div>
                <w:div w:id="1566841838">
                  <w:marLeft w:val="0"/>
                  <w:marRight w:val="0"/>
                  <w:marTop w:val="0"/>
                  <w:marBottom w:val="0"/>
                  <w:divBdr>
                    <w:top w:val="single" w:sz="2" w:space="1" w:color="FFFFFF"/>
                    <w:left w:val="single" w:sz="2" w:space="11" w:color="FFFFFF"/>
                    <w:bottom w:val="single" w:sz="2" w:space="1" w:color="FFFFFF"/>
                    <w:right w:val="single" w:sz="2" w:space="4" w:color="FFFFFF"/>
                  </w:divBdr>
                  <w:divsChild>
                    <w:div w:id="815536389">
                      <w:marLeft w:val="0"/>
                      <w:marRight w:val="0"/>
                      <w:marTop w:val="0"/>
                      <w:marBottom w:val="0"/>
                      <w:divBdr>
                        <w:top w:val="none" w:sz="0" w:space="0" w:color="auto"/>
                        <w:left w:val="none" w:sz="0" w:space="0" w:color="auto"/>
                        <w:bottom w:val="none" w:sz="0" w:space="0" w:color="auto"/>
                        <w:right w:val="none" w:sz="0" w:space="0" w:color="auto"/>
                      </w:divBdr>
                    </w:div>
                  </w:divsChild>
                </w:div>
                <w:div w:id="2128354118">
                  <w:marLeft w:val="0"/>
                  <w:marRight w:val="0"/>
                  <w:marTop w:val="0"/>
                  <w:marBottom w:val="0"/>
                  <w:divBdr>
                    <w:top w:val="single" w:sz="2" w:space="1" w:color="FFFFFF"/>
                    <w:left w:val="single" w:sz="2" w:space="11" w:color="FFFFFF"/>
                    <w:bottom w:val="single" w:sz="2" w:space="1" w:color="FFFFFF"/>
                    <w:right w:val="single" w:sz="2" w:space="4" w:color="FFFFFF"/>
                  </w:divBdr>
                  <w:divsChild>
                    <w:div w:id="2019503150">
                      <w:marLeft w:val="0"/>
                      <w:marRight w:val="0"/>
                      <w:marTop w:val="0"/>
                      <w:marBottom w:val="0"/>
                      <w:divBdr>
                        <w:top w:val="none" w:sz="0" w:space="0" w:color="auto"/>
                        <w:left w:val="none" w:sz="0" w:space="0" w:color="auto"/>
                        <w:bottom w:val="none" w:sz="0" w:space="0" w:color="auto"/>
                        <w:right w:val="none" w:sz="0" w:space="0" w:color="auto"/>
                      </w:divBdr>
                    </w:div>
                  </w:divsChild>
                </w:div>
                <w:div w:id="410347577">
                  <w:marLeft w:val="0"/>
                  <w:marRight w:val="0"/>
                  <w:marTop w:val="0"/>
                  <w:marBottom w:val="0"/>
                  <w:divBdr>
                    <w:top w:val="single" w:sz="2" w:space="1" w:color="FFFFFF"/>
                    <w:left w:val="single" w:sz="2" w:space="11" w:color="FFFFFF"/>
                    <w:bottom w:val="single" w:sz="2" w:space="1" w:color="FFFFFF"/>
                    <w:right w:val="single" w:sz="2" w:space="4" w:color="FFFFFF"/>
                  </w:divBdr>
                  <w:divsChild>
                    <w:div w:id="1520894857">
                      <w:marLeft w:val="0"/>
                      <w:marRight w:val="0"/>
                      <w:marTop w:val="0"/>
                      <w:marBottom w:val="0"/>
                      <w:divBdr>
                        <w:top w:val="none" w:sz="0" w:space="0" w:color="auto"/>
                        <w:left w:val="none" w:sz="0" w:space="0" w:color="auto"/>
                        <w:bottom w:val="none" w:sz="0" w:space="0" w:color="auto"/>
                        <w:right w:val="none" w:sz="0" w:space="0" w:color="auto"/>
                      </w:divBdr>
                    </w:div>
                  </w:divsChild>
                </w:div>
                <w:div w:id="1099761839">
                  <w:marLeft w:val="0"/>
                  <w:marRight w:val="0"/>
                  <w:marTop w:val="0"/>
                  <w:marBottom w:val="0"/>
                  <w:divBdr>
                    <w:top w:val="single" w:sz="2" w:space="1" w:color="FFFFFF"/>
                    <w:left w:val="single" w:sz="2" w:space="11" w:color="FFFFFF"/>
                    <w:bottom w:val="single" w:sz="2" w:space="1" w:color="FFFFFF"/>
                    <w:right w:val="single" w:sz="2" w:space="4" w:color="FFFFFF"/>
                  </w:divBdr>
                  <w:divsChild>
                    <w:div w:id="1853564956">
                      <w:marLeft w:val="0"/>
                      <w:marRight w:val="0"/>
                      <w:marTop w:val="0"/>
                      <w:marBottom w:val="0"/>
                      <w:divBdr>
                        <w:top w:val="none" w:sz="0" w:space="0" w:color="auto"/>
                        <w:left w:val="none" w:sz="0" w:space="0" w:color="auto"/>
                        <w:bottom w:val="none" w:sz="0" w:space="0" w:color="auto"/>
                        <w:right w:val="none" w:sz="0" w:space="0" w:color="auto"/>
                      </w:divBdr>
                    </w:div>
                  </w:divsChild>
                </w:div>
                <w:div w:id="289436393">
                  <w:marLeft w:val="0"/>
                  <w:marRight w:val="0"/>
                  <w:marTop w:val="0"/>
                  <w:marBottom w:val="0"/>
                  <w:divBdr>
                    <w:top w:val="single" w:sz="2" w:space="1" w:color="FFFFFF"/>
                    <w:left w:val="single" w:sz="2" w:space="11" w:color="FFFFFF"/>
                    <w:bottom w:val="single" w:sz="2" w:space="1" w:color="FFFFFF"/>
                    <w:right w:val="single" w:sz="2" w:space="4" w:color="FFFFFF"/>
                  </w:divBdr>
                  <w:divsChild>
                    <w:div w:id="432943458">
                      <w:marLeft w:val="0"/>
                      <w:marRight w:val="0"/>
                      <w:marTop w:val="0"/>
                      <w:marBottom w:val="0"/>
                      <w:divBdr>
                        <w:top w:val="none" w:sz="0" w:space="0" w:color="auto"/>
                        <w:left w:val="none" w:sz="0" w:space="0" w:color="auto"/>
                        <w:bottom w:val="none" w:sz="0" w:space="0" w:color="auto"/>
                        <w:right w:val="none" w:sz="0" w:space="0" w:color="auto"/>
                      </w:divBdr>
                    </w:div>
                  </w:divsChild>
                </w:div>
                <w:div w:id="2122451708">
                  <w:marLeft w:val="0"/>
                  <w:marRight w:val="0"/>
                  <w:marTop w:val="0"/>
                  <w:marBottom w:val="0"/>
                  <w:divBdr>
                    <w:top w:val="single" w:sz="2" w:space="1" w:color="FFFFFF"/>
                    <w:left w:val="single" w:sz="2" w:space="11" w:color="FFFFFF"/>
                    <w:bottom w:val="single" w:sz="2" w:space="1" w:color="FFFFFF"/>
                    <w:right w:val="single" w:sz="2" w:space="4" w:color="FFFFFF"/>
                  </w:divBdr>
                  <w:divsChild>
                    <w:div w:id="136341328">
                      <w:marLeft w:val="0"/>
                      <w:marRight w:val="0"/>
                      <w:marTop w:val="0"/>
                      <w:marBottom w:val="0"/>
                      <w:divBdr>
                        <w:top w:val="none" w:sz="0" w:space="0" w:color="auto"/>
                        <w:left w:val="none" w:sz="0" w:space="0" w:color="auto"/>
                        <w:bottom w:val="none" w:sz="0" w:space="0" w:color="auto"/>
                        <w:right w:val="none" w:sz="0" w:space="0" w:color="auto"/>
                      </w:divBdr>
                    </w:div>
                  </w:divsChild>
                </w:div>
                <w:div w:id="24914780">
                  <w:marLeft w:val="0"/>
                  <w:marRight w:val="0"/>
                  <w:marTop w:val="0"/>
                  <w:marBottom w:val="0"/>
                  <w:divBdr>
                    <w:top w:val="single" w:sz="2" w:space="1" w:color="FFFFFF"/>
                    <w:left w:val="single" w:sz="2" w:space="11" w:color="FFFFFF"/>
                    <w:bottom w:val="single" w:sz="2" w:space="1" w:color="FFFFFF"/>
                    <w:right w:val="single" w:sz="2" w:space="4" w:color="FFFFFF"/>
                  </w:divBdr>
                  <w:divsChild>
                    <w:div w:id="1729526205">
                      <w:marLeft w:val="0"/>
                      <w:marRight w:val="0"/>
                      <w:marTop w:val="0"/>
                      <w:marBottom w:val="0"/>
                      <w:divBdr>
                        <w:top w:val="none" w:sz="0" w:space="0" w:color="auto"/>
                        <w:left w:val="none" w:sz="0" w:space="0" w:color="auto"/>
                        <w:bottom w:val="none" w:sz="0" w:space="0" w:color="auto"/>
                        <w:right w:val="none" w:sz="0" w:space="0" w:color="auto"/>
                      </w:divBdr>
                    </w:div>
                  </w:divsChild>
                </w:div>
                <w:div w:id="1095323224">
                  <w:marLeft w:val="0"/>
                  <w:marRight w:val="0"/>
                  <w:marTop w:val="0"/>
                  <w:marBottom w:val="0"/>
                  <w:divBdr>
                    <w:top w:val="single" w:sz="2" w:space="1" w:color="FFFFFF"/>
                    <w:left w:val="single" w:sz="2" w:space="11" w:color="FFFFFF"/>
                    <w:bottom w:val="single" w:sz="2" w:space="1" w:color="FFFFFF"/>
                    <w:right w:val="single" w:sz="2" w:space="4" w:color="FFFFFF"/>
                  </w:divBdr>
                  <w:divsChild>
                    <w:div w:id="129371692">
                      <w:marLeft w:val="0"/>
                      <w:marRight w:val="0"/>
                      <w:marTop w:val="0"/>
                      <w:marBottom w:val="0"/>
                      <w:divBdr>
                        <w:top w:val="none" w:sz="0" w:space="0" w:color="auto"/>
                        <w:left w:val="none" w:sz="0" w:space="0" w:color="auto"/>
                        <w:bottom w:val="none" w:sz="0" w:space="0" w:color="auto"/>
                        <w:right w:val="none" w:sz="0" w:space="0" w:color="auto"/>
                      </w:divBdr>
                    </w:div>
                  </w:divsChild>
                </w:div>
                <w:div w:id="166216651">
                  <w:marLeft w:val="0"/>
                  <w:marRight w:val="0"/>
                  <w:marTop w:val="0"/>
                  <w:marBottom w:val="0"/>
                  <w:divBdr>
                    <w:top w:val="single" w:sz="2" w:space="1" w:color="FFFFFF"/>
                    <w:left w:val="single" w:sz="2" w:space="11" w:color="FFFFFF"/>
                    <w:bottom w:val="single" w:sz="2" w:space="1" w:color="FFFFFF"/>
                    <w:right w:val="single" w:sz="2" w:space="4" w:color="FFFFFF"/>
                  </w:divBdr>
                  <w:divsChild>
                    <w:div w:id="860045006">
                      <w:marLeft w:val="0"/>
                      <w:marRight w:val="0"/>
                      <w:marTop w:val="0"/>
                      <w:marBottom w:val="0"/>
                      <w:divBdr>
                        <w:top w:val="none" w:sz="0" w:space="0" w:color="auto"/>
                        <w:left w:val="none" w:sz="0" w:space="0" w:color="auto"/>
                        <w:bottom w:val="none" w:sz="0" w:space="0" w:color="auto"/>
                        <w:right w:val="none" w:sz="0" w:space="0" w:color="auto"/>
                      </w:divBdr>
                    </w:div>
                  </w:divsChild>
                </w:div>
                <w:div w:id="869028309">
                  <w:marLeft w:val="0"/>
                  <w:marRight w:val="0"/>
                  <w:marTop w:val="0"/>
                  <w:marBottom w:val="0"/>
                  <w:divBdr>
                    <w:top w:val="single" w:sz="2" w:space="1" w:color="FFFFFF"/>
                    <w:left w:val="single" w:sz="2" w:space="11" w:color="FFFFFF"/>
                    <w:bottom w:val="single" w:sz="2" w:space="1" w:color="FFFFFF"/>
                    <w:right w:val="single" w:sz="2" w:space="4" w:color="FFFFFF"/>
                  </w:divBdr>
                  <w:divsChild>
                    <w:div w:id="1344817322">
                      <w:marLeft w:val="0"/>
                      <w:marRight w:val="0"/>
                      <w:marTop w:val="0"/>
                      <w:marBottom w:val="0"/>
                      <w:divBdr>
                        <w:top w:val="none" w:sz="0" w:space="0" w:color="auto"/>
                        <w:left w:val="none" w:sz="0" w:space="0" w:color="auto"/>
                        <w:bottom w:val="none" w:sz="0" w:space="0" w:color="auto"/>
                        <w:right w:val="none" w:sz="0" w:space="0" w:color="auto"/>
                      </w:divBdr>
                    </w:div>
                  </w:divsChild>
                </w:div>
                <w:div w:id="776028448">
                  <w:marLeft w:val="0"/>
                  <w:marRight w:val="0"/>
                  <w:marTop w:val="0"/>
                  <w:marBottom w:val="0"/>
                  <w:divBdr>
                    <w:top w:val="single" w:sz="2" w:space="1" w:color="FFFFFF"/>
                    <w:left w:val="single" w:sz="2" w:space="11" w:color="FFFFFF"/>
                    <w:bottom w:val="single" w:sz="2" w:space="1" w:color="FFFFFF"/>
                    <w:right w:val="single" w:sz="2" w:space="4" w:color="FFFFFF"/>
                  </w:divBdr>
                  <w:divsChild>
                    <w:div w:id="2112896406">
                      <w:marLeft w:val="0"/>
                      <w:marRight w:val="0"/>
                      <w:marTop w:val="0"/>
                      <w:marBottom w:val="0"/>
                      <w:divBdr>
                        <w:top w:val="none" w:sz="0" w:space="0" w:color="auto"/>
                        <w:left w:val="none" w:sz="0" w:space="0" w:color="auto"/>
                        <w:bottom w:val="none" w:sz="0" w:space="0" w:color="auto"/>
                        <w:right w:val="none" w:sz="0" w:space="0" w:color="auto"/>
                      </w:divBdr>
                    </w:div>
                  </w:divsChild>
                </w:div>
                <w:div w:id="1953246321">
                  <w:marLeft w:val="0"/>
                  <w:marRight w:val="0"/>
                  <w:marTop w:val="0"/>
                  <w:marBottom w:val="0"/>
                  <w:divBdr>
                    <w:top w:val="single" w:sz="2" w:space="1" w:color="FFFFFF"/>
                    <w:left w:val="single" w:sz="2" w:space="11" w:color="FFFFFF"/>
                    <w:bottom w:val="single" w:sz="2" w:space="1" w:color="FFFFFF"/>
                    <w:right w:val="single" w:sz="2" w:space="4" w:color="FFFFFF"/>
                  </w:divBdr>
                  <w:divsChild>
                    <w:div w:id="218058914">
                      <w:marLeft w:val="0"/>
                      <w:marRight w:val="0"/>
                      <w:marTop w:val="0"/>
                      <w:marBottom w:val="0"/>
                      <w:divBdr>
                        <w:top w:val="none" w:sz="0" w:space="0" w:color="auto"/>
                        <w:left w:val="none" w:sz="0" w:space="0" w:color="auto"/>
                        <w:bottom w:val="none" w:sz="0" w:space="0" w:color="auto"/>
                        <w:right w:val="none" w:sz="0" w:space="0" w:color="auto"/>
                      </w:divBdr>
                    </w:div>
                  </w:divsChild>
                </w:div>
                <w:div w:id="2134201812">
                  <w:marLeft w:val="0"/>
                  <w:marRight w:val="0"/>
                  <w:marTop w:val="0"/>
                  <w:marBottom w:val="0"/>
                  <w:divBdr>
                    <w:top w:val="single" w:sz="2" w:space="1" w:color="FFFFFF"/>
                    <w:left w:val="single" w:sz="2" w:space="11" w:color="FFFFFF"/>
                    <w:bottom w:val="single" w:sz="2" w:space="1" w:color="FFFFFF"/>
                    <w:right w:val="single" w:sz="2" w:space="4" w:color="FFFFFF"/>
                  </w:divBdr>
                  <w:divsChild>
                    <w:div w:id="1959868036">
                      <w:marLeft w:val="0"/>
                      <w:marRight w:val="0"/>
                      <w:marTop w:val="0"/>
                      <w:marBottom w:val="0"/>
                      <w:divBdr>
                        <w:top w:val="none" w:sz="0" w:space="0" w:color="auto"/>
                        <w:left w:val="none" w:sz="0" w:space="0" w:color="auto"/>
                        <w:bottom w:val="none" w:sz="0" w:space="0" w:color="auto"/>
                        <w:right w:val="none" w:sz="0" w:space="0" w:color="auto"/>
                      </w:divBdr>
                    </w:div>
                  </w:divsChild>
                </w:div>
                <w:div w:id="314073983">
                  <w:marLeft w:val="0"/>
                  <w:marRight w:val="0"/>
                  <w:marTop w:val="0"/>
                  <w:marBottom w:val="0"/>
                  <w:divBdr>
                    <w:top w:val="single" w:sz="2" w:space="1" w:color="FFFFFF"/>
                    <w:left w:val="single" w:sz="2" w:space="11" w:color="FFFFFF"/>
                    <w:bottom w:val="single" w:sz="2" w:space="1" w:color="FFFFFF"/>
                    <w:right w:val="single" w:sz="2" w:space="4" w:color="FFFFFF"/>
                  </w:divBdr>
                  <w:divsChild>
                    <w:div w:id="987051346">
                      <w:marLeft w:val="0"/>
                      <w:marRight w:val="0"/>
                      <w:marTop w:val="0"/>
                      <w:marBottom w:val="0"/>
                      <w:divBdr>
                        <w:top w:val="none" w:sz="0" w:space="0" w:color="auto"/>
                        <w:left w:val="none" w:sz="0" w:space="0" w:color="auto"/>
                        <w:bottom w:val="none" w:sz="0" w:space="0" w:color="auto"/>
                        <w:right w:val="none" w:sz="0" w:space="0" w:color="auto"/>
                      </w:divBdr>
                    </w:div>
                  </w:divsChild>
                </w:div>
                <w:div w:id="1250040132">
                  <w:marLeft w:val="0"/>
                  <w:marRight w:val="0"/>
                  <w:marTop w:val="0"/>
                  <w:marBottom w:val="0"/>
                  <w:divBdr>
                    <w:top w:val="single" w:sz="2" w:space="1" w:color="FFFFFF"/>
                    <w:left w:val="single" w:sz="2" w:space="11" w:color="FFFFFF"/>
                    <w:bottom w:val="single" w:sz="2" w:space="1" w:color="FFFFFF"/>
                    <w:right w:val="single" w:sz="2" w:space="4" w:color="FFFFFF"/>
                  </w:divBdr>
                  <w:divsChild>
                    <w:div w:id="856503251">
                      <w:marLeft w:val="0"/>
                      <w:marRight w:val="0"/>
                      <w:marTop w:val="0"/>
                      <w:marBottom w:val="0"/>
                      <w:divBdr>
                        <w:top w:val="none" w:sz="0" w:space="0" w:color="auto"/>
                        <w:left w:val="none" w:sz="0" w:space="0" w:color="auto"/>
                        <w:bottom w:val="none" w:sz="0" w:space="0" w:color="auto"/>
                        <w:right w:val="none" w:sz="0" w:space="0" w:color="auto"/>
                      </w:divBdr>
                    </w:div>
                  </w:divsChild>
                </w:div>
                <w:div w:id="1438058041">
                  <w:marLeft w:val="0"/>
                  <w:marRight w:val="0"/>
                  <w:marTop w:val="0"/>
                  <w:marBottom w:val="0"/>
                  <w:divBdr>
                    <w:top w:val="single" w:sz="2" w:space="1" w:color="FFFFFF"/>
                    <w:left w:val="single" w:sz="2" w:space="11" w:color="FFFFFF"/>
                    <w:bottom w:val="single" w:sz="2" w:space="1" w:color="FFFFFF"/>
                    <w:right w:val="single" w:sz="2" w:space="4" w:color="FFFFFF"/>
                  </w:divBdr>
                  <w:divsChild>
                    <w:div w:id="1385376166">
                      <w:marLeft w:val="0"/>
                      <w:marRight w:val="0"/>
                      <w:marTop w:val="0"/>
                      <w:marBottom w:val="0"/>
                      <w:divBdr>
                        <w:top w:val="none" w:sz="0" w:space="0" w:color="auto"/>
                        <w:left w:val="none" w:sz="0" w:space="0" w:color="auto"/>
                        <w:bottom w:val="none" w:sz="0" w:space="0" w:color="auto"/>
                        <w:right w:val="none" w:sz="0" w:space="0" w:color="auto"/>
                      </w:divBdr>
                    </w:div>
                  </w:divsChild>
                </w:div>
                <w:div w:id="82384112">
                  <w:marLeft w:val="0"/>
                  <w:marRight w:val="0"/>
                  <w:marTop w:val="0"/>
                  <w:marBottom w:val="0"/>
                  <w:divBdr>
                    <w:top w:val="single" w:sz="2" w:space="1" w:color="FFFFFF"/>
                    <w:left w:val="single" w:sz="2" w:space="11" w:color="FFFFFF"/>
                    <w:bottom w:val="single" w:sz="2" w:space="1" w:color="FFFFFF"/>
                    <w:right w:val="single" w:sz="2" w:space="4" w:color="FFFFFF"/>
                  </w:divBdr>
                  <w:divsChild>
                    <w:div w:id="850679988">
                      <w:marLeft w:val="0"/>
                      <w:marRight w:val="0"/>
                      <w:marTop w:val="0"/>
                      <w:marBottom w:val="0"/>
                      <w:divBdr>
                        <w:top w:val="none" w:sz="0" w:space="0" w:color="auto"/>
                        <w:left w:val="none" w:sz="0" w:space="0" w:color="auto"/>
                        <w:bottom w:val="none" w:sz="0" w:space="0" w:color="auto"/>
                        <w:right w:val="none" w:sz="0" w:space="0" w:color="auto"/>
                      </w:divBdr>
                    </w:div>
                  </w:divsChild>
                </w:div>
                <w:div w:id="1141537512">
                  <w:marLeft w:val="0"/>
                  <w:marRight w:val="0"/>
                  <w:marTop w:val="0"/>
                  <w:marBottom w:val="0"/>
                  <w:divBdr>
                    <w:top w:val="single" w:sz="2" w:space="1" w:color="FFFFFF"/>
                    <w:left w:val="single" w:sz="2" w:space="11" w:color="FFFFFF"/>
                    <w:bottom w:val="single" w:sz="2" w:space="1" w:color="FFFFFF"/>
                    <w:right w:val="single" w:sz="2" w:space="4" w:color="FFFFFF"/>
                  </w:divBdr>
                  <w:divsChild>
                    <w:div w:id="1354262991">
                      <w:marLeft w:val="0"/>
                      <w:marRight w:val="0"/>
                      <w:marTop w:val="0"/>
                      <w:marBottom w:val="0"/>
                      <w:divBdr>
                        <w:top w:val="none" w:sz="0" w:space="0" w:color="auto"/>
                        <w:left w:val="none" w:sz="0" w:space="0" w:color="auto"/>
                        <w:bottom w:val="none" w:sz="0" w:space="0" w:color="auto"/>
                        <w:right w:val="none" w:sz="0" w:space="0" w:color="auto"/>
                      </w:divBdr>
                    </w:div>
                  </w:divsChild>
                </w:div>
                <w:div w:id="808937182">
                  <w:marLeft w:val="0"/>
                  <w:marRight w:val="0"/>
                  <w:marTop w:val="0"/>
                  <w:marBottom w:val="0"/>
                  <w:divBdr>
                    <w:top w:val="single" w:sz="2" w:space="1" w:color="FFFFFF"/>
                    <w:left w:val="single" w:sz="2" w:space="11" w:color="FFFFFF"/>
                    <w:bottom w:val="single" w:sz="2" w:space="1" w:color="FFFFFF"/>
                    <w:right w:val="single" w:sz="2" w:space="4" w:color="FFFFFF"/>
                  </w:divBdr>
                  <w:divsChild>
                    <w:div w:id="1427263645">
                      <w:marLeft w:val="0"/>
                      <w:marRight w:val="0"/>
                      <w:marTop w:val="0"/>
                      <w:marBottom w:val="0"/>
                      <w:divBdr>
                        <w:top w:val="none" w:sz="0" w:space="0" w:color="auto"/>
                        <w:left w:val="none" w:sz="0" w:space="0" w:color="auto"/>
                        <w:bottom w:val="none" w:sz="0" w:space="0" w:color="auto"/>
                        <w:right w:val="none" w:sz="0" w:space="0" w:color="auto"/>
                      </w:divBdr>
                    </w:div>
                  </w:divsChild>
                </w:div>
                <w:div w:id="1842426197">
                  <w:marLeft w:val="0"/>
                  <w:marRight w:val="0"/>
                  <w:marTop w:val="0"/>
                  <w:marBottom w:val="0"/>
                  <w:divBdr>
                    <w:top w:val="single" w:sz="2" w:space="1" w:color="FFFFFF"/>
                    <w:left w:val="single" w:sz="2" w:space="11" w:color="FFFFFF"/>
                    <w:bottom w:val="single" w:sz="2" w:space="1" w:color="FFFFFF"/>
                    <w:right w:val="single" w:sz="2" w:space="4" w:color="FFFFFF"/>
                  </w:divBdr>
                  <w:divsChild>
                    <w:div w:id="1935165925">
                      <w:marLeft w:val="0"/>
                      <w:marRight w:val="0"/>
                      <w:marTop w:val="0"/>
                      <w:marBottom w:val="0"/>
                      <w:divBdr>
                        <w:top w:val="none" w:sz="0" w:space="0" w:color="auto"/>
                        <w:left w:val="none" w:sz="0" w:space="0" w:color="auto"/>
                        <w:bottom w:val="none" w:sz="0" w:space="0" w:color="auto"/>
                        <w:right w:val="none" w:sz="0" w:space="0" w:color="auto"/>
                      </w:divBdr>
                    </w:div>
                  </w:divsChild>
                </w:div>
                <w:div w:id="1483277966">
                  <w:marLeft w:val="0"/>
                  <w:marRight w:val="0"/>
                  <w:marTop w:val="0"/>
                  <w:marBottom w:val="0"/>
                  <w:divBdr>
                    <w:top w:val="single" w:sz="2" w:space="1" w:color="FFFFFF"/>
                    <w:left w:val="single" w:sz="2" w:space="11" w:color="FFFFFF"/>
                    <w:bottom w:val="single" w:sz="2" w:space="1" w:color="FFFFFF"/>
                    <w:right w:val="single" w:sz="2" w:space="4" w:color="FFFFFF"/>
                  </w:divBdr>
                  <w:divsChild>
                    <w:div w:id="529538759">
                      <w:marLeft w:val="0"/>
                      <w:marRight w:val="0"/>
                      <w:marTop w:val="0"/>
                      <w:marBottom w:val="0"/>
                      <w:divBdr>
                        <w:top w:val="none" w:sz="0" w:space="0" w:color="auto"/>
                        <w:left w:val="none" w:sz="0" w:space="0" w:color="auto"/>
                        <w:bottom w:val="none" w:sz="0" w:space="0" w:color="auto"/>
                        <w:right w:val="none" w:sz="0" w:space="0" w:color="auto"/>
                      </w:divBdr>
                    </w:div>
                  </w:divsChild>
                </w:div>
                <w:div w:id="129978859">
                  <w:marLeft w:val="0"/>
                  <w:marRight w:val="0"/>
                  <w:marTop w:val="0"/>
                  <w:marBottom w:val="0"/>
                  <w:divBdr>
                    <w:top w:val="single" w:sz="2" w:space="1" w:color="FFFFFF"/>
                    <w:left w:val="single" w:sz="2" w:space="11" w:color="FFFFFF"/>
                    <w:bottom w:val="single" w:sz="2" w:space="1" w:color="FFFFFF"/>
                    <w:right w:val="single" w:sz="2" w:space="4" w:color="FFFFFF"/>
                  </w:divBdr>
                  <w:divsChild>
                    <w:div w:id="1947927319">
                      <w:marLeft w:val="0"/>
                      <w:marRight w:val="0"/>
                      <w:marTop w:val="0"/>
                      <w:marBottom w:val="0"/>
                      <w:divBdr>
                        <w:top w:val="none" w:sz="0" w:space="0" w:color="auto"/>
                        <w:left w:val="none" w:sz="0" w:space="0" w:color="auto"/>
                        <w:bottom w:val="none" w:sz="0" w:space="0" w:color="auto"/>
                        <w:right w:val="none" w:sz="0" w:space="0" w:color="auto"/>
                      </w:divBdr>
                    </w:div>
                  </w:divsChild>
                </w:div>
                <w:div w:id="1345857642">
                  <w:marLeft w:val="0"/>
                  <w:marRight w:val="0"/>
                  <w:marTop w:val="0"/>
                  <w:marBottom w:val="0"/>
                  <w:divBdr>
                    <w:top w:val="single" w:sz="2" w:space="1" w:color="FFFFFF"/>
                    <w:left w:val="single" w:sz="2" w:space="11" w:color="FFFFFF"/>
                    <w:bottom w:val="single" w:sz="2" w:space="1" w:color="FFFFFF"/>
                    <w:right w:val="single" w:sz="2" w:space="4" w:color="FFFFFF"/>
                  </w:divBdr>
                  <w:divsChild>
                    <w:div w:id="857432256">
                      <w:marLeft w:val="0"/>
                      <w:marRight w:val="0"/>
                      <w:marTop w:val="0"/>
                      <w:marBottom w:val="0"/>
                      <w:divBdr>
                        <w:top w:val="none" w:sz="0" w:space="0" w:color="auto"/>
                        <w:left w:val="none" w:sz="0" w:space="0" w:color="auto"/>
                        <w:bottom w:val="none" w:sz="0" w:space="0" w:color="auto"/>
                        <w:right w:val="none" w:sz="0" w:space="0" w:color="auto"/>
                      </w:divBdr>
                    </w:div>
                  </w:divsChild>
                </w:div>
                <w:div w:id="501160127">
                  <w:marLeft w:val="0"/>
                  <w:marRight w:val="0"/>
                  <w:marTop w:val="0"/>
                  <w:marBottom w:val="0"/>
                  <w:divBdr>
                    <w:top w:val="single" w:sz="2" w:space="1" w:color="FFFFFF"/>
                    <w:left w:val="single" w:sz="2" w:space="11" w:color="FFFFFF"/>
                    <w:bottom w:val="single" w:sz="2" w:space="1" w:color="FFFFFF"/>
                    <w:right w:val="single" w:sz="2" w:space="4" w:color="FFFFFF"/>
                  </w:divBdr>
                  <w:divsChild>
                    <w:div w:id="1988893628">
                      <w:marLeft w:val="0"/>
                      <w:marRight w:val="0"/>
                      <w:marTop w:val="0"/>
                      <w:marBottom w:val="0"/>
                      <w:divBdr>
                        <w:top w:val="none" w:sz="0" w:space="0" w:color="auto"/>
                        <w:left w:val="none" w:sz="0" w:space="0" w:color="auto"/>
                        <w:bottom w:val="none" w:sz="0" w:space="0" w:color="auto"/>
                        <w:right w:val="none" w:sz="0" w:space="0" w:color="auto"/>
                      </w:divBdr>
                    </w:div>
                  </w:divsChild>
                </w:div>
                <w:div w:id="1078329786">
                  <w:marLeft w:val="0"/>
                  <w:marRight w:val="0"/>
                  <w:marTop w:val="0"/>
                  <w:marBottom w:val="0"/>
                  <w:divBdr>
                    <w:top w:val="single" w:sz="2" w:space="1" w:color="FFFFFF"/>
                    <w:left w:val="single" w:sz="2" w:space="11" w:color="FFFFFF"/>
                    <w:bottom w:val="single" w:sz="2" w:space="1" w:color="FFFFFF"/>
                    <w:right w:val="single" w:sz="2" w:space="4" w:color="FFFFFF"/>
                  </w:divBdr>
                  <w:divsChild>
                    <w:div w:id="1862089287">
                      <w:marLeft w:val="0"/>
                      <w:marRight w:val="0"/>
                      <w:marTop w:val="0"/>
                      <w:marBottom w:val="0"/>
                      <w:divBdr>
                        <w:top w:val="none" w:sz="0" w:space="0" w:color="auto"/>
                        <w:left w:val="none" w:sz="0" w:space="0" w:color="auto"/>
                        <w:bottom w:val="none" w:sz="0" w:space="0" w:color="auto"/>
                        <w:right w:val="none" w:sz="0" w:space="0" w:color="auto"/>
                      </w:divBdr>
                    </w:div>
                  </w:divsChild>
                </w:div>
                <w:div w:id="1630473330">
                  <w:marLeft w:val="0"/>
                  <w:marRight w:val="0"/>
                  <w:marTop w:val="0"/>
                  <w:marBottom w:val="0"/>
                  <w:divBdr>
                    <w:top w:val="single" w:sz="2" w:space="1" w:color="FFFFFF"/>
                    <w:left w:val="single" w:sz="2" w:space="11" w:color="FFFFFF"/>
                    <w:bottom w:val="single" w:sz="2" w:space="1" w:color="FFFFFF"/>
                    <w:right w:val="single" w:sz="2" w:space="4" w:color="FFFFFF"/>
                  </w:divBdr>
                  <w:divsChild>
                    <w:div w:id="1424493718">
                      <w:marLeft w:val="0"/>
                      <w:marRight w:val="0"/>
                      <w:marTop w:val="0"/>
                      <w:marBottom w:val="0"/>
                      <w:divBdr>
                        <w:top w:val="none" w:sz="0" w:space="0" w:color="auto"/>
                        <w:left w:val="none" w:sz="0" w:space="0" w:color="auto"/>
                        <w:bottom w:val="none" w:sz="0" w:space="0" w:color="auto"/>
                        <w:right w:val="none" w:sz="0" w:space="0" w:color="auto"/>
                      </w:divBdr>
                    </w:div>
                  </w:divsChild>
                </w:div>
                <w:div w:id="856039421">
                  <w:marLeft w:val="0"/>
                  <w:marRight w:val="0"/>
                  <w:marTop w:val="0"/>
                  <w:marBottom w:val="0"/>
                  <w:divBdr>
                    <w:top w:val="single" w:sz="2" w:space="1" w:color="FFFFFF"/>
                    <w:left w:val="single" w:sz="2" w:space="11" w:color="FFFFFF"/>
                    <w:bottom w:val="single" w:sz="2" w:space="1" w:color="FFFFFF"/>
                    <w:right w:val="single" w:sz="2" w:space="4" w:color="FFFFFF"/>
                  </w:divBdr>
                  <w:divsChild>
                    <w:div w:id="110757172">
                      <w:marLeft w:val="0"/>
                      <w:marRight w:val="0"/>
                      <w:marTop w:val="0"/>
                      <w:marBottom w:val="0"/>
                      <w:divBdr>
                        <w:top w:val="none" w:sz="0" w:space="0" w:color="auto"/>
                        <w:left w:val="none" w:sz="0" w:space="0" w:color="auto"/>
                        <w:bottom w:val="none" w:sz="0" w:space="0" w:color="auto"/>
                        <w:right w:val="none" w:sz="0" w:space="0" w:color="auto"/>
                      </w:divBdr>
                    </w:div>
                  </w:divsChild>
                </w:div>
                <w:div w:id="158162423">
                  <w:marLeft w:val="0"/>
                  <w:marRight w:val="0"/>
                  <w:marTop w:val="0"/>
                  <w:marBottom w:val="0"/>
                  <w:divBdr>
                    <w:top w:val="single" w:sz="2" w:space="1" w:color="FFFFFF"/>
                    <w:left w:val="single" w:sz="2" w:space="11" w:color="FFFFFF"/>
                    <w:bottom w:val="single" w:sz="2" w:space="1" w:color="FFFFFF"/>
                    <w:right w:val="single" w:sz="2" w:space="4" w:color="FFFFFF"/>
                  </w:divBdr>
                  <w:divsChild>
                    <w:div w:id="1105804012">
                      <w:marLeft w:val="0"/>
                      <w:marRight w:val="0"/>
                      <w:marTop w:val="0"/>
                      <w:marBottom w:val="0"/>
                      <w:divBdr>
                        <w:top w:val="none" w:sz="0" w:space="0" w:color="auto"/>
                        <w:left w:val="none" w:sz="0" w:space="0" w:color="auto"/>
                        <w:bottom w:val="none" w:sz="0" w:space="0" w:color="auto"/>
                        <w:right w:val="none" w:sz="0" w:space="0" w:color="auto"/>
                      </w:divBdr>
                    </w:div>
                  </w:divsChild>
                </w:div>
                <w:div w:id="73431892">
                  <w:marLeft w:val="0"/>
                  <w:marRight w:val="0"/>
                  <w:marTop w:val="0"/>
                  <w:marBottom w:val="0"/>
                  <w:divBdr>
                    <w:top w:val="single" w:sz="2" w:space="1" w:color="FFFFFF"/>
                    <w:left w:val="single" w:sz="2" w:space="11" w:color="FFFFFF"/>
                    <w:bottom w:val="single" w:sz="2" w:space="1" w:color="FFFFFF"/>
                    <w:right w:val="single" w:sz="2" w:space="4" w:color="FFFFFF"/>
                  </w:divBdr>
                  <w:divsChild>
                    <w:div w:id="1786385686">
                      <w:marLeft w:val="0"/>
                      <w:marRight w:val="0"/>
                      <w:marTop w:val="0"/>
                      <w:marBottom w:val="0"/>
                      <w:divBdr>
                        <w:top w:val="none" w:sz="0" w:space="0" w:color="auto"/>
                        <w:left w:val="none" w:sz="0" w:space="0" w:color="auto"/>
                        <w:bottom w:val="none" w:sz="0" w:space="0" w:color="auto"/>
                        <w:right w:val="none" w:sz="0" w:space="0" w:color="auto"/>
                      </w:divBdr>
                    </w:div>
                  </w:divsChild>
                </w:div>
                <w:div w:id="688488167">
                  <w:marLeft w:val="0"/>
                  <w:marRight w:val="0"/>
                  <w:marTop w:val="0"/>
                  <w:marBottom w:val="0"/>
                  <w:divBdr>
                    <w:top w:val="single" w:sz="2" w:space="1" w:color="FFFFFF"/>
                    <w:left w:val="single" w:sz="2" w:space="11" w:color="FFFFFF"/>
                    <w:bottom w:val="single" w:sz="2" w:space="1" w:color="FFFFFF"/>
                    <w:right w:val="single" w:sz="2" w:space="4" w:color="FFFFFF"/>
                  </w:divBdr>
                  <w:divsChild>
                    <w:div w:id="1635793495">
                      <w:marLeft w:val="0"/>
                      <w:marRight w:val="0"/>
                      <w:marTop w:val="0"/>
                      <w:marBottom w:val="0"/>
                      <w:divBdr>
                        <w:top w:val="none" w:sz="0" w:space="0" w:color="auto"/>
                        <w:left w:val="none" w:sz="0" w:space="0" w:color="auto"/>
                        <w:bottom w:val="none" w:sz="0" w:space="0" w:color="auto"/>
                        <w:right w:val="none" w:sz="0" w:space="0" w:color="auto"/>
                      </w:divBdr>
                    </w:div>
                  </w:divsChild>
                </w:div>
                <w:div w:id="1515655294">
                  <w:marLeft w:val="0"/>
                  <w:marRight w:val="0"/>
                  <w:marTop w:val="0"/>
                  <w:marBottom w:val="0"/>
                  <w:divBdr>
                    <w:top w:val="single" w:sz="2" w:space="1" w:color="FFFFFF"/>
                    <w:left w:val="single" w:sz="2" w:space="11" w:color="FFFFFF"/>
                    <w:bottom w:val="single" w:sz="2" w:space="1" w:color="FFFFFF"/>
                    <w:right w:val="single" w:sz="2" w:space="4" w:color="FFFFFF"/>
                  </w:divBdr>
                  <w:divsChild>
                    <w:div w:id="42367270">
                      <w:marLeft w:val="0"/>
                      <w:marRight w:val="0"/>
                      <w:marTop w:val="0"/>
                      <w:marBottom w:val="0"/>
                      <w:divBdr>
                        <w:top w:val="none" w:sz="0" w:space="0" w:color="auto"/>
                        <w:left w:val="none" w:sz="0" w:space="0" w:color="auto"/>
                        <w:bottom w:val="none" w:sz="0" w:space="0" w:color="auto"/>
                        <w:right w:val="none" w:sz="0" w:space="0" w:color="auto"/>
                      </w:divBdr>
                    </w:div>
                  </w:divsChild>
                </w:div>
                <w:div w:id="1914388650">
                  <w:marLeft w:val="0"/>
                  <w:marRight w:val="0"/>
                  <w:marTop w:val="0"/>
                  <w:marBottom w:val="0"/>
                  <w:divBdr>
                    <w:top w:val="single" w:sz="2" w:space="1" w:color="FFFFFF"/>
                    <w:left w:val="single" w:sz="2" w:space="11" w:color="FFFFFF"/>
                    <w:bottom w:val="single" w:sz="2" w:space="1" w:color="FFFFFF"/>
                    <w:right w:val="single" w:sz="2" w:space="4" w:color="FFFFFF"/>
                  </w:divBdr>
                  <w:divsChild>
                    <w:div w:id="1087651677">
                      <w:marLeft w:val="0"/>
                      <w:marRight w:val="0"/>
                      <w:marTop w:val="0"/>
                      <w:marBottom w:val="0"/>
                      <w:divBdr>
                        <w:top w:val="none" w:sz="0" w:space="0" w:color="auto"/>
                        <w:left w:val="none" w:sz="0" w:space="0" w:color="auto"/>
                        <w:bottom w:val="none" w:sz="0" w:space="0" w:color="auto"/>
                        <w:right w:val="none" w:sz="0" w:space="0" w:color="auto"/>
                      </w:divBdr>
                    </w:div>
                  </w:divsChild>
                </w:div>
                <w:div w:id="760294934">
                  <w:marLeft w:val="0"/>
                  <w:marRight w:val="0"/>
                  <w:marTop w:val="0"/>
                  <w:marBottom w:val="0"/>
                  <w:divBdr>
                    <w:top w:val="single" w:sz="2" w:space="1" w:color="FFFFFF"/>
                    <w:left w:val="single" w:sz="2" w:space="11" w:color="FFFFFF"/>
                    <w:bottom w:val="single" w:sz="2" w:space="1" w:color="FFFFFF"/>
                    <w:right w:val="single" w:sz="2" w:space="4" w:color="FFFFFF"/>
                  </w:divBdr>
                  <w:divsChild>
                    <w:div w:id="1470587712">
                      <w:marLeft w:val="0"/>
                      <w:marRight w:val="0"/>
                      <w:marTop w:val="0"/>
                      <w:marBottom w:val="0"/>
                      <w:divBdr>
                        <w:top w:val="none" w:sz="0" w:space="0" w:color="auto"/>
                        <w:left w:val="none" w:sz="0" w:space="0" w:color="auto"/>
                        <w:bottom w:val="none" w:sz="0" w:space="0" w:color="auto"/>
                        <w:right w:val="none" w:sz="0" w:space="0" w:color="auto"/>
                      </w:divBdr>
                    </w:div>
                  </w:divsChild>
                </w:div>
                <w:div w:id="253901887">
                  <w:marLeft w:val="0"/>
                  <w:marRight w:val="0"/>
                  <w:marTop w:val="0"/>
                  <w:marBottom w:val="0"/>
                  <w:divBdr>
                    <w:top w:val="single" w:sz="2" w:space="1" w:color="FFFFFF"/>
                    <w:left w:val="single" w:sz="2" w:space="11" w:color="FFFFFF"/>
                    <w:bottom w:val="single" w:sz="2" w:space="1" w:color="FFFFFF"/>
                    <w:right w:val="single" w:sz="2" w:space="4" w:color="FFFFFF"/>
                  </w:divBdr>
                  <w:divsChild>
                    <w:div w:id="340788518">
                      <w:marLeft w:val="0"/>
                      <w:marRight w:val="0"/>
                      <w:marTop w:val="0"/>
                      <w:marBottom w:val="0"/>
                      <w:divBdr>
                        <w:top w:val="none" w:sz="0" w:space="0" w:color="auto"/>
                        <w:left w:val="none" w:sz="0" w:space="0" w:color="auto"/>
                        <w:bottom w:val="none" w:sz="0" w:space="0" w:color="auto"/>
                        <w:right w:val="none" w:sz="0" w:space="0" w:color="auto"/>
                      </w:divBdr>
                    </w:div>
                  </w:divsChild>
                </w:div>
                <w:div w:id="524099604">
                  <w:marLeft w:val="0"/>
                  <w:marRight w:val="0"/>
                  <w:marTop w:val="0"/>
                  <w:marBottom w:val="0"/>
                  <w:divBdr>
                    <w:top w:val="single" w:sz="2" w:space="1" w:color="FFFFFF"/>
                    <w:left w:val="single" w:sz="2" w:space="11" w:color="FFFFFF"/>
                    <w:bottom w:val="single" w:sz="2" w:space="1" w:color="FFFFFF"/>
                    <w:right w:val="single" w:sz="2" w:space="4" w:color="FFFFFF"/>
                  </w:divBdr>
                  <w:divsChild>
                    <w:div w:id="1415056816">
                      <w:marLeft w:val="0"/>
                      <w:marRight w:val="0"/>
                      <w:marTop w:val="0"/>
                      <w:marBottom w:val="0"/>
                      <w:divBdr>
                        <w:top w:val="none" w:sz="0" w:space="0" w:color="auto"/>
                        <w:left w:val="none" w:sz="0" w:space="0" w:color="auto"/>
                        <w:bottom w:val="none" w:sz="0" w:space="0" w:color="auto"/>
                        <w:right w:val="none" w:sz="0" w:space="0" w:color="auto"/>
                      </w:divBdr>
                    </w:div>
                  </w:divsChild>
                </w:div>
                <w:div w:id="1732002898">
                  <w:marLeft w:val="0"/>
                  <w:marRight w:val="0"/>
                  <w:marTop w:val="0"/>
                  <w:marBottom w:val="0"/>
                  <w:divBdr>
                    <w:top w:val="single" w:sz="2" w:space="1" w:color="FFFFFF"/>
                    <w:left w:val="single" w:sz="2" w:space="11" w:color="FFFFFF"/>
                    <w:bottom w:val="single" w:sz="2" w:space="1" w:color="FFFFFF"/>
                    <w:right w:val="single" w:sz="2" w:space="4" w:color="FFFFFF"/>
                  </w:divBdr>
                  <w:divsChild>
                    <w:div w:id="499739591">
                      <w:marLeft w:val="0"/>
                      <w:marRight w:val="0"/>
                      <w:marTop w:val="0"/>
                      <w:marBottom w:val="0"/>
                      <w:divBdr>
                        <w:top w:val="none" w:sz="0" w:space="0" w:color="auto"/>
                        <w:left w:val="none" w:sz="0" w:space="0" w:color="auto"/>
                        <w:bottom w:val="none" w:sz="0" w:space="0" w:color="auto"/>
                        <w:right w:val="none" w:sz="0" w:space="0" w:color="auto"/>
                      </w:divBdr>
                    </w:div>
                  </w:divsChild>
                </w:div>
                <w:div w:id="362023461">
                  <w:marLeft w:val="0"/>
                  <w:marRight w:val="0"/>
                  <w:marTop w:val="0"/>
                  <w:marBottom w:val="0"/>
                  <w:divBdr>
                    <w:top w:val="single" w:sz="2" w:space="1" w:color="FFFFFF"/>
                    <w:left w:val="single" w:sz="2" w:space="11" w:color="FFFFFF"/>
                    <w:bottom w:val="single" w:sz="2" w:space="1" w:color="FFFFFF"/>
                    <w:right w:val="single" w:sz="2" w:space="4" w:color="FFFFFF"/>
                  </w:divBdr>
                  <w:divsChild>
                    <w:div w:id="391465733">
                      <w:marLeft w:val="0"/>
                      <w:marRight w:val="0"/>
                      <w:marTop w:val="0"/>
                      <w:marBottom w:val="0"/>
                      <w:divBdr>
                        <w:top w:val="none" w:sz="0" w:space="0" w:color="auto"/>
                        <w:left w:val="none" w:sz="0" w:space="0" w:color="auto"/>
                        <w:bottom w:val="none" w:sz="0" w:space="0" w:color="auto"/>
                        <w:right w:val="none" w:sz="0" w:space="0" w:color="auto"/>
                      </w:divBdr>
                    </w:div>
                  </w:divsChild>
                </w:div>
                <w:div w:id="201787687">
                  <w:marLeft w:val="0"/>
                  <w:marRight w:val="0"/>
                  <w:marTop w:val="0"/>
                  <w:marBottom w:val="0"/>
                  <w:divBdr>
                    <w:top w:val="single" w:sz="2" w:space="1" w:color="FFFFFF"/>
                    <w:left w:val="single" w:sz="2" w:space="11" w:color="FFFFFF"/>
                    <w:bottom w:val="single" w:sz="2" w:space="1" w:color="FFFFFF"/>
                    <w:right w:val="single" w:sz="2" w:space="4" w:color="FFFFFF"/>
                  </w:divBdr>
                  <w:divsChild>
                    <w:div w:id="686100221">
                      <w:marLeft w:val="0"/>
                      <w:marRight w:val="0"/>
                      <w:marTop w:val="0"/>
                      <w:marBottom w:val="0"/>
                      <w:divBdr>
                        <w:top w:val="none" w:sz="0" w:space="0" w:color="auto"/>
                        <w:left w:val="none" w:sz="0" w:space="0" w:color="auto"/>
                        <w:bottom w:val="none" w:sz="0" w:space="0" w:color="auto"/>
                        <w:right w:val="none" w:sz="0" w:space="0" w:color="auto"/>
                      </w:divBdr>
                    </w:div>
                  </w:divsChild>
                </w:div>
                <w:div w:id="559286267">
                  <w:marLeft w:val="0"/>
                  <w:marRight w:val="0"/>
                  <w:marTop w:val="0"/>
                  <w:marBottom w:val="0"/>
                  <w:divBdr>
                    <w:top w:val="single" w:sz="2" w:space="1" w:color="FFFFFF"/>
                    <w:left w:val="single" w:sz="2" w:space="11" w:color="FFFFFF"/>
                    <w:bottom w:val="single" w:sz="2" w:space="1" w:color="FFFFFF"/>
                    <w:right w:val="single" w:sz="2" w:space="4" w:color="FFFFFF"/>
                  </w:divBdr>
                  <w:divsChild>
                    <w:div w:id="439910306">
                      <w:marLeft w:val="0"/>
                      <w:marRight w:val="0"/>
                      <w:marTop w:val="0"/>
                      <w:marBottom w:val="0"/>
                      <w:divBdr>
                        <w:top w:val="none" w:sz="0" w:space="0" w:color="auto"/>
                        <w:left w:val="none" w:sz="0" w:space="0" w:color="auto"/>
                        <w:bottom w:val="none" w:sz="0" w:space="0" w:color="auto"/>
                        <w:right w:val="none" w:sz="0" w:space="0" w:color="auto"/>
                      </w:divBdr>
                    </w:div>
                  </w:divsChild>
                </w:div>
                <w:div w:id="1082215806">
                  <w:marLeft w:val="0"/>
                  <w:marRight w:val="0"/>
                  <w:marTop w:val="0"/>
                  <w:marBottom w:val="0"/>
                  <w:divBdr>
                    <w:top w:val="single" w:sz="2" w:space="1" w:color="FFFFFF"/>
                    <w:left w:val="single" w:sz="2" w:space="11" w:color="FFFFFF"/>
                    <w:bottom w:val="single" w:sz="2" w:space="1" w:color="FFFFFF"/>
                    <w:right w:val="single" w:sz="2" w:space="4" w:color="FFFFFF"/>
                  </w:divBdr>
                  <w:divsChild>
                    <w:div w:id="740057350">
                      <w:marLeft w:val="0"/>
                      <w:marRight w:val="0"/>
                      <w:marTop w:val="0"/>
                      <w:marBottom w:val="0"/>
                      <w:divBdr>
                        <w:top w:val="none" w:sz="0" w:space="0" w:color="auto"/>
                        <w:left w:val="none" w:sz="0" w:space="0" w:color="auto"/>
                        <w:bottom w:val="none" w:sz="0" w:space="0" w:color="auto"/>
                        <w:right w:val="none" w:sz="0" w:space="0" w:color="auto"/>
                      </w:divBdr>
                    </w:div>
                  </w:divsChild>
                </w:div>
                <w:div w:id="175729749">
                  <w:marLeft w:val="0"/>
                  <w:marRight w:val="0"/>
                  <w:marTop w:val="0"/>
                  <w:marBottom w:val="0"/>
                  <w:divBdr>
                    <w:top w:val="single" w:sz="2" w:space="1" w:color="FFFFFF"/>
                    <w:left w:val="single" w:sz="2" w:space="11" w:color="FFFFFF"/>
                    <w:bottom w:val="single" w:sz="2" w:space="1" w:color="FFFFFF"/>
                    <w:right w:val="single" w:sz="2" w:space="4" w:color="FFFFFF"/>
                  </w:divBdr>
                  <w:divsChild>
                    <w:div w:id="2058970566">
                      <w:marLeft w:val="0"/>
                      <w:marRight w:val="0"/>
                      <w:marTop w:val="0"/>
                      <w:marBottom w:val="0"/>
                      <w:divBdr>
                        <w:top w:val="none" w:sz="0" w:space="0" w:color="auto"/>
                        <w:left w:val="none" w:sz="0" w:space="0" w:color="auto"/>
                        <w:bottom w:val="none" w:sz="0" w:space="0" w:color="auto"/>
                        <w:right w:val="none" w:sz="0" w:space="0" w:color="auto"/>
                      </w:divBdr>
                    </w:div>
                  </w:divsChild>
                </w:div>
                <w:div w:id="414787098">
                  <w:marLeft w:val="0"/>
                  <w:marRight w:val="0"/>
                  <w:marTop w:val="0"/>
                  <w:marBottom w:val="0"/>
                  <w:divBdr>
                    <w:top w:val="single" w:sz="2" w:space="1" w:color="FFFFFF"/>
                    <w:left w:val="single" w:sz="2" w:space="11" w:color="FFFFFF"/>
                    <w:bottom w:val="single" w:sz="2" w:space="1" w:color="FFFFFF"/>
                    <w:right w:val="single" w:sz="2" w:space="4" w:color="FFFFFF"/>
                  </w:divBdr>
                  <w:divsChild>
                    <w:div w:id="271016304">
                      <w:marLeft w:val="0"/>
                      <w:marRight w:val="0"/>
                      <w:marTop w:val="0"/>
                      <w:marBottom w:val="0"/>
                      <w:divBdr>
                        <w:top w:val="none" w:sz="0" w:space="0" w:color="auto"/>
                        <w:left w:val="none" w:sz="0" w:space="0" w:color="auto"/>
                        <w:bottom w:val="none" w:sz="0" w:space="0" w:color="auto"/>
                        <w:right w:val="none" w:sz="0" w:space="0" w:color="auto"/>
                      </w:divBdr>
                    </w:div>
                  </w:divsChild>
                </w:div>
                <w:div w:id="1863014806">
                  <w:marLeft w:val="0"/>
                  <w:marRight w:val="0"/>
                  <w:marTop w:val="0"/>
                  <w:marBottom w:val="0"/>
                  <w:divBdr>
                    <w:top w:val="single" w:sz="2" w:space="1" w:color="FFFFFF"/>
                    <w:left w:val="single" w:sz="2" w:space="11" w:color="FFFFFF"/>
                    <w:bottom w:val="single" w:sz="2" w:space="1" w:color="FFFFFF"/>
                    <w:right w:val="single" w:sz="2" w:space="4" w:color="FFFFFF"/>
                  </w:divBdr>
                  <w:divsChild>
                    <w:div w:id="1199440152">
                      <w:marLeft w:val="0"/>
                      <w:marRight w:val="0"/>
                      <w:marTop w:val="0"/>
                      <w:marBottom w:val="0"/>
                      <w:divBdr>
                        <w:top w:val="none" w:sz="0" w:space="0" w:color="auto"/>
                        <w:left w:val="none" w:sz="0" w:space="0" w:color="auto"/>
                        <w:bottom w:val="none" w:sz="0" w:space="0" w:color="auto"/>
                        <w:right w:val="none" w:sz="0" w:space="0" w:color="auto"/>
                      </w:divBdr>
                    </w:div>
                  </w:divsChild>
                </w:div>
                <w:div w:id="2040929426">
                  <w:marLeft w:val="0"/>
                  <w:marRight w:val="0"/>
                  <w:marTop w:val="0"/>
                  <w:marBottom w:val="0"/>
                  <w:divBdr>
                    <w:top w:val="single" w:sz="2" w:space="1" w:color="FFFFFF"/>
                    <w:left w:val="single" w:sz="2" w:space="11" w:color="FFFFFF"/>
                    <w:bottom w:val="single" w:sz="2" w:space="4" w:color="FFFFFF"/>
                    <w:right w:val="single" w:sz="2" w:space="4" w:color="FFFFFF"/>
                  </w:divBdr>
                  <w:divsChild>
                    <w:div w:id="169275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ktutorialshub.com/angular/angular-template-driven-forms/" TargetMode="External"/><Relationship Id="rId13" Type="http://schemas.openxmlformats.org/officeDocument/2006/relationships/hyperlink" Target="https://www.tektutorialshub.com/angular/angular-template-driven-forms/" TargetMode="External"/><Relationship Id="rId18" Type="http://schemas.openxmlformats.org/officeDocument/2006/relationships/hyperlink" Target="https://www.tektutorialshub.com/angular/angular-template-driven-forms/" TargetMode="External"/><Relationship Id="rId26" Type="http://schemas.openxmlformats.org/officeDocument/2006/relationships/hyperlink" Target="https://www.tektutorialshub.com/angular/angular-data-binding/" TargetMode="External"/><Relationship Id="rId39" Type="http://schemas.openxmlformats.org/officeDocument/2006/relationships/hyperlink" Target="https://dotnettutorials.net/lesson/radio-buttons-in-angular-template-driven-forms/" TargetMode="External"/><Relationship Id="rId3" Type="http://schemas.openxmlformats.org/officeDocument/2006/relationships/settings" Target="settings.xml"/><Relationship Id="rId21" Type="http://schemas.openxmlformats.org/officeDocument/2006/relationships/hyperlink" Target="https://www.tektutorialshub.com/angular/angular-folder-structure-best-practices/" TargetMode="External"/><Relationship Id="rId34" Type="http://schemas.openxmlformats.org/officeDocument/2006/relationships/image" Target="media/image5.png"/><Relationship Id="rId42" Type="http://schemas.openxmlformats.org/officeDocument/2006/relationships/image" Target="media/image12.png"/><Relationship Id="rId47" Type="http://schemas.openxmlformats.org/officeDocument/2006/relationships/fontTable" Target="fontTable.xml"/><Relationship Id="rId7" Type="http://schemas.openxmlformats.org/officeDocument/2006/relationships/hyperlink" Target="https://www.tektutorialshub.com/angular/angular-template-driven-forms/" TargetMode="External"/><Relationship Id="rId12" Type="http://schemas.openxmlformats.org/officeDocument/2006/relationships/hyperlink" Target="https://www.tektutorialshub.com/angular/angular-template-driven-forms/" TargetMode="External"/><Relationship Id="rId17" Type="http://schemas.openxmlformats.org/officeDocument/2006/relationships/hyperlink" Target="https://www.tektutorialshub.com/angular/angular-template-driven-forms/" TargetMode="External"/><Relationship Id="rId25" Type="http://schemas.openxmlformats.org/officeDocument/2006/relationships/hyperlink" Target="https://www.tektutorialshub.com/angular/angular-forms-fundamentals/" TargetMode="Externa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s://www.tektutorialshub.com/angular/angular-template-driven-forms/" TargetMode="External"/><Relationship Id="rId20" Type="http://schemas.openxmlformats.org/officeDocument/2006/relationships/hyperlink" Target="https://www.tektutorialshub.com/angular/angular-template-driven-forms/" TargetMode="External"/><Relationship Id="rId29" Type="http://schemas.openxmlformats.org/officeDocument/2006/relationships/hyperlink" Target="https://www.tektutorialshub.com/angular/angular-forms-fundamentals/" TargetMode="External"/><Relationship Id="rId41"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tektutorialshub.com/angular/angular-template-driven-forms/" TargetMode="External"/><Relationship Id="rId11" Type="http://schemas.openxmlformats.org/officeDocument/2006/relationships/hyperlink" Target="https://www.tektutorialshub.com/angular/angular-template-driven-forms/" TargetMode="External"/><Relationship Id="rId24" Type="http://schemas.openxmlformats.org/officeDocument/2006/relationships/hyperlink" Target="https://www.tektutorialshub.com/angular/angular-forms-fundamentals/"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hyperlink" Target="https://www.tektutorialshub.com/angular/angular-template-driven-forms/" TargetMode="External"/><Relationship Id="rId15" Type="http://schemas.openxmlformats.org/officeDocument/2006/relationships/hyperlink" Target="https://www.tektutorialshub.com/angular/angular-template-driven-forms/" TargetMode="External"/><Relationship Id="rId23" Type="http://schemas.openxmlformats.org/officeDocument/2006/relationships/hyperlink" Target="https://www.tektutorialshub.com/angular/angular-forms-fundamentals/" TargetMode="External"/><Relationship Id="rId28" Type="http://schemas.openxmlformats.org/officeDocument/2006/relationships/hyperlink" Target="https://www.tektutorialshub.com/angular/angular-template-driven-forms/" TargetMode="External"/><Relationship Id="rId36" Type="http://schemas.openxmlformats.org/officeDocument/2006/relationships/image" Target="media/image7.png"/><Relationship Id="rId10" Type="http://schemas.openxmlformats.org/officeDocument/2006/relationships/hyperlink" Target="https://www.tektutorialshub.com/angular/angular-template-driven-forms/" TargetMode="External"/><Relationship Id="rId19" Type="http://schemas.openxmlformats.org/officeDocument/2006/relationships/hyperlink" Target="https://www.tektutorialshub.com/angular/angular-template-driven-forms/" TargetMode="External"/><Relationship Id="rId31" Type="http://schemas.openxmlformats.org/officeDocument/2006/relationships/image" Target="media/image2.png"/><Relationship Id="rId44"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www.tektutorialshub.com/angular/angular-template-driven-forms/" TargetMode="External"/><Relationship Id="rId14" Type="http://schemas.openxmlformats.org/officeDocument/2006/relationships/hyperlink" Target="https://www.tektutorialshub.com/angular/angular-template-driven-forms/" TargetMode="External"/><Relationship Id="rId22" Type="http://schemas.openxmlformats.org/officeDocument/2006/relationships/hyperlink" Target="https://www.tektutorialshub.com/angular/angular-directives/" TargetMode="External"/><Relationship Id="rId27" Type="http://schemas.openxmlformats.org/officeDocument/2006/relationships/image" Target="media/image1.gif"/><Relationship Id="rId30" Type="http://schemas.openxmlformats.org/officeDocument/2006/relationships/hyperlink" Target="https://dotnettutorials.net/lesson/checkbox-angular-template-driven-forms/" TargetMode="External"/><Relationship Id="rId35" Type="http://schemas.openxmlformats.org/officeDocument/2006/relationships/image" Target="media/image6.png"/><Relationship Id="rId43" Type="http://schemas.openxmlformats.org/officeDocument/2006/relationships/image" Target="media/image13.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52</Pages>
  <Words>6913</Words>
  <Characters>39405</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2021-09-02T10:08:00Z</dcterms:created>
  <dcterms:modified xsi:type="dcterms:W3CDTF">2021-09-02T15:10:00Z</dcterms:modified>
</cp:coreProperties>
</file>